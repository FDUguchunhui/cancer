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AC80C" w14:textId="459BA5BF" w:rsidR="00EC17B3" w:rsidRPr="00243E9C" w:rsidRDefault="00EC17B3" w:rsidP="00EC17B3">
      <w:pPr>
        <w:pStyle w:val="NormalWeb"/>
        <w:shd w:val="clear" w:color="auto" w:fill="FFFFFF"/>
        <w:rPr>
          <w:rStyle w:val="Strong"/>
          <w:color w:val="212121"/>
        </w:rPr>
      </w:pPr>
      <w:r>
        <w:rPr>
          <w:rStyle w:val="Strong"/>
          <w:color w:val="212121"/>
        </w:rPr>
        <w:t xml:space="preserve">Cancer and </w:t>
      </w:r>
      <w:r w:rsidRPr="00243E9C">
        <w:rPr>
          <w:rStyle w:val="Strong"/>
          <w:color w:val="212121"/>
        </w:rPr>
        <w:t>COVID-19</w:t>
      </w:r>
      <w:r>
        <w:rPr>
          <w:rStyle w:val="Strong"/>
          <w:color w:val="212121"/>
        </w:rPr>
        <w:t xml:space="preserve">: </w:t>
      </w:r>
      <w:r w:rsidRPr="00D42E06">
        <w:rPr>
          <w:rStyle w:val="Strong"/>
          <w:color w:val="212121"/>
        </w:rPr>
        <w:t xml:space="preserve">Epidemiological </w:t>
      </w:r>
      <w:r>
        <w:rPr>
          <w:rStyle w:val="Strong"/>
          <w:color w:val="212121"/>
        </w:rPr>
        <w:t>A</w:t>
      </w:r>
      <w:r w:rsidRPr="00D42E06">
        <w:rPr>
          <w:rStyle w:val="Strong"/>
          <w:color w:val="212121"/>
        </w:rPr>
        <w:t>nalysis</w:t>
      </w:r>
      <w:r w:rsidR="003520EB">
        <w:rPr>
          <w:rStyle w:val="Strong"/>
          <w:color w:val="212121"/>
        </w:rPr>
        <w:t xml:space="preserve"> of 31,880</w:t>
      </w:r>
      <w:r w:rsidR="002D7139">
        <w:rPr>
          <w:rStyle w:val="Strong"/>
          <w:color w:val="212121"/>
        </w:rPr>
        <w:t xml:space="preserve"> </w:t>
      </w:r>
      <w:r w:rsidR="00AE5A5B">
        <w:rPr>
          <w:rStyle w:val="Strong"/>
          <w:color w:val="212121"/>
        </w:rPr>
        <w:t>Patients</w:t>
      </w:r>
      <w:r>
        <w:rPr>
          <w:rStyle w:val="Strong"/>
          <w:color w:val="212121"/>
        </w:rPr>
        <w:t xml:space="preserve"> from a </w:t>
      </w:r>
      <w:r w:rsidR="00571451">
        <w:rPr>
          <w:rStyle w:val="Strong"/>
          <w:color w:val="212121"/>
        </w:rPr>
        <w:t xml:space="preserve">3.8 Million </w:t>
      </w:r>
      <w:r>
        <w:rPr>
          <w:rStyle w:val="Strong"/>
          <w:color w:val="212121"/>
        </w:rPr>
        <w:t>Clinical Cohort</w:t>
      </w:r>
    </w:p>
    <w:p w14:paraId="286938B2" w14:textId="24937D45" w:rsidR="00EC17B3" w:rsidRDefault="00EC17B3" w:rsidP="00EC17B3">
      <w:pPr>
        <w:pStyle w:val="NormalWeb"/>
        <w:shd w:val="clear" w:color="auto" w:fill="FFFFFF"/>
        <w:rPr>
          <w:b/>
        </w:rPr>
      </w:pPr>
      <w:r>
        <w:rPr>
          <w:b/>
        </w:rPr>
        <w:t>Liang Zhu</w:t>
      </w:r>
      <w:r w:rsidRPr="004F440D">
        <w:rPr>
          <w:b/>
          <w:vertAlign w:val="superscript"/>
        </w:rPr>
        <w:t>1</w:t>
      </w:r>
      <w:r>
        <w:rPr>
          <w:b/>
        </w:rPr>
        <w:t xml:space="preserve">, </w:t>
      </w:r>
      <w:r w:rsidRPr="00E45822">
        <w:rPr>
          <w:b/>
        </w:rPr>
        <w:t>Huili</w:t>
      </w:r>
      <w:r>
        <w:rPr>
          <w:b/>
        </w:rPr>
        <w:t xml:space="preserve"> Zhu</w:t>
      </w:r>
      <w:r w:rsidRPr="004F440D">
        <w:rPr>
          <w:b/>
          <w:vertAlign w:val="superscript"/>
        </w:rPr>
        <w:t>2</w:t>
      </w:r>
      <w:r>
        <w:rPr>
          <w:b/>
        </w:rPr>
        <w:t>, Xiaojin Li</w:t>
      </w:r>
      <w:r w:rsidRPr="004F440D">
        <w:rPr>
          <w:b/>
          <w:vertAlign w:val="superscript"/>
        </w:rPr>
        <w:t>1</w:t>
      </w:r>
      <w:r>
        <w:rPr>
          <w:b/>
        </w:rPr>
        <w:t>, Yan Huang</w:t>
      </w:r>
      <w:r w:rsidRPr="004F440D">
        <w:rPr>
          <w:b/>
          <w:vertAlign w:val="superscript"/>
        </w:rPr>
        <w:t>1</w:t>
      </w:r>
      <w:r>
        <w:rPr>
          <w:b/>
        </w:rPr>
        <w:t>, Yo</w:t>
      </w:r>
      <w:r w:rsidR="00740175">
        <w:rPr>
          <w:b/>
        </w:rPr>
        <w:t>u</w:t>
      </w:r>
      <w:r>
        <w:rPr>
          <w:b/>
        </w:rPr>
        <w:t>ngran Kim</w:t>
      </w:r>
      <w:r w:rsidRPr="004F440D">
        <w:rPr>
          <w:b/>
          <w:vertAlign w:val="superscript"/>
        </w:rPr>
        <w:t>1</w:t>
      </w:r>
      <w:r>
        <w:rPr>
          <w:b/>
        </w:rPr>
        <w:t>, Heather Bush</w:t>
      </w:r>
      <w:r>
        <w:rPr>
          <w:b/>
          <w:vertAlign w:val="superscript"/>
        </w:rPr>
        <w:t>3</w:t>
      </w:r>
      <w:r>
        <w:rPr>
          <w:b/>
        </w:rPr>
        <w:t>, Caroline Chung</w:t>
      </w:r>
      <w:r>
        <w:rPr>
          <w:b/>
          <w:vertAlign w:val="superscript"/>
        </w:rPr>
        <w:t>4</w:t>
      </w:r>
      <w:r>
        <w:rPr>
          <w:b/>
        </w:rPr>
        <w:t>, Guo-Qiang Zhang</w:t>
      </w:r>
      <w:r w:rsidRPr="004F440D">
        <w:rPr>
          <w:b/>
          <w:vertAlign w:val="superscript"/>
        </w:rPr>
        <w:t>1</w:t>
      </w:r>
      <w:r>
        <w:rPr>
          <w:b/>
          <w:vertAlign w:val="superscript"/>
        </w:rPr>
        <w:t>,*</w:t>
      </w:r>
    </w:p>
    <w:p w14:paraId="67B0D150" w14:textId="77777777" w:rsidR="00EC17B3" w:rsidRPr="00600D2C" w:rsidRDefault="00EC17B3" w:rsidP="00EC17B3">
      <w:pPr>
        <w:pStyle w:val="NormalWeb"/>
        <w:shd w:val="clear" w:color="auto" w:fill="FFFFFF"/>
        <w:spacing w:before="0" w:beforeAutospacing="0" w:after="0" w:afterAutospacing="0"/>
        <w:rPr>
          <w:bCs/>
        </w:rPr>
      </w:pPr>
      <w:r w:rsidRPr="00F700B3">
        <w:rPr>
          <w:bCs/>
          <w:vertAlign w:val="superscript"/>
        </w:rPr>
        <w:t>1</w:t>
      </w:r>
      <w:r>
        <w:rPr>
          <w:bCs/>
          <w:vertAlign w:val="superscript"/>
        </w:rPr>
        <w:t xml:space="preserve"> </w:t>
      </w:r>
      <w:r w:rsidRPr="00600D2C">
        <w:rPr>
          <w:bCs/>
        </w:rPr>
        <w:t>The University of Texas Health Science Center at Houston, Houston, Texas, USA</w:t>
      </w:r>
    </w:p>
    <w:p w14:paraId="055AE34D" w14:textId="4DAC83DE" w:rsidR="00EC17B3" w:rsidRPr="00600D2C" w:rsidRDefault="00EC17B3" w:rsidP="00EC17B3">
      <w:pPr>
        <w:pStyle w:val="NormalWeb"/>
        <w:shd w:val="clear" w:color="auto" w:fill="FFFFFF"/>
        <w:spacing w:before="0" w:beforeAutospacing="0" w:after="0" w:afterAutospacing="0"/>
        <w:rPr>
          <w:bCs/>
        </w:rPr>
      </w:pPr>
      <w:r w:rsidRPr="00F700B3">
        <w:rPr>
          <w:bCs/>
          <w:vertAlign w:val="superscript"/>
        </w:rPr>
        <w:t>2</w:t>
      </w:r>
      <w:r>
        <w:rPr>
          <w:bCs/>
          <w:vertAlign w:val="superscript"/>
        </w:rPr>
        <w:t xml:space="preserve"> </w:t>
      </w:r>
      <w:r w:rsidR="0071778D" w:rsidRPr="003263A2">
        <w:rPr>
          <w:bCs/>
          <w:color w:val="0D0D0D" w:themeColor="text1" w:themeTint="F2"/>
        </w:rPr>
        <w:t>I</w:t>
      </w:r>
      <w:r w:rsidR="00330AAE" w:rsidRPr="003263A2">
        <w:rPr>
          <w:bCs/>
          <w:color w:val="0D0D0D" w:themeColor="text1" w:themeTint="F2"/>
        </w:rPr>
        <w:t xml:space="preserve">cahn School of </w:t>
      </w:r>
      <w:r w:rsidR="000356FF" w:rsidRPr="003263A2">
        <w:rPr>
          <w:bCs/>
          <w:color w:val="0D0D0D" w:themeColor="text1" w:themeTint="F2"/>
        </w:rPr>
        <w:t>M</w:t>
      </w:r>
      <w:r w:rsidR="00330AAE" w:rsidRPr="003263A2">
        <w:rPr>
          <w:bCs/>
          <w:color w:val="0D0D0D" w:themeColor="text1" w:themeTint="F2"/>
        </w:rPr>
        <w:t>edicine at Mount Sinai</w:t>
      </w:r>
      <w:r w:rsidRPr="00600D2C">
        <w:rPr>
          <w:bCs/>
        </w:rPr>
        <w:t>, New York, New York, USA</w:t>
      </w:r>
    </w:p>
    <w:p w14:paraId="0ACEB068" w14:textId="77777777" w:rsidR="00EC17B3" w:rsidRPr="00600D2C" w:rsidRDefault="00EC17B3" w:rsidP="00EC17B3">
      <w:pPr>
        <w:pStyle w:val="NormalWeb"/>
        <w:shd w:val="clear" w:color="auto" w:fill="FFFFFF"/>
        <w:spacing w:before="0" w:beforeAutospacing="0" w:after="0" w:afterAutospacing="0"/>
        <w:rPr>
          <w:bCs/>
        </w:rPr>
      </w:pPr>
      <w:r w:rsidRPr="00F700B3">
        <w:rPr>
          <w:bCs/>
          <w:vertAlign w:val="superscript"/>
        </w:rPr>
        <w:t>3</w:t>
      </w:r>
      <w:r>
        <w:rPr>
          <w:bCs/>
          <w:vertAlign w:val="superscript"/>
        </w:rPr>
        <w:t xml:space="preserve"> </w:t>
      </w:r>
      <w:r w:rsidRPr="00600D2C">
        <w:rPr>
          <w:bCs/>
        </w:rPr>
        <w:t>The University of Kentucky, Lexington, Kentucky, USA</w:t>
      </w:r>
    </w:p>
    <w:p w14:paraId="3652386F" w14:textId="77777777" w:rsidR="00EC17B3" w:rsidRPr="00600D2C" w:rsidRDefault="00EC17B3" w:rsidP="00EC17B3">
      <w:pPr>
        <w:pStyle w:val="NormalWeb"/>
        <w:shd w:val="clear" w:color="auto" w:fill="FFFFFF"/>
        <w:spacing w:before="0" w:beforeAutospacing="0" w:after="0" w:afterAutospacing="0"/>
        <w:rPr>
          <w:bCs/>
        </w:rPr>
      </w:pPr>
      <w:r w:rsidRPr="00F700B3">
        <w:rPr>
          <w:bCs/>
          <w:vertAlign w:val="superscript"/>
        </w:rPr>
        <w:t>4</w:t>
      </w:r>
      <w:r>
        <w:rPr>
          <w:bCs/>
          <w:vertAlign w:val="superscript"/>
        </w:rPr>
        <w:t xml:space="preserve"> </w:t>
      </w:r>
      <w:r w:rsidRPr="00600D2C">
        <w:rPr>
          <w:bCs/>
        </w:rPr>
        <w:t>The University of Texas MD Anderson Cancer Center, Houston, Texas, USA</w:t>
      </w:r>
    </w:p>
    <w:p w14:paraId="0B4BCC13" w14:textId="77777777" w:rsidR="00EC17B3" w:rsidRPr="00600D2C" w:rsidRDefault="00EC17B3" w:rsidP="00EC17B3">
      <w:pPr>
        <w:pStyle w:val="NormalWeb"/>
        <w:shd w:val="clear" w:color="auto" w:fill="FFFFFF"/>
        <w:spacing w:before="0" w:beforeAutospacing="0" w:after="0" w:afterAutospacing="0"/>
        <w:rPr>
          <w:bCs/>
        </w:rPr>
      </w:pPr>
      <w:r w:rsidRPr="006A6911">
        <w:rPr>
          <w:bCs/>
          <w:vertAlign w:val="superscript"/>
        </w:rPr>
        <w:t>*</w:t>
      </w:r>
      <w:r>
        <w:rPr>
          <w:bCs/>
        </w:rPr>
        <w:t>Corresponding author.</w:t>
      </w:r>
    </w:p>
    <w:p w14:paraId="75E0AEE5" w14:textId="77777777" w:rsidR="00EC17B3" w:rsidRDefault="00EC17B3" w:rsidP="00EC17B3">
      <w:pPr>
        <w:pStyle w:val="NormalWeb"/>
        <w:shd w:val="clear" w:color="auto" w:fill="FFFFFF"/>
        <w:spacing w:after="0" w:afterAutospacing="0"/>
        <w:rPr>
          <w:b/>
        </w:rPr>
      </w:pPr>
      <w:r w:rsidRPr="005357B1">
        <w:rPr>
          <w:b/>
        </w:rPr>
        <w:t>SUMMARY</w:t>
      </w:r>
    </w:p>
    <w:p w14:paraId="47A277A9" w14:textId="61001D0A" w:rsidR="00EC17B3" w:rsidRPr="003430AC" w:rsidRDefault="00EC17B3" w:rsidP="00EC17B3">
      <w:pPr>
        <w:pStyle w:val="NormalWeb"/>
        <w:shd w:val="clear" w:color="auto" w:fill="FFFFFF"/>
        <w:spacing w:after="0" w:afterAutospacing="0"/>
        <w:rPr>
          <w:b/>
        </w:rPr>
      </w:pPr>
      <w:r w:rsidRPr="005357B1">
        <w:rPr>
          <w:b/>
        </w:rPr>
        <w:t>Background</w:t>
      </w:r>
      <w:r>
        <w:t xml:space="preserve"> We characterized and compared the outcomes of subgroups of COVID-19 </w:t>
      </w:r>
      <w:r w:rsidR="000E68EE">
        <w:t>individuals</w:t>
      </w:r>
      <w:r>
        <w:t xml:space="preserve"> with and without cancer </w:t>
      </w:r>
      <w:r w:rsidR="009A3FCB">
        <w:t>diagnosis</w:t>
      </w:r>
      <w:r>
        <w:t>, and identified potential prognostic factors for mortality and severe illness in each cohort.</w:t>
      </w:r>
    </w:p>
    <w:p w14:paraId="3ED55A99" w14:textId="3ACD890C" w:rsidR="00EC17B3" w:rsidRDefault="00EC17B3" w:rsidP="00EC17B3">
      <w:pPr>
        <w:pStyle w:val="NormalWeb"/>
        <w:shd w:val="clear" w:color="auto" w:fill="FFFFFF"/>
        <w:snapToGrid w:val="0"/>
        <w:spacing w:before="0" w:beforeAutospacing="0" w:after="0" w:afterAutospacing="0"/>
      </w:pPr>
      <w:r>
        <w:br/>
      </w:r>
      <w:r w:rsidRPr="005357B1">
        <w:rPr>
          <w:b/>
        </w:rPr>
        <w:t>Methods</w:t>
      </w:r>
      <w:r>
        <w:t xml:space="preserve"> We analyzed a de-identified </w:t>
      </w:r>
      <w:ins w:id="0" w:author="Zhang, GQ" w:date="2021-04-01T09:49:00Z">
        <w:r w:rsidR="009077CD">
          <w:t xml:space="preserve">Optum® Covid-19 </w:t>
        </w:r>
      </w:ins>
      <w:r>
        <w:t xml:space="preserve">Electronic Health Records (EHR) data on </w:t>
      </w:r>
      <w:r w:rsidR="000A49B9">
        <w:t>individuals</w:t>
      </w:r>
      <w:r>
        <w:t xml:space="preserve"> with or without </w:t>
      </w:r>
      <w:commentRangeStart w:id="1"/>
      <w:r>
        <w:t xml:space="preserve">cancer </w:t>
      </w:r>
      <w:r w:rsidR="009A3FCB">
        <w:t>diagnosis</w:t>
      </w:r>
      <w:commentRangeEnd w:id="1"/>
      <w:r w:rsidR="00FD78A7">
        <w:rPr>
          <w:rStyle w:val="CommentReference"/>
          <w:rFonts w:asciiTheme="minorHAnsi" w:eastAsiaTheme="minorEastAsia" w:hAnsiTheme="minorHAnsi" w:cstheme="minorBidi"/>
        </w:rPr>
        <w:commentReference w:id="1"/>
      </w:r>
      <w:r>
        <w:t xml:space="preserve">, </w:t>
      </w:r>
      <w:ins w:id="2" w:author="Zhu, Liang" w:date="2021-03-30T19:36:00Z">
        <w:r w:rsidR="00E20025">
          <w:t xml:space="preserve">and </w:t>
        </w:r>
      </w:ins>
      <w:r>
        <w:t>with</w:t>
      </w:r>
      <w:ins w:id="3" w:author="Zhang, GQ" w:date="2021-04-01T09:50:00Z">
        <w:r w:rsidR="009077CD">
          <w:t xml:space="preserve"> or without</w:t>
        </w:r>
      </w:ins>
      <w:r>
        <w:t xml:space="preserve"> confirmed severe acute respiratory syndrome coronavirus 2 (SARS-CoV-2) infection</w:t>
      </w:r>
      <w:ins w:id="4" w:author="Zhang, GQ" w:date="2021-04-01T09:50:00Z">
        <w:r w:rsidR="009077CD">
          <w:t>.</w:t>
        </w:r>
      </w:ins>
      <w:r>
        <w:t xml:space="preserve"> </w:t>
      </w:r>
      <w:del w:id="5" w:author="Zhang, GQ" w:date="2021-04-01T09:50:00Z">
        <w:r w:rsidDel="00F17406">
          <w:delText xml:space="preserve">from the US </w:delText>
        </w:r>
      </w:del>
      <w:del w:id="6" w:author="Zhang, GQ" w:date="2021-04-01T09:49:00Z">
        <w:r w:rsidR="008E2BED" w:rsidDel="009077CD">
          <w:delText>Optum®</w:delText>
        </w:r>
        <w:r w:rsidDel="009077CD">
          <w:delText xml:space="preserve"> Covid-19 </w:delText>
        </w:r>
      </w:del>
      <w:del w:id="7" w:author="Zhang, GQ" w:date="2021-04-01T09:50:00Z">
        <w:r w:rsidDel="00F17406">
          <w:delText xml:space="preserve">EHR dataset </w:delText>
        </w:r>
        <w:commentRangeStart w:id="8"/>
        <w:r w:rsidDel="00F17406">
          <w:delText>with</w:delText>
        </w:r>
        <w:commentRangeEnd w:id="8"/>
        <w:r w:rsidR="00E20025" w:rsidDel="00F17406">
          <w:rPr>
            <w:rStyle w:val="CommentReference"/>
            <w:rFonts w:asciiTheme="minorHAnsi" w:eastAsiaTheme="minorEastAsia" w:hAnsiTheme="minorHAnsi" w:cstheme="minorBidi"/>
          </w:rPr>
          <w:commentReference w:id="8"/>
        </w:r>
        <w:r w:rsidDel="00F17406">
          <w:delText xml:space="preserve"> records dating back from January 1st, 2007. </w:delText>
        </w:r>
      </w:del>
      <w:r w:rsidR="005637DC">
        <w:t>This</w:t>
      </w:r>
      <w:r>
        <w:t xml:space="preserve"> </w:t>
      </w:r>
      <w:r w:rsidR="00333922">
        <w:t>EHR data</w:t>
      </w:r>
      <w:r w:rsidR="005637DC">
        <w:t>set contains information</w:t>
      </w:r>
      <w:r>
        <w:t xml:space="preserve"> </w:t>
      </w:r>
      <w:r w:rsidR="005637DC">
        <w:t xml:space="preserve">about </w:t>
      </w:r>
      <w:r>
        <w:t xml:space="preserve">baseline clinical condition, medication, </w:t>
      </w:r>
      <w:ins w:id="9" w:author="Zhang, GQ" w:date="2021-04-01T09:51:00Z">
        <w:r w:rsidR="00F17406">
          <w:t xml:space="preserve">procedure, </w:t>
        </w:r>
      </w:ins>
      <w:r>
        <w:t>cancer diagnosis and treatment,</w:t>
      </w:r>
      <w:del w:id="10" w:author="Zhang, GQ" w:date="2021-04-01T09:51:00Z">
        <w:r w:rsidDel="00F17406">
          <w:delText xml:space="preserve"> </w:delText>
        </w:r>
      </w:del>
      <w:ins w:id="11" w:author="Zhang, GQ" w:date="2021-04-01T09:51:00Z">
        <w:r w:rsidR="00F17406">
          <w:t xml:space="preserve"> with records dating back </w:t>
        </w:r>
      </w:ins>
      <w:ins w:id="12" w:author="Zhang, GQ" w:date="2021-04-01T09:52:00Z">
        <w:r w:rsidR="00F17406">
          <w:t>to</w:t>
        </w:r>
      </w:ins>
      <w:ins w:id="13" w:author="Zhang, GQ" w:date="2021-04-01T09:51:00Z">
        <w:r w:rsidR="00F17406">
          <w:t xml:space="preserve"> January 1st, 2007. </w:t>
        </w:r>
      </w:ins>
      <w:del w:id="14" w:author="Zhang, GQ" w:date="2021-04-01T09:51:00Z">
        <w:r w:rsidDel="00F17406">
          <w:delText>and COVID-19 disease status</w:delText>
        </w:r>
      </w:del>
      <w:del w:id="15" w:author="Zhang, GQ" w:date="2021-04-01T09:52:00Z">
        <w:r w:rsidDel="00E2714B">
          <w:delText xml:space="preserve">. </w:delText>
        </w:r>
      </w:del>
      <w:r>
        <w:t xml:space="preserve">The primary endpoint </w:t>
      </w:r>
      <w:ins w:id="16" w:author="Zhang, GQ" w:date="2021-04-01T09:52:00Z">
        <w:r w:rsidR="00DC1C60">
          <w:t xml:space="preserve">of our analysis </w:t>
        </w:r>
      </w:ins>
      <w:r>
        <w:t xml:space="preserve">was all-cause mortality within </w:t>
      </w:r>
      <w:r w:rsidR="00D4119B">
        <w:t>3</w:t>
      </w:r>
      <w:r>
        <w:t xml:space="preserve">0 days of diagnosis of COVID-19. In both </w:t>
      </w:r>
      <w:r w:rsidR="00CE6E3A">
        <w:t>cancer and non-cancer subgroups</w:t>
      </w:r>
      <w:r>
        <w:t xml:space="preserve">, we assessed the association between the outcome and potential prognostic variables using Cox regression analysis. The secondary endpoint was a composite variable </w:t>
      </w:r>
      <w:r w:rsidR="00E85F4A">
        <w:t xml:space="preserve">for COVID-19 severity consisting of mortality, </w:t>
      </w:r>
      <w:r>
        <w:t xml:space="preserve">severe illness requiring admission to hospital, admission to an intensive care unit (ICU), </w:t>
      </w:r>
      <w:r w:rsidR="00814D34">
        <w:t xml:space="preserve">and </w:t>
      </w:r>
      <w:r>
        <w:t xml:space="preserve">mechanical ventilation. We assessed the association between severity and potential prognostic variables using logistic and multinomial regression analysis. We further performed matching </w:t>
      </w:r>
      <w:r w:rsidR="00BE55CF">
        <w:t xml:space="preserve">of </w:t>
      </w:r>
      <w:r>
        <w:t xml:space="preserve">COVID-19 </w:t>
      </w:r>
      <w:r w:rsidR="00BA521E">
        <w:t>individuals</w:t>
      </w:r>
      <w:r>
        <w:t xml:space="preserve"> with</w:t>
      </w:r>
      <w:r w:rsidR="00326343">
        <w:t xml:space="preserve"> </w:t>
      </w:r>
      <w:r>
        <w:t xml:space="preserve">cancer </w:t>
      </w:r>
      <w:r w:rsidR="00327BE4">
        <w:t>diagnosis</w:t>
      </w:r>
      <w:r>
        <w:t xml:space="preserve"> to </w:t>
      </w:r>
      <w:r w:rsidR="00327BE4">
        <w:t>those</w:t>
      </w:r>
      <w:r>
        <w:t xml:space="preserve"> with</w:t>
      </w:r>
      <w:r w:rsidR="00326343">
        <w:t>out</w:t>
      </w:r>
      <w:r>
        <w:t xml:space="preserve"> cancer </w:t>
      </w:r>
      <w:r w:rsidR="00327BE4">
        <w:t>diagnosis</w:t>
      </w:r>
      <w:r>
        <w:t xml:space="preserve"> on the variables of age, gender, race and ethnicity, region, </w:t>
      </w:r>
      <w:r w:rsidR="005D0014">
        <w:t xml:space="preserve">and the </w:t>
      </w:r>
      <w:r>
        <w:t xml:space="preserve">numbers of established and possible comorbidities. </w:t>
      </w:r>
      <w:r w:rsidR="00EB11B8">
        <w:t>After matching</w:t>
      </w:r>
      <w:r>
        <w:t xml:space="preserve">, </w:t>
      </w:r>
      <w:r w:rsidR="009F391F">
        <w:t>effect</w:t>
      </w:r>
      <w:r w:rsidR="000E3837">
        <w:t>s</w:t>
      </w:r>
      <w:r w:rsidR="009F391F">
        <w:t xml:space="preserve"> of cancer </w:t>
      </w:r>
      <w:r w:rsidR="002246F1">
        <w:t>on</w:t>
      </w:r>
      <w:r w:rsidR="009F391F">
        <w:t xml:space="preserve"> COVID-19 outcomes were analyzed using </w:t>
      </w:r>
      <w:r>
        <w:t>Cox regression and logistic regression.  </w:t>
      </w:r>
    </w:p>
    <w:p w14:paraId="18C6B76C" w14:textId="644BFAC4" w:rsidR="00370A53" w:rsidRDefault="00EC17B3" w:rsidP="00370A53">
      <w:pPr>
        <w:pStyle w:val="NormalWeb"/>
        <w:shd w:val="clear" w:color="auto" w:fill="FFFFFF"/>
        <w:snapToGrid w:val="0"/>
        <w:spacing w:before="0" w:beforeAutospacing="0" w:after="0" w:afterAutospacing="0"/>
      </w:pPr>
      <w:r>
        <w:br/>
      </w:r>
      <w:r w:rsidRPr="005357B1">
        <w:rPr>
          <w:b/>
        </w:rPr>
        <w:t>Findings</w:t>
      </w:r>
      <w:r>
        <w:t xml:space="preserve"> Of </w:t>
      </w:r>
      <w:r w:rsidR="00FE3189">
        <w:t xml:space="preserve">the </w:t>
      </w:r>
      <w:r w:rsidR="00B95AF8" w:rsidRPr="00B95AF8">
        <w:t>598,817</w:t>
      </w:r>
      <w:r w:rsidR="00B95AF8">
        <w:t xml:space="preserve"> </w:t>
      </w:r>
      <w:r>
        <w:t xml:space="preserve">COVID-19 positive </w:t>
      </w:r>
      <w:r w:rsidR="003C61BA">
        <w:t>individuals</w:t>
      </w:r>
      <w:r w:rsidR="0081780C">
        <w:t xml:space="preserve"> in the 3.8 million Optum® dataset</w:t>
      </w:r>
      <w:r>
        <w:t xml:space="preserve">, </w:t>
      </w:r>
      <w:r w:rsidR="00B94133">
        <w:t>546,418</w:t>
      </w:r>
      <w:r w:rsidR="00B95AF8">
        <w:t xml:space="preserve"> </w:t>
      </w:r>
      <w:r>
        <w:t xml:space="preserve">met inclusion criteria for our analysis. Among them, </w:t>
      </w:r>
      <w:r w:rsidR="00B94133">
        <w:t>31,880</w:t>
      </w:r>
      <w:r>
        <w:t xml:space="preserve"> had</w:t>
      </w:r>
      <w:r w:rsidR="00ED038D">
        <w:t xml:space="preserve"> cancer </w:t>
      </w:r>
      <w:r w:rsidR="009A3FCB">
        <w:t>diagnosis</w:t>
      </w:r>
      <w:r w:rsidR="00ED038D">
        <w:t xml:space="preserve"> (median age, 67 years; interquartile range </w:t>
      </w:r>
      <w:r w:rsidR="00A66976">
        <w:t>[</w:t>
      </w:r>
      <w:r w:rsidR="00ED038D">
        <w:t>IQR</w:t>
      </w:r>
      <w:r w:rsidR="00A236B7">
        <w:t>]</w:t>
      </w:r>
      <w:r w:rsidR="00ED038D">
        <w:t>: 57</w:t>
      </w:r>
      <w:r>
        <w:t>-</w:t>
      </w:r>
      <w:r w:rsidR="00ED038D">
        <w:t>77</w:t>
      </w:r>
      <w:r>
        <w:t xml:space="preserve">, male: </w:t>
      </w:r>
      <w:r w:rsidR="00ED038D">
        <w:t>45.5</w:t>
      </w:r>
      <w:r>
        <w:t xml:space="preserve">%), and </w:t>
      </w:r>
      <w:r w:rsidR="00B94133">
        <w:t>514,538</w:t>
      </w:r>
      <w:r w:rsidR="007144AE">
        <w:t xml:space="preserve"> </w:t>
      </w:r>
      <w:r w:rsidR="00B94133">
        <w:t>did not (median age, 48</w:t>
      </w:r>
      <w:r>
        <w:t xml:space="preserve"> years; IQR: </w:t>
      </w:r>
      <w:r w:rsidR="00B94133">
        <w:t>33-61, male: 43.8</w:t>
      </w:r>
      <w:r>
        <w:t xml:space="preserve">%). Among </w:t>
      </w:r>
      <w:r w:rsidR="002246F2">
        <w:t>individuals</w:t>
      </w:r>
      <w:r w:rsidR="00A348EB">
        <w:t xml:space="preserve"> with cancer </w:t>
      </w:r>
      <w:r w:rsidR="009A3FCB">
        <w:t>diagnosis</w:t>
      </w:r>
      <w:r w:rsidR="00A348EB">
        <w:t>, 85</w:t>
      </w:r>
      <w:r w:rsidR="00B94133">
        <w:t>.3% had a solid tumor, 13.7</w:t>
      </w:r>
      <w:r>
        <w:t xml:space="preserve">% had </w:t>
      </w:r>
      <w:r w:rsidR="00A348EB">
        <w:t>hematologic malignancy, and 19</w:t>
      </w:r>
      <w:r w:rsidR="00B94133">
        <w:t>.1</w:t>
      </w:r>
      <w:r>
        <w:t xml:space="preserve">% had survived for more than 5 years. </w:t>
      </w:r>
      <w:r w:rsidR="004D4B70">
        <w:t>C</w:t>
      </w:r>
      <w:r>
        <w:t xml:space="preserve">ompared to </w:t>
      </w:r>
      <w:r w:rsidR="002246F2">
        <w:t>individuals</w:t>
      </w:r>
      <w:r>
        <w:t xml:space="preserve"> without cancer </w:t>
      </w:r>
      <w:r w:rsidR="00224BD2">
        <w:t>diagnosis</w:t>
      </w:r>
      <w:r>
        <w:t xml:space="preserve">, </w:t>
      </w:r>
      <w:r w:rsidR="005F24FF">
        <w:t>those</w:t>
      </w:r>
      <w:r>
        <w:t xml:space="preserve"> with cancer </w:t>
      </w:r>
      <w:r w:rsidR="00224BD2">
        <w:t>diagnosis</w:t>
      </w:r>
      <w:r>
        <w:t xml:space="preserve"> were older, more likely to be white, had more comorbidities, and </w:t>
      </w:r>
      <w:r w:rsidR="001B78B5">
        <w:t xml:space="preserve">were </w:t>
      </w:r>
      <w:r>
        <w:t xml:space="preserve">more likely to have </w:t>
      </w:r>
      <w:r w:rsidR="00BB7B2B">
        <w:t xml:space="preserve">recent </w:t>
      </w:r>
      <w:r>
        <w:t xml:space="preserve">surgery. They also had poorer outcomes </w:t>
      </w:r>
      <w:r w:rsidR="004B3A46">
        <w:t>in all aspects: 3</w:t>
      </w:r>
      <w:r>
        <w:t>0-day mortality rate (</w:t>
      </w:r>
      <w:r w:rsidR="006445D3">
        <w:t>6.4</w:t>
      </w:r>
      <w:r>
        <w:t xml:space="preserve">% vs </w:t>
      </w:r>
      <w:r w:rsidR="00B94133">
        <w:t>2.1</w:t>
      </w:r>
      <w:r w:rsidR="006445D3">
        <w:t>%), admission to hospital (</w:t>
      </w:r>
      <w:r w:rsidR="006445D3" w:rsidRPr="006445D3">
        <w:t>36.1</w:t>
      </w:r>
      <w:r>
        <w:t xml:space="preserve">% vs </w:t>
      </w:r>
      <w:r w:rsidR="00B94133">
        <w:t>16.7</w:t>
      </w:r>
      <w:r w:rsidR="006445D3">
        <w:t>%), admission to ICU (6.6</w:t>
      </w:r>
      <w:r>
        <w:t xml:space="preserve">% vs </w:t>
      </w:r>
      <w:r w:rsidR="00B94133">
        <w:t>3.0</w:t>
      </w:r>
      <w:r>
        <w:t xml:space="preserve">%), and </w:t>
      </w:r>
      <w:r w:rsidR="00A66976">
        <w:t xml:space="preserve">need </w:t>
      </w:r>
      <w:r w:rsidR="006445D3">
        <w:t>for mechanical ventilation (3.3</w:t>
      </w:r>
      <w:r>
        <w:t xml:space="preserve">% vs </w:t>
      </w:r>
      <w:r w:rsidR="00B94133">
        <w:t>1.6</w:t>
      </w:r>
      <w:r>
        <w:t xml:space="preserve">%). Older age, male, non-Hispanic black, higher number of comorbidities, and recent surgery were risk factors for both mortality and other severe outcomes. For </w:t>
      </w:r>
      <w:r w:rsidR="002246F2">
        <w:t>individuals</w:t>
      </w:r>
      <w:r>
        <w:t xml:space="preserve"> with cancer </w:t>
      </w:r>
      <w:r w:rsidR="00312FD4">
        <w:t>diagnosis</w:t>
      </w:r>
      <w:r>
        <w:t xml:space="preserve">, having hematologic malignancy or having recent </w:t>
      </w:r>
      <w:r>
        <w:lastRenderedPageBreak/>
        <w:t>chemotherapy</w:t>
      </w:r>
      <w:r w:rsidR="00BD342E">
        <w:t xml:space="preserve"> or radiation</w:t>
      </w:r>
      <w:r>
        <w:t xml:space="preserve"> </w:t>
      </w:r>
      <w:r w:rsidR="00BD342E">
        <w:t xml:space="preserve">therapy </w:t>
      </w:r>
      <w:r>
        <w:t xml:space="preserve">were risk factors for mortality and severe outcomes as well. </w:t>
      </w:r>
      <w:r w:rsidR="00634693">
        <w:t>However, a</w:t>
      </w:r>
      <w:r>
        <w:t xml:space="preserve">fter matching on the common risk factors, the difference of outcomes between </w:t>
      </w:r>
      <w:r w:rsidR="005D450D">
        <w:t>the two subgroups</w:t>
      </w:r>
      <w:r w:rsidR="00E30E48">
        <w:t xml:space="preserve"> significantly decreased: 3</w:t>
      </w:r>
      <w:r w:rsidR="004D5737">
        <w:t>0-day mortality rate (6.5</w:t>
      </w:r>
      <w:r>
        <w:t xml:space="preserve">% vs </w:t>
      </w:r>
      <w:r w:rsidR="00B94133">
        <w:t>6.</w:t>
      </w:r>
      <w:r w:rsidR="00370A53" w:rsidRPr="00370A53">
        <w:rPr>
          <w:shd w:val="clear" w:color="auto" w:fill="FFFF00"/>
        </w:rPr>
        <w:t>2</w:t>
      </w:r>
      <w:r w:rsidR="00B94133">
        <w:t>%), admission to hospital (36.0</w:t>
      </w:r>
      <w:r>
        <w:t xml:space="preserve">% vs </w:t>
      </w:r>
      <w:r w:rsidR="00370A53">
        <w:t>31</w:t>
      </w:r>
      <w:r w:rsidR="00370A53" w:rsidRPr="00370A53">
        <w:rPr>
          <w:shd w:val="clear" w:color="auto" w:fill="FFFF00"/>
        </w:rPr>
        <w:t>.3</w:t>
      </w:r>
      <w:r w:rsidR="004D5737">
        <w:t>%), admission to ICU (6.6% vs 6.5</w:t>
      </w:r>
      <w:r>
        <w:t xml:space="preserve">%), and </w:t>
      </w:r>
      <w:r w:rsidR="00104869">
        <w:t>need</w:t>
      </w:r>
      <w:r>
        <w:t xml:space="preserve"> for mechanic</w:t>
      </w:r>
      <w:r w:rsidR="004D5737">
        <w:t>al ventilation (3.</w:t>
      </w:r>
      <w:r w:rsidR="00B94133">
        <w:t>3</w:t>
      </w:r>
      <w:r>
        <w:t xml:space="preserve">% vs </w:t>
      </w:r>
      <w:r w:rsidR="004D5737">
        <w:t>3.</w:t>
      </w:r>
      <w:r w:rsidR="00370A53" w:rsidRPr="00370A53">
        <w:rPr>
          <w:shd w:val="clear" w:color="auto" w:fill="FFFF00"/>
        </w:rPr>
        <w:t>6</w:t>
      </w:r>
      <w:r>
        <w:t xml:space="preserve">%). The effect of cancer on mortality </w:t>
      </w:r>
      <w:r w:rsidR="00BD342E">
        <w:t>are not significant (h</w:t>
      </w:r>
      <w:r w:rsidR="00B94133">
        <w:t xml:space="preserve">azard ratio </w:t>
      </w:r>
      <w:r w:rsidR="00A66976">
        <w:t>[</w:t>
      </w:r>
      <w:r w:rsidR="00B94133">
        <w:t>HR</w:t>
      </w:r>
      <w:r w:rsidR="00A236B7">
        <w:t>]</w:t>
      </w:r>
      <w:r w:rsidR="00370A53">
        <w:t xml:space="preserve">: </w:t>
      </w:r>
      <w:r w:rsidR="00370A53" w:rsidRPr="00370A53">
        <w:rPr>
          <w:shd w:val="clear" w:color="auto" w:fill="FFFF00"/>
        </w:rPr>
        <w:t>1.02</w:t>
      </w:r>
      <w:r w:rsidR="00B94133" w:rsidRPr="00370A53">
        <w:rPr>
          <w:shd w:val="clear" w:color="auto" w:fill="FFFF00"/>
        </w:rPr>
        <w:t>, 95% 0.9</w:t>
      </w:r>
      <w:r w:rsidR="00370A53" w:rsidRPr="00370A53">
        <w:rPr>
          <w:shd w:val="clear" w:color="auto" w:fill="FFFF00"/>
        </w:rPr>
        <w:t>6-1.08</w:t>
      </w:r>
      <w:r w:rsidR="00BD342E" w:rsidRPr="00370A53">
        <w:rPr>
          <w:shd w:val="clear" w:color="auto" w:fill="FFFF00"/>
        </w:rPr>
        <w:t>, p=0.</w:t>
      </w:r>
      <w:r w:rsidR="00370A53" w:rsidRPr="00370A53">
        <w:rPr>
          <w:shd w:val="clear" w:color="auto" w:fill="FFFF00"/>
        </w:rPr>
        <w:t>582</w:t>
      </w:r>
      <w:r w:rsidR="00BD342E">
        <w:t xml:space="preserve">). The effect of cancer </w:t>
      </w:r>
      <w:r w:rsidR="00D6642C">
        <w:t>diagnosis</w:t>
      </w:r>
      <w:r w:rsidR="00384253">
        <w:t xml:space="preserve"> </w:t>
      </w:r>
      <w:r w:rsidR="00BD342E">
        <w:t>on com</w:t>
      </w:r>
      <w:r w:rsidR="000A2833">
        <w:t xml:space="preserve">bined </w:t>
      </w:r>
      <w:r w:rsidR="00BD342E">
        <w:t xml:space="preserve">severity is </w:t>
      </w:r>
      <w:r>
        <w:t xml:space="preserve">significant but </w:t>
      </w:r>
      <w:r w:rsidR="00A67BF6">
        <w:t xml:space="preserve">with a </w:t>
      </w:r>
      <w:r>
        <w:t>small</w:t>
      </w:r>
      <w:r w:rsidR="0080158A">
        <w:t xml:space="preserve">er </w:t>
      </w:r>
      <w:r>
        <w:t>effect (</w:t>
      </w:r>
      <w:r w:rsidR="00BD342E">
        <w:t>odds ratio</w:t>
      </w:r>
      <w:r w:rsidR="004D5737">
        <w:t xml:space="preserve"> </w:t>
      </w:r>
      <w:r w:rsidR="00A66976">
        <w:t>[</w:t>
      </w:r>
      <w:r w:rsidR="004D5737">
        <w:t>OR</w:t>
      </w:r>
      <w:r w:rsidR="00A236B7">
        <w:t>]</w:t>
      </w:r>
      <w:r w:rsidR="00BD342E">
        <w:t xml:space="preserve">: </w:t>
      </w:r>
      <w:r w:rsidR="00B94133" w:rsidRPr="00370A53">
        <w:rPr>
          <w:shd w:val="clear" w:color="auto" w:fill="FFFF00"/>
        </w:rPr>
        <w:t>1.2</w:t>
      </w:r>
      <w:r w:rsidR="00370A53" w:rsidRPr="00370A53">
        <w:rPr>
          <w:shd w:val="clear" w:color="auto" w:fill="FFFF00"/>
        </w:rPr>
        <w:t>3</w:t>
      </w:r>
      <w:r w:rsidRPr="00370A53">
        <w:rPr>
          <w:shd w:val="clear" w:color="auto" w:fill="FFFF00"/>
        </w:rPr>
        <w:t xml:space="preserve">, 95% </w:t>
      </w:r>
      <w:r w:rsidR="00370A53" w:rsidRPr="00370A53">
        <w:rPr>
          <w:shd w:val="clear" w:color="auto" w:fill="FFFF00"/>
        </w:rPr>
        <w:t>1.18</w:t>
      </w:r>
      <w:r w:rsidRPr="00370A53">
        <w:rPr>
          <w:shd w:val="clear" w:color="auto" w:fill="FFFF00"/>
        </w:rPr>
        <w:t>-</w:t>
      </w:r>
      <w:r w:rsidR="004D5737" w:rsidRPr="00370A53">
        <w:rPr>
          <w:shd w:val="clear" w:color="auto" w:fill="FFFF00"/>
        </w:rPr>
        <w:t>1.2</w:t>
      </w:r>
      <w:r w:rsidR="00370A53" w:rsidRPr="00370A53">
        <w:rPr>
          <w:shd w:val="clear" w:color="auto" w:fill="FFFF00"/>
        </w:rPr>
        <w:t>7</w:t>
      </w:r>
      <w:ins w:id="17" w:author="Zhu, Liang" w:date="2021-03-30T19:37:00Z">
        <w:r w:rsidR="00E20025">
          <w:t>,</w:t>
        </w:r>
      </w:ins>
      <w:del w:id="18" w:author="Zhu, Liang" w:date="2021-03-30T19:37:00Z">
        <w:r w:rsidR="0017672D" w:rsidDel="00E20025">
          <w:delText>.</w:delText>
        </w:r>
      </w:del>
      <w:r w:rsidR="0017672D">
        <w:t xml:space="preserve"> p&lt;0.0001</w:t>
      </w:r>
      <w:r>
        <w:t>).</w:t>
      </w:r>
      <w:r w:rsidR="00370A53">
        <w:t xml:space="preserve"> </w:t>
      </w:r>
    </w:p>
    <w:p w14:paraId="440C67E2" w14:textId="7C5D0CF3" w:rsidR="00EC17B3" w:rsidRDefault="00EC17B3" w:rsidP="00EC17B3">
      <w:pPr>
        <w:pStyle w:val="NormalWeb"/>
        <w:shd w:val="clear" w:color="auto" w:fill="FFFFFF"/>
        <w:snapToGrid w:val="0"/>
        <w:spacing w:before="0" w:beforeAutospacing="0" w:after="0" w:afterAutospacing="0"/>
      </w:pPr>
      <w:r>
        <w:br/>
      </w:r>
      <w:r w:rsidRPr="00A676C7">
        <w:rPr>
          <w:b/>
        </w:rPr>
        <w:t>Interpretation</w:t>
      </w:r>
      <w:r>
        <w:t xml:space="preserve"> C</w:t>
      </w:r>
      <w:r w:rsidRPr="00E042A3">
        <w:t>ancer survivor</w:t>
      </w:r>
      <w:r w:rsidR="004F24E7">
        <w:t>s had higher 30</w:t>
      </w:r>
      <w:r>
        <w:t xml:space="preserve">-day all-cause mortality and poorer outcomes after getting COVID-19 compared to </w:t>
      </w:r>
      <w:r w:rsidR="002246F2">
        <w:t>individuals</w:t>
      </w:r>
      <w:r>
        <w:t xml:space="preserve"> without </w:t>
      </w:r>
      <w:del w:id="19" w:author="Zhu, Liang" w:date="2021-03-30T19:37:00Z">
        <w:r w:rsidDel="00E20025">
          <w:delText xml:space="preserve">a </w:delText>
        </w:r>
      </w:del>
      <w:r>
        <w:t xml:space="preserve">cancer </w:t>
      </w:r>
      <w:r w:rsidR="00D6642C">
        <w:t>diagnosis</w:t>
      </w:r>
      <w:r>
        <w:t xml:space="preserve">. However, the differences were mainly due to the older age and more comorbidities in </w:t>
      </w:r>
      <w:r w:rsidR="002246F2">
        <w:t>individuals</w:t>
      </w:r>
      <w:r>
        <w:t xml:space="preserve"> with cancer </w:t>
      </w:r>
      <w:r w:rsidR="00D6642C">
        <w:t>diagnosis</w:t>
      </w:r>
      <w:r>
        <w:t xml:space="preserve"> instead of cancer itself.</w:t>
      </w:r>
    </w:p>
    <w:p w14:paraId="2AFA1FDF" w14:textId="77777777" w:rsidR="00EC17B3" w:rsidRDefault="00EC17B3" w:rsidP="00EC17B3">
      <w:pPr>
        <w:pStyle w:val="NormalWeb"/>
        <w:shd w:val="clear" w:color="auto" w:fill="FFFFFF"/>
        <w:snapToGrid w:val="0"/>
        <w:spacing w:before="0" w:beforeAutospacing="0" w:after="0" w:afterAutospacing="0"/>
      </w:pPr>
      <w:r>
        <w:t xml:space="preserve"> </w:t>
      </w:r>
      <w:r>
        <w:br/>
      </w:r>
      <w:r w:rsidRPr="00A676C7">
        <w:rPr>
          <w:b/>
        </w:rPr>
        <w:t>INTRODUCTION</w:t>
      </w:r>
      <w:r>
        <w:br/>
      </w:r>
    </w:p>
    <w:p w14:paraId="58A56E86" w14:textId="4C457D65" w:rsidR="00EC17B3" w:rsidRDefault="00EC17B3" w:rsidP="00EC17B3">
      <w:pPr>
        <w:pStyle w:val="NormalWeb"/>
        <w:shd w:val="clear" w:color="auto" w:fill="FFFFFF"/>
        <w:snapToGrid w:val="0"/>
        <w:spacing w:before="0" w:beforeAutospacing="0" w:after="0" w:afterAutospacing="0"/>
      </w:pPr>
      <w:r>
        <w:t xml:space="preserve">An estimated </w:t>
      </w:r>
      <w:r w:rsidRPr="009276A1">
        <w:t xml:space="preserve">17 million </w:t>
      </w:r>
      <w:r w:rsidR="00BD10F2">
        <w:t>individuals</w:t>
      </w:r>
      <w:r w:rsidR="00876B9F">
        <w:t xml:space="preserve"> with </w:t>
      </w:r>
      <w:r w:rsidR="00833C70">
        <w:t>or</w:t>
      </w:r>
      <w:r w:rsidR="00876B9F">
        <w:t xml:space="preserve"> </w:t>
      </w:r>
      <w:r w:rsidR="00876B9F" w:rsidRPr="00E17884">
        <w:t>surviv</w:t>
      </w:r>
      <w:r w:rsidR="00833C70">
        <w:t>ed</w:t>
      </w:r>
      <w:r w:rsidR="00876B9F">
        <w:t xml:space="preserve"> </w:t>
      </w:r>
      <w:r w:rsidRPr="00E17884">
        <w:t xml:space="preserve">cancer </w:t>
      </w:r>
      <w:r>
        <w:t xml:space="preserve">live </w:t>
      </w:r>
      <w:r w:rsidRPr="00E17884">
        <w:t>in the United States</w:t>
      </w:r>
      <w:r w:rsidR="00D90DAD">
        <w:fldChar w:fldCharType="begin"/>
      </w:r>
      <w:r w:rsidR="00706552">
        <w:instrText xml:space="preserve"> ADDIN EN.CITE &lt;EndNote&gt;&lt;Cite&gt;&lt;Year&gt;March 24, 2021&lt;/Year&gt;&lt;RecNum&gt;87&lt;/RecNum&gt;&lt;DisplayText&gt;&lt;style face="superscript"&gt;1&lt;/style&gt;&lt;/DisplayText&gt;&lt;record&gt;&lt;rec-number&gt;87&lt;/rec-number&gt;&lt;foreign-keys&gt;&lt;key app="EN" db-id="tt2x5f92stdwtledax8vt92z0xw2ezvd59we" timestamp="1616619406"&gt;87&lt;/key&gt;&lt;/foreign-keys&gt;&lt;ref-type name="Journal Article"&gt;17&lt;/ref-type&gt;&lt;contributors&gt;&lt;/contributors&gt;&lt;titles&gt;&lt;title&gt;American Cancer Society. Cancer Statistics Center. http://cancerstatisticscenter.cancer.org&lt;/title&gt;&lt;/titles&gt;&lt;dates&gt;&lt;year&gt;March 24, 2021&lt;/year&gt;&lt;/dates&gt;&lt;urls&gt;&lt;/urls&gt;&lt;/record&gt;&lt;/Cite&gt;&lt;/EndNote&gt;</w:instrText>
      </w:r>
      <w:r w:rsidR="00D90DAD">
        <w:fldChar w:fldCharType="separate"/>
      </w:r>
      <w:r w:rsidR="00D90DAD" w:rsidRPr="00D90DAD">
        <w:rPr>
          <w:noProof/>
          <w:vertAlign w:val="superscript"/>
        </w:rPr>
        <w:t>1</w:t>
      </w:r>
      <w:r w:rsidR="00D90DAD">
        <w:fldChar w:fldCharType="end"/>
      </w:r>
      <w:r>
        <w:t xml:space="preserve"> and millions more </w:t>
      </w:r>
      <w:commentRangeStart w:id="20"/>
      <w:commentRangeStart w:id="21"/>
      <w:r>
        <w:t>around the world</w:t>
      </w:r>
      <w:commentRangeEnd w:id="20"/>
      <w:r w:rsidR="00E20025">
        <w:rPr>
          <w:rStyle w:val="CommentReference"/>
          <w:rFonts w:asciiTheme="minorHAnsi" w:eastAsiaTheme="minorEastAsia" w:hAnsiTheme="minorHAnsi" w:cstheme="minorBidi"/>
        </w:rPr>
        <w:commentReference w:id="20"/>
      </w:r>
      <w:commentRangeEnd w:id="21"/>
      <w:r w:rsidR="00B4495C">
        <w:rPr>
          <w:rStyle w:val="CommentReference"/>
          <w:rFonts w:asciiTheme="minorHAnsi" w:eastAsiaTheme="minorEastAsia" w:hAnsiTheme="minorHAnsi" w:cstheme="minorBidi"/>
        </w:rPr>
        <w:commentReference w:id="21"/>
      </w:r>
      <w:r>
        <w:t xml:space="preserve">. </w:t>
      </w:r>
      <w:r w:rsidR="001974FF">
        <w:t>With nearly 125 million</w:t>
      </w:r>
      <w:r>
        <w:t xml:space="preserve"> </w:t>
      </w:r>
      <w:r w:rsidRPr="00E17884">
        <w:t>SARS-CoV-2</w:t>
      </w:r>
      <w:r>
        <w:t xml:space="preserve"> </w:t>
      </w:r>
      <w:r w:rsidR="006C4F3E">
        <w:t xml:space="preserve">infection </w:t>
      </w:r>
      <w:r w:rsidR="001974FF">
        <w:t>cases identified to date</w:t>
      </w:r>
      <w:r w:rsidR="00706552">
        <w:fldChar w:fldCharType="begin"/>
      </w:r>
      <w:r w:rsidR="00706552">
        <w:instrText xml:space="preserve"> ADDIN EN.CITE &lt;EndNote&gt;&lt;Cite&gt;&lt;Year&gt;March 24, 2021&lt;/Year&gt;&lt;RecNum&gt;88&lt;/RecNum&gt;&lt;DisplayText&gt;&lt;style face="superscript"&gt;2&lt;/style&gt;&lt;/DisplayText&gt;&lt;record&gt;&lt;rec-number&gt;88&lt;/rec-number&gt;&lt;foreign-keys&gt;&lt;key app="EN" db-id="tt2x5f92stdwtledax8vt92z0xw2ezvd59we" timestamp="1616638751"&gt;88&lt;/key&gt;&lt;/foreign-keys&gt;&lt;ref-type name="Journal Article"&gt;17&lt;/ref-type&gt;&lt;contributors&gt;&lt;/contributors&gt;&lt;titles&gt;&lt;title&gt;The Johns Hopkins Coronavirus Resource Center. COVID-19 Dashboard by the Center for Systems Science and Engineering (CSSE) at Johns Hopkins University (JHU). https://coronavirus.jhu.edu/map.html.&lt;/title&gt;&lt;/titles&gt;&lt;dates&gt;&lt;year&gt;March 24, 2021&lt;/year&gt;&lt;/dates&gt;&lt;urls&gt;&lt;/urls&gt;&lt;/record&gt;&lt;/Cite&gt;&lt;/EndNote&gt;</w:instrText>
      </w:r>
      <w:r w:rsidR="00706552">
        <w:fldChar w:fldCharType="separate"/>
      </w:r>
      <w:r w:rsidR="00706552" w:rsidRPr="00706552">
        <w:rPr>
          <w:noProof/>
          <w:vertAlign w:val="superscript"/>
        </w:rPr>
        <w:t>2</w:t>
      </w:r>
      <w:r w:rsidR="00706552">
        <w:fldChar w:fldCharType="end"/>
      </w:r>
      <w:r>
        <w:t xml:space="preserve">, understanding the relationship between cancer and Covid-19 has become a challenging but pressing topic. </w:t>
      </w:r>
      <w:r w:rsidR="001B5601">
        <w:t>Early s</w:t>
      </w:r>
      <w:r>
        <w:t>tudies</w:t>
      </w:r>
      <w:r w:rsidR="001B5601">
        <w:t xml:space="preserve"> from China and Italy</w:t>
      </w:r>
      <w:r>
        <w:t xml:space="preserve"> show</w:t>
      </w:r>
      <w:r w:rsidR="00A37905">
        <w:t>ed</w:t>
      </w:r>
      <w:r>
        <w:t xml:space="preserve"> that Covid-19 had a </w:t>
      </w:r>
      <w:r w:rsidRPr="00E042A3">
        <w:t xml:space="preserve">disproportionate </w:t>
      </w:r>
      <w:r>
        <w:t>e</w:t>
      </w:r>
      <w:r w:rsidRPr="00E042A3">
        <w:t xml:space="preserve">ffect </w:t>
      </w:r>
      <w:r>
        <w:t>on</w:t>
      </w:r>
      <w:r w:rsidRPr="00E042A3">
        <w:t xml:space="preserve"> cancer</w:t>
      </w:r>
      <w:r>
        <w:t xml:space="preserve"> </w:t>
      </w:r>
      <w:r w:rsidR="001B5601">
        <w:t>patients</w:t>
      </w:r>
      <w:r w:rsidR="00241F57">
        <w:fldChar w:fldCharType="begin">
          <w:fldData xml:space="preserve">PEVuZE5vdGU+PENpdGU+PEF1dGhvcj5SdWdnZTwvQXV0aG9yPjxZZWFyPjIwMjA8L1llYXI+PFJl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</w:fldData>
        </w:fldChar>
      </w:r>
      <w:r w:rsidR="00AA4988">
        <w:instrText xml:space="preserve"> ADDIN EN.CITE </w:instrText>
      </w:r>
      <w:r w:rsidR="00AA4988">
        <w:fldChar w:fldCharType="begin">
          <w:fldData xml:space="preserve">PEVuZE5vdGU+PENpdGU+PEF1dGhvcj5SdWdnZTwvQXV0aG9yPjxZZWFyPjIwMjA8L1llYXI+PFJl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</w:fldData>
        </w:fldChar>
      </w:r>
      <w:r w:rsidR="00AA4988">
        <w:instrText xml:space="preserve"> ADDIN EN.CITE.DATA </w:instrText>
      </w:r>
      <w:r w:rsidR="00AA4988">
        <w:fldChar w:fldCharType="end"/>
      </w:r>
      <w:r w:rsidR="00241F57">
        <w:fldChar w:fldCharType="separate"/>
      </w:r>
      <w:r w:rsidR="00AA4988" w:rsidRPr="00AA4988">
        <w:rPr>
          <w:noProof/>
          <w:vertAlign w:val="superscript"/>
        </w:rPr>
        <w:t>3-6</w:t>
      </w:r>
      <w:r w:rsidR="00241F57">
        <w:fldChar w:fldCharType="end"/>
      </w:r>
      <w:r w:rsidR="00D43CAF">
        <w:t>,</w:t>
      </w:r>
      <w:r w:rsidR="00241F57">
        <w:t xml:space="preserve"> </w:t>
      </w:r>
      <w:r>
        <w:t xml:space="preserve">particularly </w:t>
      </w:r>
      <w:r w:rsidRPr="00E042A3">
        <w:t xml:space="preserve">those </w:t>
      </w:r>
      <w:r w:rsidR="00DC60A7">
        <w:t xml:space="preserve">who </w:t>
      </w:r>
      <w:r w:rsidR="00C85374">
        <w:t xml:space="preserve">were </w:t>
      </w:r>
      <w:r w:rsidR="005C4311">
        <w:t>undergoing</w:t>
      </w:r>
      <w:r w:rsidR="00241F57">
        <w:t xml:space="preserve"> chemotherapy or had recent surgery</w:t>
      </w:r>
      <w:r w:rsidR="00241F57">
        <w:fldChar w:fldCharType="begin"/>
      </w:r>
      <w:r w:rsidR="00AA4988">
        <w:instrText xml:space="preserve"> ADDIN EN.CITE &lt;EndNote&gt;&lt;Cite&gt;&lt;Author&gt;Zhang&lt;/Author&gt;&lt;Year&gt;2020&lt;/Year&gt;&lt;RecNum&gt;85&lt;/RecNum&gt;&lt;DisplayText&gt;&lt;style face="superscript"&gt;4,7&lt;/style&gt;&lt;/DisplayText&gt;&lt;record&gt;&lt;rec-number&gt;85&lt;/rec-number&gt;&lt;foreign-keys&gt;&lt;key app="EN" db-id="tt2x5f92stdwtledax8vt92z0xw2ezvd59we" timestamp="1616617393"&gt;85&lt;/key&gt;&lt;/foreign-keys&gt;&lt;ref-type name="Journal Article"&gt;17&lt;/ref-type&gt;&lt;contributors&gt;&lt;authors&gt;&lt;author&gt;Zhang, L&lt;/author&gt;&lt;author&gt;Zhu, F&lt;/author&gt;&lt;author&gt;Xie, L&lt;/author&gt;&lt;author&gt;Wang, C&lt;/author&gt;&lt;author&gt;Wang, J&lt;/author&gt;&lt;author&gt;Chen, R&lt;/author&gt;&lt;author&gt;Jia, P&lt;/author&gt;&lt;author&gt;Guan, HQ&lt;/author&gt;&lt;author&gt;Peng, L&lt;/author&gt;&lt;author&gt;Chen, Y&lt;/author&gt;&lt;/authors&gt;&lt;/contributors&gt;&lt;titles&gt;&lt;title&gt;Clinical characteristics of COVID-19-infected cancer patients: a retrospective case study in three hospitals within Wuhan, China&lt;/title&gt;&lt;secondary-title&gt;Annals of oncology&lt;/secondary-title&gt;&lt;/titles&gt;&lt;periodical&gt;&lt;full-title&gt;Annals of oncology&lt;/full-title&gt;&lt;/periodical&gt;&lt;pages&gt;894-901&lt;/pages&gt;&lt;volume&gt;31&lt;/volume&gt;&lt;number&gt;7&lt;/number&gt;&lt;dates&gt;&lt;year&gt;2020&lt;/year&gt;&lt;/dates&gt;&lt;isbn&gt;0923-7534&lt;/isbn&gt;&lt;urls&gt;&lt;/urls&gt;&lt;/record&gt;&lt;/Cite&gt;&lt;Cite&gt;&lt;Author&gt;Liang&lt;/Author&gt;&lt;Year&gt;2020&lt;/Year&gt;&lt;RecNum&gt;82&lt;/RecNum&gt;&lt;record&gt;&lt;rec-number&gt;82&lt;/rec-number&gt;&lt;foreign-keys&gt;&lt;key app="EN" db-id="tt2x5f92stdwtledax8vt92z0xw2ezvd59we" timestamp="1616615632"&gt;82&lt;/key&gt;&lt;/foreign-keys&gt;&lt;ref-type name="Journal Article"&gt;17&lt;/ref-type&gt;&lt;contributors&gt;&lt;authors&gt;&lt;author&gt;Liang, Wenhua&lt;/author&gt;&lt;author&gt;Guan, Weijie&lt;/author&gt;&lt;author&gt;Chen, Ruchong&lt;/author&gt;&lt;author&gt;Wang, Wei&lt;/author&gt;&lt;author&gt;Li, Jianfu&lt;/author&gt;&lt;author&gt;Xu, Ke&lt;/author&gt;&lt;author&gt;Li, Caichen&lt;/author&gt;&lt;author&gt;Ai, Qing&lt;/author&gt;&lt;author&gt;Lu, Weixiang&lt;/author&gt;&lt;author&gt;Liang, Hengrui&lt;/author&gt;&lt;/authors&gt;&lt;/contributors&gt;&lt;titles&gt;&lt;title&gt;Cancer patients in SARS-CoV-2 infection: a nationwide analysis in China&lt;/title&gt;&lt;secondary-title&gt;The lancet oncology&lt;/secondary-title&gt;&lt;/titles&gt;&lt;periodical&gt;&lt;full-title&gt;The lancet oncology&lt;/full-title&gt;&lt;/periodical&gt;&lt;pages&gt;335-337&lt;/pages&gt;&lt;volume&gt;21&lt;/volume&gt;&lt;number&gt;3&lt;/number&gt;&lt;dates&gt;&lt;year&gt;2020&lt;/year&gt;&lt;/dates&gt;&lt;isbn&gt;1470-2045&lt;/isbn&gt;&lt;urls&gt;&lt;/urls&gt;&lt;/record&gt;&lt;/Cite&gt;&lt;/EndNote&gt;</w:instrText>
      </w:r>
      <w:r w:rsidR="00241F57">
        <w:fldChar w:fldCharType="separate"/>
      </w:r>
      <w:r w:rsidR="00AA4988" w:rsidRPr="00AA4988">
        <w:rPr>
          <w:noProof/>
          <w:vertAlign w:val="superscript"/>
        </w:rPr>
        <w:t>4,7</w:t>
      </w:r>
      <w:r w:rsidR="00241F57">
        <w:fldChar w:fldCharType="end"/>
      </w:r>
      <w:r>
        <w:t>.</w:t>
      </w:r>
      <w:r w:rsidR="00241F57">
        <w:t xml:space="preserve"> </w:t>
      </w:r>
      <w:r w:rsidR="00F7603B">
        <w:t>F</w:t>
      </w:r>
      <w:r w:rsidR="004E3561">
        <w:t>actors found to be</w:t>
      </w:r>
      <w:r w:rsidR="00241F57">
        <w:t xml:space="preserve"> </w:t>
      </w:r>
      <w:r w:rsidR="007642CC">
        <w:t>associated with increased mortality include</w:t>
      </w:r>
      <w:r w:rsidR="00241F57">
        <w:t xml:space="preserve"> increased age, male </w:t>
      </w:r>
      <w:r w:rsidR="007642CC">
        <w:t xml:space="preserve">sex, smoking, </w:t>
      </w:r>
      <w:r w:rsidR="004E3561">
        <w:t xml:space="preserve">number of comorbidities, </w:t>
      </w:r>
      <w:r w:rsidR="007642CC">
        <w:t>and active or metastatic cancer</w:t>
      </w:r>
      <w:r w:rsidR="007642CC">
        <w:fldChar w:fldCharType="begin">
          <w:fldData xml:space="preserve">PEVuZE5vdGU+PENpdGU+PEF1dGhvcj5LdWRlcmVyPC9BdXRob3I+PFllYXI+MjAyMDwvWWVhcj48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</w:fldData>
        </w:fldChar>
      </w:r>
      <w:r w:rsidR="00AA4988">
        <w:instrText xml:space="preserve"> ADDIN EN.CITE </w:instrText>
      </w:r>
      <w:r w:rsidR="00AA4988">
        <w:fldChar w:fldCharType="begin">
          <w:fldData xml:space="preserve">PEVuZE5vdGU+PENpdGU+PEF1dGhvcj5LdWRlcmVyPC9BdXRob3I+PFllYXI+MjAyMDwvWWVhcj48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</w:fldData>
        </w:fldChar>
      </w:r>
      <w:r w:rsidR="00AA4988">
        <w:instrText xml:space="preserve"> ADDIN EN.CITE.DATA </w:instrText>
      </w:r>
      <w:r w:rsidR="00AA4988">
        <w:fldChar w:fldCharType="end"/>
      </w:r>
      <w:r w:rsidR="007642CC">
        <w:fldChar w:fldCharType="separate"/>
      </w:r>
      <w:r w:rsidR="00AA4988" w:rsidRPr="00AA4988">
        <w:rPr>
          <w:noProof/>
          <w:vertAlign w:val="superscript"/>
        </w:rPr>
        <w:t>8-10</w:t>
      </w:r>
      <w:r w:rsidR="007642CC">
        <w:fldChar w:fldCharType="end"/>
      </w:r>
      <w:r w:rsidR="007642CC">
        <w:t>, especially lung cancer</w:t>
      </w:r>
      <w:r w:rsidR="007642CC">
        <w:fldChar w:fldCharType="begin">
          <w:fldData xml:space="preserve">PEVuZE5vdGU+PENpdGU+PEF1dGhvcj5HYXJhc3Npbm88L0F1dGhvcj48WWVhcj4yMDIwPC9ZZWFy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</w:fldData>
        </w:fldChar>
      </w:r>
      <w:r w:rsidR="00063CFD">
        <w:instrText xml:space="preserve"> ADDIN EN.CITE </w:instrText>
      </w:r>
      <w:r w:rsidR="00063CFD">
        <w:fldChar w:fldCharType="begin">
          <w:fldData xml:space="preserve">PEVuZE5vdGU+PENpdGU+PEF1dGhvcj5HYXJhc3Npbm88L0F1dGhvcj48WWVhcj4yMDIwPC9ZZWFy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</w:fldData>
        </w:fldChar>
      </w:r>
      <w:r w:rsidR="00063CFD">
        <w:instrText xml:space="preserve"> ADDIN EN.CITE.DATA </w:instrText>
      </w:r>
      <w:r w:rsidR="00063CFD">
        <w:fldChar w:fldCharType="end"/>
      </w:r>
      <w:r w:rsidR="007642CC">
        <w:fldChar w:fldCharType="separate"/>
      </w:r>
      <w:r w:rsidR="00063CFD" w:rsidRPr="00063CFD">
        <w:rPr>
          <w:noProof/>
          <w:vertAlign w:val="superscript"/>
        </w:rPr>
        <w:t>11-13</w:t>
      </w:r>
      <w:r w:rsidR="007642CC">
        <w:fldChar w:fldCharType="end"/>
      </w:r>
      <w:r w:rsidR="007642CC">
        <w:t>.</w:t>
      </w:r>
      <w:r>
        <w:t xml:space="preserve"> </w:t>
      </w:r>
      <w:r w:rsidR="00170B40">
        <w:t>A</w:t>
      </w:r>
      <w:r w:rsidR="0073697B">
        <w:t xml:space="preserve">dvanced </w:t>
      </w:r>
      <w:r w:rsidR="00386D9A">
        <w:t xml:space="preserve">age, </w:t>
      </w:r>
      <w:r w:rsidR="0073697B">
        <w:t xml:space="preserve">male gender, and </w:t>
      </w:r>
      <w:r w:rsidR="00386D9A">
        <w:t>comorbidities such as hypertension and diabetes</w:t>
      </w:r>
      <w:r w:rsidR="0073697B">
        <w:t xml:space="preserve"> have shown in the general population to be associated with greater risk of developing acute respiratory distress syndrome and death</w:t>
      </w:r>
      <w:r w:rsidR="0073697B">
        <w:fldChar w:fldCharType="begin"/>
      </w:r>
      <w:r w:rsidR="00063CFD">
        <w:instrText xml:space="preserve"> ADDIN EN.CITE &lt;EndNote&gt;&lt;Cite&gt;&lt;Author&gt;Wu&lt;/Author&gt;&lt;Year&gt;2020&lt;/Year&gt;&lt;RecNum&gt;81&lt;/RecNum&gt;&lt;DisplayText&gt;&lt;style face="superscript"&gt;14&lt;/style&gt;&lt;/DisplayText&gt;&lt;record&gt;&lt;rec-number&gt;81&lt;/rec-number&gt;&lt;foreign-keys&gt;&lt;key app="EN" db-id="tt2x5f92stdwtledax8vt92z0xw2ezvd59we" timestamp="1616614621"&gt;81&lt;/key&gt;&lt;/foreign-keys&gt;&lt;ref-type name="Journal Article"&gt;17&lt;/ref-type&gt;&lt;contributors&gt;&lt;authors&gt;&lt;author&gt;Wu, Chaomin&lt;/author&gt;&lt;author&gt;Chen, Xiaoyan&lt;/author&gt;&lt;author&gt;Cai, Yanping&lt;/author&gt;&lt;author&gt;Zhou, Xing&lt;/author&gt;&lt;author&gt;Xu, Sha&lt;/author&gt;&lt;author&gt;Huang, Hanping&lt;/author&gt;&lt;author&gt;Zhang, Li&lt;/author&gt;&lt;author&gt;Zhou, Xia&lt;/author&gt;&lt;author&gt;Du, Chunling&lt;/author&gt;&lt;author&gt;Zhang, Yuye&lt;/author&gt;&lt;/authors&gt;&lt;/contributors&gt;&lt;titles&gt;&lt;title&gt;Risk factors associated with acute respiratory distress syndrome and death in patients with coronavirus disease 2019 pneumonia in Wuhan, China&lt;/title&gt;&lt;secondary-title&gt;JAMA internal medicine&lt;/secondary-title&gt;&lt;/titles&gt;&lt;periodical&gt;&lt;full-title&gt;JAMA internal medicine&lt;/full-title&gt;&lt;/periodical&gt;&lt;pages&gt;934-943&lt;/pages&gt;&lt;volume&gt;180&lt;/volume&gt;&lt;number&gt;7&lt;/number&gt;&lt;dates&gt;&lt;year&gt;2020&lt;/year&gt;&lt;/dates&gt;&lt;isbn&gt;2168-6106&lt;/isbn&gt;&lt;urls&gt;&lt;/urls&gt;&lt;/record&gt;&lt;/Cite&gt;&lt;/EndNote&gt;</w:instrText>
      </w:r>
      <w:r w:rsidR="0073697B">
        <w:fldChar w:fldCharType="separate"/>
      </w:r>
      <w:r w:rsidR="00063CFD" w:rsidRPr="00063CFD">
        <w:rPr>
          <w:noProof/>
          <w:vertAlign w:val="superscript"/>
        </w:rPr>
        <w:t>14</w:t>
      </w:r>
      <w:r w:rsidR="0073697B">
        <w:fldChar w:fldCharType="end"/>
      </w:r>
      <w:r w:rsidR="0073697B">
        <w:t>.</w:t>
      </w:r>
      <w:r w:rsidR="00386D9A">
        <w:t xml:space="preserve"> </w:t>
      </w:r>
      <w:r w:rsidR="004E3561">
        <w:t xml:space="preserve">More recent studies have </w:t>
      </w:r>
      <w:r w:rsidR="007270F6">
        <w:t>identified</w:t>
      </w:r>
      <w:r w:rsidR="004E3561">
        <w:t xml:space="preserve"> </w:t>
      </w:r>
      <w:r w:rsidR="00075832">
        <w:t xml:space="preserve">healthcare disparity and non-Hispanic black and Hispanic </w:t>
      </w:r>
      <w:r w:rsidR="0065280E">
        <w:t>e</w:t>
      </w:r>
      <w:r w:rsidR="00075832">
        <w:t>thnicities as additional risk factors</w:t>
      </w:r>
      <w:r>
        <w:t xml:space="preserve"> for c</w:t>
      </w:r>
      <w:r w:rsidRPr="00A113EB">
        <w:t xml:space="preserve">ancer and </w:t>
      </w:r>
      <w:r>
        <w:t xml:space="preserve">poorer </w:t>
      </w:r>
      <w:r w:rsidRPr="00A113EB">
        <w:t>COVID-19</w:t>
      </w:r>
      <w:r>
        <w:t xml:space="preserve"> outcome</w:t>
      </w:r>
      <w:r w:rsidR="00372ED5">
        <w:t>s</w:t>
      </w:r>
      <w:r w:rsidR="00F919A5">
        <w:fldChar w:fldCharType="begin"/>
      </w:r>
      <w:r w:rsidR="00063CFD">
        <w:instrText xml:space="preserve"> ADDIN EN.CITE &lt;EndNote&gt;&lt;Cite&gt;&lt;Author&gt;Rivera&lt;/Author&gt;&lt;Year&gt;2020&lt;/Year&gt;&lt;RecNum&gt;79&lt;/RecNum&gt;&lt;DisplayText&gt;&lt;style face="superscript"&gt;15&lt;/style&gt;&lt;/DisplayText&gt;&lt;record&gt;&lt;rec-number&gt;79&lt;/rec-number&gt;&lt;foreign-keys&gt;&lt;key app="EN" db-id="tt2x5f92stdwtledax8vt92z0xw2ezvd59we" timestamp="1616614429"&gt;79&lt;/key&gt;&lt;/foreign-keys&gt;&lt;ref-type name="Journal Article"&gt;17&lt;/ref-type&gt;&lt;contributors&gt;&lt;authors&gt;&lt;author&gt;Rivera, Donna R&lt;/author&gt;&lt;author&gt;Peters, Solange&lt;/author&gt;&lt;author&gt;Panagiotou, Orestis A&lt;/author&gt;&lt;author&gt;Shah, Dimpy P&lt;/author&gt;&lt;author&gt;Kuderer, Nicole M&lt;/author&gt;&lt;author&gt;Hsu, Chih-Yuan&lt;/author&gt;&lt;author&gt;Rubinstein, Samuel M&lt;/author&gt;&lt;author&gt;Lee, Brendan J&lt;/author&gt;&lt;author&gt;Choueiri, Toni K&lt;/author&gt;&lt;author&gt;de Lima Lopes, Gilberto&lt;/author&gt;&lt;/authors&gt;&lt;/contributors&gt;&lt;titles&gt;&lt;title&gt;Utilization of COVID-19 treatments and clinical outcomes among patients with cancer: a COVID-19 and Cancer Consortium (CCC19) cohort study&lt;/title&gt;&lt;secondary-title&gt;Cancer discovery&lt;/secondary-title&gt;&lt;/titles&gt;&lt;periodical&gt;&lt;full-title&gt;Cancer discovery&lt;/full-title&gt;&lt;/periodical&gt;&lt;pages&gt;1514-1527&lt;/pages&gt;&lt;volume&gt;10&lt;/volume&gt;&lt;number&gt;10&lt;/number&gt;&lt;dates&gt;&lt;year&gt;2020&lt;/year&gt;&lt;/dates&gt;&lt;isbn&gt;2159-8274&lt;/isbn&gt;&lt;urls&gt;&lt;/urls&gt;&lt;/record&gt;&lt;/Cite&gt;&lt;/EndNote&gt;</w:instrText>
      </w:r>
      <w:r w:rsidR="00F919A5">
        <w:fldChar w:fldCharType="separate"/>
      </w:r>
      <w:r w:rsidR="00063CFD" w:rsidRPr="00063CFD">
        <w:rPr>
          <w:noProof/>
          <w:vertAlign w:val="superscript"/>
        </w:rPr>
        <w:t>15</w:t>
      </w:r>
      <w:r w:rsidR="00F919A5">
        <w:fldChar w:fldCharType="end"/>
      </w:r>
      <w:r>
        <w:t>. While the time-sensitive nature of these studies is appreciated, the majority of such studies involves a small number of patients from a single hospital system. Therefore, findings from such studies need to be interpreted in appropriate contexts</w:t>
      </w:r>
      <w:r w:rsidR="006733AE">
        <w:t xml:space="preserve">, and studies involving larger cohorts </w:t>
      </w:r>
      <w:r w:rsidR="00BC2418">
        <w:t>may provide</w:t>
      </w:r>
      <w:r w:rsidR="003D0067">
        <w:t xml:space="preserve"> </w:t>
      </w:r>
      <w:r w:rsidR="00BC2418">
        <w:t>unique insight</w:t>
      </w:r>
      <w:r w:rsidR="00A03E76">
        <w:t>s</w:t>
      </w:r>
      <w:r w:rsidR="003D0067">
        <w:t>.</w:t>
      </w:r>
    </w:p>
    <w:p w14:paraId="5D8DF394" w14:textId="77777777" w:rsidR="00EC17B3" w:rsidRDefault="00EC17B3" w:rsidP="00EC17B3">
      <w:pPr>
        <w:pStyle w:val="NormalWeb"/>
        <w:shd w:val="clear" w:color="auto" w:fill="FFFFFF"/>
        <w:snapToGrid w:val="0"/>
        <w:spacing w:before="0" w:beforeAutospacing="0" w:after="0" w:afterAutospacing="0"/>
      </w:pPr>
    </w:p>
    <w:p w14:paraId="29C659FF" w14:textId="37108FF6" w:rsidR="00EC17B3" w:rsidRDefault="00620EC5" w:rsidP="00EC17B3">
      <w:pPr>
        <w:pStyle w:val="NormalWeb"/>
        <w:shd w:val="clear" w:color="auto" w:fill="FFFFFF"/>
        <w:snapToGrid w:val="0"/>
        <w:spacing w:before="0" w:beforeAutospacing="0" w:after="0" w:afterAutospacing="0"/>
      </w:pPr>
      <w:r>
        <w:t>A</w:t>
      </w:r>
      <w:r w:rsidR="00714753">
        <w:t xml:space="preserve"> particular</w:t>
      </w:r>
      <w:r w:rsidR="00264A15">
        <w:t xml:space="preserve"> question </w:t>
      </w:r>
      <w:r w:rsidR="007F50DA">
        <w:t>that can</w:t>
      </w:r>
      <w:r w:rsidR="00D5136B">
        <w:t xml:space="preserve"> benefit from a larger</w:t>
      </w:r>
      <w:r w:rsidR="00B54906">
        <w:t>-scale</w:t>
      </w:r>
      <w:r w:rsidR="00503D4E">
        <w:t xml:space="preserve"> e</w:t>
      </w:r>
      <w:r w:rsidR="00503D4E" w:rsidRPr="00503D4E">
        <w:t xml:space="preserve">pidemiological </w:t>
      </w:r>
      <w:r w:rsidR="00503D4E">
        <w:t>a</w:t>
      </w:r>
      <w:r w:rsidR="00503D4E" w:rsidRPr="00503D4E">
        <w:t>nalysis</w:t>
      </w:r>
      <w:r w:rsidR="00B54906">
        <w:t xml:space="preserve"> </w:t>
      </w:r>
      <w:r w:rsidR="00D5136B">
        <w:t>is</w:t>
      </w:r>
      <w:r w:rsidR="00264A15">
        <w:t xml:space="preserve"> </w:t>
      </w:r>
      <w:r w:rsidR="004E3561">
        <w:t xml:space="preserve">whether cancer </w:t>
      </w:r>
      <w:r w:rsidR="0025536A">
        <w:t>serves as</w:t>
      </w:r>
      <w:r w:rsidR="004E3561">
        <w:t xml:space="preserve"> an independent risk factor for acquiring COVID-19 and for its associated negative outcomes</w:t>
      </w:r>
      <w:r w:rsidR="004E3561">
        <w:fldChar w:fldCharType="begin"/>
      </w:r>
      <w:r w:rsidR="00063CFD">
        <w:instrText xml:space="preserve"> ADDIN EN.CITE &lt;EndNote&gt;&lt;Cite&gt;&lt;Author&gt;Derosa&lt;/Author&gt;&lt;Year&gt;2020&lt;/Year&gt;&lt;RecNum&gt;76&lt;/RecNum&gt;&lt;DisplayText&gt;&lt;style face="superscript"&gt;16&lt;/style&gt;&lt;/DisplayText&gt;&lt;record&gt;&lt;rec-number&gt;76&lt;/rec-number&gt;&lt;foreign-keys&gt;&lt;key app="EN" db-id="tt2x5f92stdwtledax8vt92z0xw2ezvd59we" timestamp="1616614205"&gt;76&lt;/key&gt;&lt;/foreign-keys&gt;&lt;ref-type name="Journal Article"&gt;17&lt;/ref-type&gt;&lt;contributors&gt;&lt;authors&gt;&lt;author&gt;Derosa, Lisa&lt;/author&gt;&lt;author&gt;Melenotte, Cléa&lt;/author&gt;&lt;author&gt;Griscelli, Franck&lt;/author&gt;&lt;author&gt;Gachot, Bertrand&lt;/author&gt;&lt;author&gt;Marabelle, Aurélien&lt;/author&gt;&lt;author&gt;Kroemer, Guido&lt;/author&gt;&lt;author&gt;Zitvogel, Laurence&lt;/author&gt;&lt;/authors&gt;&lt;/contributors&gt;&lt;titles&gt;&lt;title&gt;The immuno-oncological challenge of COVID-19&lt;/title&gt;&lt;secondary-title&gt;Nature Cancer&lt;/secondary-title&gt;&lt;/titles&gt;&lt;periodical&gt;&lt;full-title&gt;Nature Cancer&lt;/full-title&gt;&lt;/periodical&gt;&lt;pages&gt;946-964&lt;/pages&gt;&lt;volume&gt;1&lt;/volume&gt;&lt;number&gt;10&lt;/number&gt;&lt;dates&gt;&lt;year&gt;2020&lt;/year&gt;&lt;/dates&gt;&lt;isbn&gt;2662-1347&lt;/isbn&gt;&lt;urls&gt;&lt;/urls&gt;&lt;/record&gt;&lt;/Cite&gt;&lt;/EndNote&gt;</w:instrText>
      </w:r>
      <w:r w:rsidR="004E3561">
        <w:fldChar w:fldCharType="separate"/>
      </w:r>
      <w:r w:rsidR="00063CFD" w:rsidRPr="00063CFD">
        <w:rPr>
          <w:noProof/>
          <w:vertAlign w:val="superscript"/>
        </w:rPr>
        <w:t>16</w:t>
      </w:r>
      <w:r w:rsidR="004E3561">
        <w:fldChar w:fldCharType="end"/>
      </w:r>
      <w:r w:rsidR="004E3561">
        <w:t xml:space="preserve">. </w:t>
      </w:r>
      <w:r w:rsidR="00EC17B3">
        <w:t xml:space="preserve">We consider the extent at which cancer </w:t>
      </w:r>
      <w:r w:rsidR="00D6642C">
        <w:t>diagnosis</w:t>
      </w:r>
      <w:r w:rsidR="00EC17B3">
        <w:t xml:space="preserve"> contribut</w:t>
      </w:r>
      <w:r w:rsidR="001A0A80">
        <w:t>es</w:t>
      </w:r>
      <w:r w:rsidR="00EC17B3">
        <w:t xml:space="preserve"> to poorer Covid-19 outcomes as a distinct topic from how Covid-19 impacts those who are undergoing treatment. </w:t>
      </w:r>
      <w:r w:rsidR="000377E3">
        <w:t>Before</w:t>
      </w:r>
      <w:r w:rsidR="001A30F3">
        <w:t xml:space="preserve"> </w:t>
      </w:r>
      <w:r w:rsidR="00EC17B3">
        <w:t>attribut</w:t>
      </w:r>
      <w:r w:rsidR="001A30F3">
        <w:t>ing</w:t>
      </w:r>
      <w:r w:rsidR="00EC17B3">
        <w:t xml:space="preserve"> poorer COVID-19 outcome to </w:t>
      </w:r>
      <w:r w:rsidR="001A30F3">
        <w:t xml:space="preserve">a patient’s </w:t>
      </w:r>
      <w:r w:rsidR="00EC17B3">
        <w:t xml:space="preserve">cancer </w:t>
      </w:r>
      <w:r w:rsidR="00D6642C">
        <w:t>diagnosis</w:t>
      </w:r>
      <w:r w:rsidR="00EC17B3">
        <w:t xml:space="preserve">, we need to </w:t>
      </w:r>
      <w:r w:rsidR="001A30F3">
        <w:t xml:space="preserve">first </w:t>
      </w:r>
      <w:r w:rsidR="006D67D5">
        <w:t xml:space="preserve">clarify whether </w:t>
      </w:r>
      <w:r w:rsidR="00EC17B3">
        <w:t>it</w:t>
      </w:r>
      <w:r w:rsidR="006D67D5">
        <w:t xml:space="preserve"> acts</w:t>
      </w:r>
      <w:r w:rsidR="00EC17B3">
        <w:t xml:space="preserve"> as a</w:t>
      </w:r>
      <w:r w:rsidR="00E0172C">
        <w:t>n</w:t>
      </w:r>
      <w:r w:rsidR="00EC17B3">
        <w:t xml:space="preserve"> independent factor. </w:t>
      </w:r>
      <w:r w:rsidR="0052646A">
        <w:t>The answer to this question will</w:t>
      </w:r>
      <w:r w:rsidR="001A30F3">
        <w:t xml:space="preserve"> provide additional insight into </w:t>
      </w:r>
      <w:r w:rsidR="00B82CF8">
        <w:t xml:space="preserve">the role of cancer </w:t>
      </w:r>
      <w:r w:rsidR="00D217A2">
        <w:t>for</w:t>
      </w:r>
      <w:r w:rsidR="00B82CF8">
        <w:t xml:space="preserve"> COVID-19 severity and </w:t>
      </w:r>
      <w:r w:rsidR="004A2DB6">
        <w:t xml:space="preserve">help inform </w:t>
      </w:r>
      <w:r w:rsidR="001A30F3">
        <w:t xml:space="preserve">clinical management of this patient population. </w:t>
      </w:r>
      <w:r w:rsidR="00567FC3">
        <w:t xml:space="preserve">Because of the inherent </w:t>
      </w:r>
      <w:r w:rsidR="00567FC3" w:rsidRPr="00B27E1E">
        <w:t xml:space="preserve">heterogeneity </w:t>
      </w:r>
      <w:r w:rsidR="00567FC3">
        <w:t>of the population, a</w:t>
      </w:r>
      <w:r w:rsidR="00EC17B3">
        <w:t xml:space="preserve"> sufficiently large cancer </w:t>
      </w:r>
      <w:r w:rsidR="001A30F3">
        <w:t xml:space="preserve">patient </w:t>
      </w:r>
      <w:r w:rsidR="00EC17B3">
        <w:t xml:space="preserve">population is required to match age, sex, and other known COVID-19 risk factors with adequate control of potential confounders.  In this study, we use the </w:t>
      </w:r>
      <w:r w:rsidR="00EC17B3" w:rsidRPr="009B05E9">
        <w:t>Optum</w:t>
      </w:r>
      <w:r w:rsidR="003F70C8">
        <w:t>®</w:t>
      </w:r>
      <w:r w:rsidR="003F70C8">
        <w:rPr>
          <w:vertAlign w:val="superscript"/>
        </w:rPr>
        <w:t xml:space="preserve"> </w:t>
      </w:r>
      <w:r w:rsidR="00EC17B3">
        <w:t xml:space="preserve">US Covid-19 </w:t>
      </w:r>
      <w:r w:rsidR="00EC17B3" w:rsidRPr="009B05E9">
        <w:t>Electronic Health Record (EHR)</w:t>
      </w:r>
      <w:r w:rsidR="00EC17B3">
        <w:t xml:space="preserve"> data to </w:t>
      </w:r>
      <w:r w:rsidR="00A84124">
        <w:t>elucidate</w:t>
      </w:r>
      <w:r w:rsidR="00EC17B3">
        <w:t xml:space="preserve"> Covid-19 outcomes </w:t>
      </w:r>
      <w:r w:rsidR="00B32DDE">
        <w:t>between cancer and non-cancer subgroups</w:t>
      </w:r>
      <w:r w:rsidR="00EC17B3">
        <w:t xml:space="preserve">. </w:t>
      </w:r>
    </w:p>
    <w:p w14:paraId="39774E53" w14:textId="07487D42" w:rsidR="00A676C7" w:rsidRDefault="005357B1" w:rsidP="005357B1">
      <w:pPr>
        <w:pStyle w:val="NormalWeb"/>
        <w:shd w:val="clear" w:color="auto" w:fill="FFFFFF"/>
        <w:snapToGrid w:val="0"/>
        <w:spacing w:before="0" w:beforeAutospacing="0" w:after="0" w:afterAutospacing="0"/>
        <w:rPr>
          <w:b/>
        </w:rPr>
      </w:pPr>
      <w:r>
        <w:br/>
      </w:r>
      <w:r w:rsidRPr="00A676C7">
        <w:rPr>
          <w:b/>
        </w:rPr>
        <w:t>METHODS</w:t>
      </w:r>
    </w:p>
    <w:p w14:paraId="2C6E8FBA" w14:textId="2029F39A" w:rsidR="002E78F4" w:rsidRDefault="005357B1" w:rsidP="005357B1">
      <w:pPr>
        <w:pStyle w:val="NormalWeb"/>
        <w:shd w:val="clear" w:color="auto" w:fill="FFFFFF"/>
        <w:snapToGrid w:val="0"/>
        <w:spacing w:before="0" w:beforeAutospacing="0" w:after="0" w:afterAutospacing="0"/>
      </w:pPr>
      <w:r w:rsidRPr="00A676C7">
        <w:rPr>
          <w:b/>
        </w:rPr>
        <w:lastRenderedPageBreak/>
        <w:br/>
        <w:t xml:space="preserve">Data </w:t>
      </w:r>
      <w:r w:rsidR="00C4103C">
        <w:rPr>
          <w:b/>
        </w:rPr>
        <w:t>Source</w:t>
      </w:r>
      <w:r>
        <w:t xml:space="preserve"> </w:t>
      </w:r>
    </w:p>
    <w:p w14:paraId="343E322B" w14:textId="77777777" w:rsidR="002E78F4" w:rsidRDefault="002E78F4" w:rsidP="005357B1">
      <w:pPr>
        <w:pStyle w:val="NormalWeb"/>
        <w:shd w:val="clear" w:color="auto" w:fill="FFFFFF"/>
        <w:snapToGrid w:val="0"/>
        <w:spacing w:before="0" w:beforeAutospacing="0" w:after="0" w:afterAutospacing="0"/>
      </w:pPr>
    </w:p>
    <w:p w14:paraId="5117626D" w14:textId="51D5CE5D" w:rsidR="002E78F4" w:rsidRDefault="002E78F4" w:rsidP="002E78F4">
      <w:pPr>
        <w:pStyle w:val="NormalWeb"/>
        <w:shd w:val="clear" w:color="auto" w:fill="FFFFFF"/>
        <w:snapToGrid w:val="0"/>
        <w:spacing w:before="0" w:beforeAutospacing="0" w:after="0" w:afterAutospacing="0"/>
      </w:pPr>
      <w:r w:rsidRPr="002E6F8C">
        <w:t>This study us</w:t>
      </w:r>
      <w:r w:rsidR="00C43E5D">
        <w:t>es</w:t>
      </w:r>
      <w:r w:rsidRPr="002E6F8C">
        <w:t xml:space="preserve"> </w:t>
      </w:r>
      <w:r>
        <w:t>Optum®</w:t>
      </w:r>
      <w:r>
        <w:rPr>
          <w:vertAlign w:val="superscript"/>
        </w:rPr>
        <w:t xml:space="preserve"> </w:t>
      </w:r>
      <w:r>
        <w:t>de-identified COVID-19 Electronic Health Record</w:t>
      </w:r>
      <w:r w:rsidR="00D831E4">
        <w:t xml:space="preserve"> (E</w:t>
      </w:r>
      <w:r w:rsidR="0048316C">
        <w:t>H</w:t>
      </w:r>
      <w:r w:rsidR="00D831E4">
        <w:t>R)</w:t>
      </w:r>
      <w:r>
        <w:t xml:space="preserve"> data. </w:t>
      </w:r>
      <w:r w:rsidR="00CD2959" w:rsidRPr="00CD2959">
        <w:t xml:space="preserve">To meet the urgent need to understand the clinical impact of SARS-CoV-2 infection amidst this global pandemic, </w:t>
      </w:r>
      <w:r>
        <w:t>Optum</w:t>
      </w:r>
      <w:r w:rsidR="002D44F8">
        <w:t>®</w:t>
      </w:r>
      <w:r>
        <w:t xml:space="preserve"> developed a data pipeline </w:t>
      </w:r>
      <w:r w:rsidR="007B4246">
        <w:t xml:space="preserve">with </w:t>
      </w:r>
      <w:r>
        <w:t xml:space="preserve">minimal </w:t>
      </w:r>
      <w:r w:rsidR="00B34E57">
        <w:t>time</w:t>
      </w:r>
      <w:r>
        <w:t xml:space="preserve"> lag while preserving as much clinical </w:t>
      </w:r>
      <w:r w:rsidR="002A3CCE">
        <w:t>information</w:t>
      </w:r>
      <w:r>
        <w:t xml:space="preserve"> as possible.</w:t>
      </w:r>
      <w:r w:rsidR="00FB05D4">
        <w:fldChar w:fldCharType="begin"/>
      </w:r>
      <w:r w:rsidR="00FB05D4">
        <w:instrText xml:space="preserve"> ADDIN EN.CITE &lt;EndNote&gt;&lt;Cite&gt;&lt;Author&gt;Huang&lt;/Author&gt;&lt;Year&gt;2021&lt;/Year&gt;&lt;RecNum&gt;123&lt;/RecNum&gt;&lt;DisplayText&gt;&lt;style face="superscript"&gt;17&lt;/style&gt;&lt;/DisplayText&gt;&lt;record&gt;&lt;rec-number&gt;123&lt;/rec-number&gt;&lt;foreign-keys&gt;&lt;key app="EN" db-id="tt2x5f92stdwtledax8vt92z0xw2ezvd59we" timestamp="1617293837"&gt;123&lt;/key&gt;&lt;/foreign-keys&gt;&lt;ref-type name="Journal Article"&gt;17&lt;/ref-type&gt;&lt;contributors&gt;&lt;authors&gt;&lt;author&gt;Huang, Yan&lt;/author&gt;&lt;author&gt;Li, Xiaojin&lt;/author&gt;&lt;author&gt;Zhang, Guo-Qiang&lt;/author&gt;&lt;/authors&gt;&lt;/contributors&gt;&lt;titles&gt;&lt;title&gt;ELII: A Novel Inverted Index for Fast Temporal Query, with Application to a Large Covid-19 EHR Dataset&lt;/title&gt;&lt;secondary-title&gt;Journal of Biomedical Informatics&lt;/secondary-title&gt;&lt;/titles&gt;&lt;periodical&gt;&lt;full-title&gt;Journal of Biomedical Informatics&lt;/full-title&gt;&lt;/periodical&gt;&lt;pages&gt;103744&lt;/pages&gt;&lt;dates&gt;&lt;year&gt;2021&lt;/year&gt;&lt;/dates&gt;&lt;isbn&gt;1532-0464&lt;/isbn&gt;&lt;urls&gt;&lt;/urls&gt;&lt;/record&gt;&lt;/Cite&gt;&lt;/EndNote&gt;</w:instrText>
      </w:r>
      <w:r w:rsidR="00FB05D4">
        <w:fldChar w:fldCharType="separate"/>
      </w:r>
      <w:r w:rsidR="00FB05D4" w:rsidRPr="00FB05D4">
        <w:rPr>
          <w:noProof/>
          <w:vertAlign w:val="superscript"/>
        </w:rPr>
        <w:t>17</w:t>
      </w:r>
      <w:r w:rsidR="00FB05D4">
        <w:fldChar w:fldCharType="end"/>
      </w:r>
      <w:r>
        <w:t xml:space="preserve"> The COVID-19 data is sourced from Optum’s longitudinal EHR repository</w:t>
      </w:r>
      <w:r w:rsidR="004A75B1">
        <w:t xml:space="preserve"> </w:t>
      </w:r>
      <w:r>
        <w:t>derived from</w:t>
      </w:r>
      <w:r w:rsidRPr="00041935">
        <w:t xml:space="preserve"> more than 700 </w:t>
      </w:r>
      <w:r w:rsidR="004A75B1">
        <w:t>h</w:t>
      </w:r>
      <w:r w:rsidRPr="00041935">
        <w:t xml:space="preserve">ospitals and 7000 </w:t>
      </w:r>
      <w:r w:rsidR="004A75B1">
        <w:t>c</w:t>
      </w:r>
      <w:r w:rsidRPr="00041935">
        <w:t>linics</w:t>
      </w:r>
      <w:r>
        <w:t xml:space="preserve"> in the U.S</w:t>
      </w:r>
      <w:r w:rsidR="00302874">
        <w:t>.</w:t>
      </w:r>
      <w:r>
        <w:t xml:space="preserve"> </w:t>
      </w:r>
      <w:r w:rsidR="005A6A9C" w:rsidRPr="005A6A9C">
        <w:t xml:space="preserve">with </w:t>
      </w:r>
      <w:r w:rsidR="005A6A9C">
        <w:t xml:space="preserve">patient </w:t>
      </w:r>
      <w:r w:rsidR="004374BB">
        <w:t xml:space="preserve">medical </w:t>
      </w:r>
      <w:r w:rsidR="005A6A9C">
        <w:t>history</w:t>
      </w:r>
      <w:r w:rsidR="005A6A9C" w:rsidRPr="005A6A9C">
        <w:t xml:space="preserve"> dating back to January 1</w:t>
      </w:r>
      <w:r w:rsidR="00EE346A">
        <w:t>st</w:t>
      </w:r>
      <w:r w:rsidR="005A6A9C" w:rsidRPr="005A6A9C">
        <w:t>, 2007</w:t>
      </w:r>
      <w:r w:rsidR="00B7609C">
        <w:t>.</w:t>
      </w:r>
      <w:r w:rsidR="005A6A9C" w:rsidRPr="005A6A9C">
        <w:t xml:space="preserve"> </w:t>
      </w:r>
      <w:r w:rsidR="00302874">
        <w:t>The January 2</w:t>
      </w:r>
      <w:r w:rsidR="00971192">
        <w:t>8</w:t>
      </w:r>
      <w:r w:rsidR="00EE346A">
        <w:t>th</w:t>
      </w:r>
      <w:r w:rsidR="00B7609C">
        <w:t>, 2021</w:t>
      </w:r>
      <w:r w:rsidR="00302874">
        <w:t xml:space="preserve"> release used in this study</w:t>
      </w:r>
      <w:r>
        <w:t xml:space="preserve"> includes EHR data </w:t>
      </w:r>
      <w:r w:rsidR="00087DE7">
        <w:t>for</w:t>
      </w:r>
      <w:r>
        <w:t xml:space="preserve"> 3.8 million unique individuals </w:t>
      </w:r>
      <w:r w:rsidR="00B62B3F">
        <w:t xml:space="preserve">with a </w:t>
      </w:r>
      <w:r w:rsidR="00B62B3F" w:rsidRPr="00762CE2">
        <w:t>documented COVID-19 testing</w:t>
      </w:r>
      <w:r w:rsidR="00B62B3F">
        <w:t xml:space="preserve"> regardless of the results</w:t>
      </w:r>
      <w:r w:rsidRPr="00762CE2">
        <w:t xml:space="preserve"> </w:t>
      </w:r>
      <w:r w:rsidR="00574972">
        <w:t>on or after</w:t>
      </w:r>
      <w:r w:rsidRPr="00762CE2">
        <w:t xml:space="preserve"> </w:t>
      </w:r>
      <w:r w:rsidR="00EE346A">
        <w:t>February 1</w:t>
      </w:r>
      <w:r w:rsidR="00EE346A" w:rsidRPr="00EE346A">
        <w:rPr>
          <w:vertAlign w:val="superscript"/>
        </w:rPr>
        <w:t>st</w:t>
      </w:r>
      <w:r w:rsidR="00EE346A">
        <w:t xml:space="preserve">, </w:t>
      </w:r>
      <w:r w:rsidRPr="00762CE2">
        <w:t>2020</w:t>
      </w:r>
      <w:r>
        <w:t xml:space="preserve">. </w:t>
      </w:r>
      <w:r w:rsidR="003D5D1B">
        <w:t xml:space="preserve">The Optum® COVID-19 EHR </w:t>
      </w:r>
      <w:r w:rsidR="00B34B1A">
        <w:t>Data cover</w:t>
      </w:r>
      <w:r w:rsidRPr="00E02A80">
        <w:t xml:space="preserve"> patient</w:t>
      </w:r>
      <w:r w:rsidR="00B34B1A">
        <w:t>-</w:t>
      </w:r>
      <w:r w:rsidRPr="00E02A80">
        <w:t xml:space="preserve">level </w:t>
      </w:r>
      <w:r w:rsidR="003C5215">
        <w:t xml:space="preserve">longitudinal </w:t>
      </w:r>
      <w:r w:rsidRPr="00E02A80">
        <w:t>informatio</w:t>
      </w:r>
      <w:r>
        <w:t>n</w:t>
      </w:r>
      <w:r w:rsidR="00B34B1A">
        <w:t xml:space="preserve"> includ</w:t>
      </w:r>
      <w:r w:rsidR="00944B28">
        <w:t>ing</w:t>
      </w:r>
      <w:r>
        <w:t xml:space="preserve"> </w:t>
      </w:r>
      <w:r w:rsidRPr="00E02A80">
        <w:t xml:space="preserve">demographics, </w:t>
      </w:r>
      <w:r w:rsidR="00B34B1A">
        <w:t xml:space="preserve">diagnosis, procedure, lab tests, care setting, </w:t>
      </w:r>
      <w:r w:rsidR="00B34B1A" w:rsidRPr="00E02A80">
        <w:t xml:space="preserve">medications prescribed </w:t>
      </w:r>
      <w:r w:rsidR="0071517D">
        <w:t>or</w:t>
      </w:r>
      <w:r w:rsidR="00B34B1A" w:rsidRPr="00E02A80">
        <w:t xml:space="preserve"> administered</w:t>
      </w:r>
      <w:r w:rsidR="00B34B1A">
        <w:t xml:space="preserve">, and </w:t>
      </w:r>
      <w:r w:rsidRPr="00E02A80">
        <w:t>mortality</w:t>
      </w:r>
      <w:r w:rsidR="00B34B1A">
        <w:t>.</w:t>
      </w:r>
      <w:r w:rsidRPr="00E02A80">
        <w:t xml:space="preserve"> </w:t>
      </w:r>
    </w:p>
    <w:p w14:paraId="50651439" w14:textId="790DFC9A" w:rsidR="006E119F" w:rsidRDefault="00AA0193" w:rsidP="006E119F">
      <w:pPr>
        <w:pStyle w:val="NormalWeb"/>
        <w:shd w:val="clear" w:color="auto" w:fill="FFFFFF"/>
        <w:snapToGrid w:val="0"/>
        <w:spacing w:after="0"/>
      </w:pPr>
      <w:r>
        <w:t>Our study</w:t>
      </w:r>
      <w:r w:rsidR="00FA7D80">
        <w:t xml:space="preserve"> included individuals aged 18 or older</w:t>
      </w:r>
      <w:r w:rsidR="005E44E4">
        <w:t xml:space="preserve">. </w:t>
      </w:r>
      <w:r w:rsidR="006F445D" w:rsidRPr="006F445D">
        <w:t>The diagnosis of COVID-19 infection</w:t>
      </w:r>
      <w:r w:rsidR="00FA7D80">
        <w:t xml:space="preserve"> was determined if the individual had an EMR entry with a diagnosis of COVID-19 identified using the International Classification of Diseases, Tenth Revision, Clinical Modification (ICD-10-CM) codes (U07x) or had a confirmed polymerase chain reaction (PCR) test</w:t>
      </w:r>
      <w:r w:rsidR="006C2835">
        <w:t>, a</w:t>
      </w:r>
      <w:r w:rsidR="006C2835" w:rsidRPr="003F4B13">
        <w:t>ntibody</w:t>
      </w:r>
      <w:r w:rsidR="006C2835">
        <w:t xml:space="preserve"> test, or a</w:t>
      </w:r>
      <w:r w:rsidR="006C2835" w:rsidRPr="003F4B13">
        <w:t>ntigen</w:t>
      </w:r>
      <w:r w:rsidR="006C2835">
        <w:t xml:space="preserve"> test</w:t>
      </w:r>
      <w:r w:rsidR="00FA7D80">
        <w:t xml:space="preserve">. We categorized </w:t>
      </w:r>
      <w:r w:rsidR="000C23C0">
        <w:t>individuals</w:t>
      </w:r>
      <w:r w:rsidR="00FA7D80">
        <w:t xml:space="preserve"> into cancer and non-cancer </w:t>
      </w:r>
      <w:r w:rsidR="00E722E5">
        <w:t>su</w:t>
      </w:r>
      <w:r w:rsidR="00931CD8">
        <w:t>b</w:t>
      </w:r>
      <w:r w:rsidR="00FA7D80">
        <w:t>group</w:t>
      </w:r>
      <w:r w:rsidR="00931CD8">
        <w:t>s</w:t>
      </w:r>
      <w:r w:rsidR="00FA7D80">
        <w:t xml:space="preserve">. Cancer status was determined if the individual had any record of ICD-9 or 10 codes indicating cancer before COVID-19. We excluded individuals if they had the first record with a diagnosis code of cancer on and after </w:t>
      </w:r>
      <w:r w:rsidR="005C2E1F">
        <w:t xml:space="preserve">the date of </w:t>
      </w:r>
      <w:r w:rsidR="00FA7D80">
        <w:t>COVID</w:t>
      </w:r>
      <w:r w:rsidR="00A26388">
        <w:t>-19 confirmation</w:t>
      </w:r>
      <w:r w:rsidR="00FA7D80">
        <w:t xml:space="preserve">. </w:t>
      </w:r>
    </w:p>
    <w:p w14:paraId="170251AF" w14:textId="2D89B04D" w:rsidR="003F5296" w:rsidRDefault="008A4364" w:rsidP="003B1B5C">
      <w:pPr>
        <w:pStyle w:val="NormalWeb"/>
        <w:shd w:val="clear" w:color="auto" w:fill="FFFFFF"/>
        <w:snapToGrid w:val="0"/>
        <w:spacing w:after="0"/>
      </w:pPr>
      <w:r w:rsidRPr="008A4364">
        <w:t>This study used de-identified E</w:t>
      </w:r>
      <w:r w:rsidR="001A2A94">
        <w:t>H</w:t>
      </w:r>
      <w:r w:rsidRPr="008A4364">
        <w:t xml:space="preserve">R data and was </w:t>
      </w:r>
      <w:r w:rsidR="007A6DAF">
        <w:t>determined</w:t>
      </w:r>
      <w:r w:rsidRPr="008A4364">
        <w:t xml:space="preserve"> by the Committee for the Protection of Human Subjects (CPHS) at The University of Texas Health Science Center at Houston</w:t>
      </w:r>
      <w:r w:rsidR="004E3B44">
        <w:t xml:space="preserve"> as non-human-subjects research.</w:t>
      </w:r>
    </w:p>
    <w:p w14:paraId="63A6FBF4" w14:textId="6DD07708" w:rsidR="003B1B5C" w:rsidRDefault="005357B1" w:rsidP="003B1B5C">
      <w:pPr>
        <w:pStyle w:val="NormalWeb"/>
        <w:shd w:val="clear" w:color="auto" w:fill="FFFFFF"/>
        <w:snapToGrid w:val="0"/>
        <w:spacing w:after="0"/>
      </w:pPr>
      <w:r>
        <w:br/>
      </w:r>
      <w:r w:rsidRPr="00A676C7">
        <w:rPr>
          <w:b/>
        </w:rPr>
        <w:t>Outcomes</w:t>
      </w:r>
      <w:r>
        <w:br/>
        <w:t xml:space="preserve">The primary endpoint </w:t>
      </w:r>
      <w:r w:rsidR="00ED454B">
        <w:t>was all-cause mortality within 3</w:t>
      </w:r>
      <w:r>
        <w:t>0 days</w:t>
      </w:r>
      <w:r w:rsidR="001C3978">
        <w:t xml:space="preserve"> </w:t>
      </w:r>
      <w:r w:rsidR="001C3978" w:rsidRPr="001C3978">
        <w:t>of the initial date of acute COVID-19 infection</w:t>
      </w:r>
      <w:r>
        <w:t xml:space="preserve">. </w:t>
      </w:r>
      <w:r w:rsidR="006C088A" w:rsidRPr="006C088A">
        <w:t xml:space="preserve">The secondary outcomes focused on the development of severe illness, defined as </w:t>
      </w:r>
      <w:r>
        <w:t xml:space="preserve">death, hospital admission, intensive care unit (ICU) admission, mechanical ventilation, or a combination of these. We analyzed </w:t>
      </w:r>
      <w:r w:rsidR="00BF7AF0">
        <w:t xml:space="preserve">illness </w:t>
      </w:r>
      <w:r>
        <w:t xml:space="preserve">severity as both </w:t>
      </w:r>
      <w:r w:rsidR="005D6A7D">
        <w:t xml:space="preserve">a </w:t>
      </w:r>
      <w:r>
        <w:t>dichotomous variable (</w:t>
      </w:r>
      <w:r w:rsidR="00B719CD">
        <w:t xml:space="preserve">none versus </w:t>
      </w:r>
      <w:r>
        <w:t xml:space="preserve">one of any of death, hospitalization, ICU, or ventilation) and </w:t>
      </w:r>
      <w:r w:rsidR="005D6A7D">
        <w:t xml:space="preserve">a </w:t>
      </w:r>
      <w:r>
        <w:t>multinomial variable (0: none; 1: hospitalization only; 2: hospitalization + ICU/ventilation without death; 3: death).  </w:t>
      </w:r>
    </w:p>
    <w:p w14:paraId="1D3AB855" w14:textId="6F0D7A3E" w:rsidR="00A676C7" w:rsidRDefault="005357B1" w:rsidP="003B1B5C">
      <w:pPr>
        <w:pStyle w:val="NormalWeb"/>
        <w:shd w:val="clear" w:color="auto" w:fill="FFFFFF"/>
        <w:snapToGrid w:val="0"/>
        <w:spacing w:after="0"/>
      </w:pPr>
      <w:r>
        <w:br/>
      </w:r>
      <w:r w:rsidR="00A676C7" w:rsidRPr="00A676C7">
        <w:rPr>
          <w:b/>
        </w:rPr>
        <w:t>Potential risk factors</w:t>
      </w:r>
      <w:r w:rsidRPr="00A676C7">
        <w:rPr>
          <w:b/>
        </w:rPr>
        <w:br/>
      </w:r>
      <w:r>
        <w:t xml:space="preserve">The potential risk factors included age, gender, race, ethnicity, number of comorbidities, and recent surgery. For </w:t>
      </w:r>
      <w:r w:rsidR="000C23C0">
        <w:t>individuals</w:t>
      </w:r>
      <w:r>
        <w:t xml:space="preserve"> with cancer </w:t>
      </w:r>
      <w:r w:rsidR="00281531">
        <w:t>diagnosis</w:t>
      </w:r>
      <w:del w:id="22" w:author="Zhu, Liang" w:date="2021-03-30T19:38:00Z">
        <w:r w:rsidR="00EF3182" w:rsidDel="00E20025">
          <w:delText xml:space="preserve"> </w:delText>
        </w:r>
        <w:r w:rsidR="00EF3182" w:rsidRPr="00EF3182" w:rsidDel="00E20025">
          <w:delText xml:space="preserve">(4 weeks </w:delText>
        </w:r>
        <w:r w:rsidR="00E47017" w:rsidDel="00E20025">
          <w:delText>before their</w:delText>
        </w:r>
        <w:r w:rsidR="00EF3182" w:rsidRPr="00EF3182" w:rsidDel="00E20025">
          <w:delText xml:space="preserve"> COVID-19 diagnosis)</w:delText>
        </w:r>
      </w:del>
      <w:r>
        <w:t>, we also considered cancer type, recent chemotherapy, recent radiation therapy, age at cancer, and years</w:t>
      </w:r>
      <w:r w:rsidR="00D3395E">
        <w:t xml:space="preserve"> of survival</w:t>
      </w:r>
      <w:r>
        <w:t xml:space="preserve"> as potential risk factors. Recent surgery, recent chemotherapy, and recent radiation therapy were defined as within 4 weeks before </w:t>
      </w:r>
      <w:r w:rsidR="00D8382B">
        <w:t>the</w:t>
      </w:r>
      <w:r w:rsidR="001A5B4C">
        <w:t xml:space="preserve"> </w:t>
      </w:r>
      <w:r>
        <w:t xml:space="preserve">COVID-19 diagnosis.   </w:t>
      </w:r>
    </w:p>
    <w:p w14:paraId="70BE4847" w14:textId="6B5FF7E0" w:rsidR="00A676C7" w:rsidRDefault="005357B1" w:rsidP="005357B1">
      <w:pPr>
        <w:pStyle w:val="NormalWeb"/>
        <w:shd w:val="clear" w:color="auto" w:fill="FFFFFF"/>
        <w:snapToGrid w:val="0"/>
        <w:spacing w:before="0" w:beforeAutospacing="0" w:after="0" w:afterAutospacing="0"/>
      </w:pPr>
      <w:r>
        <w:br/>
      </w:r>
      <w:r w:rsidR="00B07410">
        <w:t>Comorbidities were</w:t>
      </w:r>
      <w:r>
        <w:t xml:space="preserve"> defined according to CDC’s classification</w:t>
      </w:r>
      <w:r w:rsidR="0067775B">
        <w:fldChar w:fldCharType="begin"/>
      </w:r>
      <w:r w:rsidR="00FB05D4">
        <w:instrText xml:space="preserve"> ADDIN EN.CITE &lt;EndNote&gt;&lt;Cite&gt;&lt;Year&gt;January 5, 2021&lt;/Year&gt;&lt;RecNum&gt;121&lt;/RecNum&gt;&lt;DisplayText&gt;&lt;style face="superscript"&gt;18,19&lt;/style&gt;&lt;/DisplayText&gt;&lt;record&gt;&lt;rec-number&gt;121&lt;/rec-number&gt;&lt;foreign-keys&gt;&lt;key app="EN" db-id="tt2x5f92stdwtledax8vt92z0xw2ezvd59we" timestamp="1617293350"&gt;121&lt;/key&gt;&lt;/foreign-keys&gt;&lt;ref-type name="Journal Article"&gt;17&lt;/ref-type&gt;&lt;contributors&gt;&lt;/contributors&gt;&lt;titles&gt;&lt;title&gt;Coronavirus Disease 2019 (COVID-19): Who Is at Increased Risk for Severe Illness? - People of Any Age with Underlying Medical Conditions. Centers for Disease Control and Prevention. http://www.cdc.gov/coronavirus/2019-ncov/need-extra-precautions/people-with-medical-conditions.html &lt;/title&gt;&lt;/titles&gt;&lt;dates&gt;&lt;year&gt;January 5, 2021&lt;/year&gt;&lt;/dates&gt;&lt;urls&gt;&lt;/urls&gt;&lt;/record&gt;&lt;/Cite&gt;&lt;Cite&gt;&lt;Year&gt;January 5, 2021&lt;/Year&gt;&lt;RecNum&gt;122&lt;/RecNum&gt;&lt;record&gt;&lt;rec-number&gt;122&lt;/rec-number&gt;&lt;foreign-keys&gt;&lt;key app="EN" db-id="tt2x5f92stdwtledax8vt92z0xw2ezvd59we" timestamp="1617293397"&gt;122&lt;/key&gt;&lt;/foreign-keys&gt;&lt;ref-type name="Journal Article"&gt;17&lt;/ref-type&gt;&lt;contributors&gt;&lt;/contributors&gt;&lt;titles&gt;&lt;title&gt;Coronavirus Disease 2019 (COVID-19): Evidence used to update the list of underlying medical conditions that increase a person&amp;apos;s risk of severe illness from COVID-19. Centers for Disease Control and Prevention. http://www.cdc.gov/coronavirus/2019-ncov/need-extra-precautions/evidence-table.html&lt;/title&gt;&lt;/titles&gt;&lt;dates&gt;&lt;year&gt;January 5, 2021&lt;/year&gt;&lt;/dates&gt;&lt;urls&gt;&lt;/urls&gt;&lt;/record&gt;&lt;/Cite&gt;&lt;/EndNote&gt;</w:instrText>
      </w:r>
      <w:r w:rsidR="0067775B">
        <w:fldChar w:fldCharType="separate"/>
      </w:r>
      <w:r w:rsidR="00FB05D4" w:rsidRPr="00FB05D4">
        <w:rPr>
          <w:noProof/>
          <w:vertAlign w:val="superscript"/>
        </w:rPr>
        <w:t>18,19</w:t>
      </w:r>
      <w:r w:rsidR="0067775B">
        <w:fldChar w:fldCharType="end"/>
      </w:r>
      <w:r w:rsidR="004E3267">
        <w:t xml:space="preserve"> </w:t>
      </w:r>
      <w:r w:rsidR="004E3267" w:rsidRPr="002B4BF0">
        <w:rPr>
          <w:highlight w:val="yellow"/>
        </w:rPr>
        <w:t>[</w:t>
      </w:r>
      <w:commentRangeStart w:id="23"/>
      <w:commentRangeStart w:id="24"/>
      <w:r w:rsidR="004E3267" w:rsidRPr="002B4BF0">
        <w:rPr>
          <w:highlight w:val="yellow"/>
        </w:rPr>
        <w:t>CITE</w:t>
      </w:r>
      <w:commentRangeEnd w:id="23"/>
      <w:r w:rsidR="00E20025">
        <w:rPr>
          <w:rStyle w:val="CommentReference"/>
          <w:rFonts w:asciiTheme="minorHAnsi" w:eastAsiaTheme="minorEastAsia" w:hAnsiTheme="minorHAnsi" w:cstheme="minorBidi"/>
        </w:rPr>
        <w:commentReference w:id="23"/>
      </w:r>
      <w:commentRangeEnd w:id="24"/>
      <w:r w:rsidR="0067775B">
        <w:rPr>
          <w:rStyle w:val="CommentReference"/>
          <w:rFonts w:asciiTheme="minorHAnsi" w:eastAsiaTheme="minorEastAsia" w:hAnsiTheme="minorHAnsi" w:cstheme="minorBidi"/>
        </w:rPr>
        <w:commentReference w:id="24"/>
      </w:r>
      <w:r w:rsidR="004E3267" w:rsidRPr="002B4BF0">
        <w:rPr>
          <w:highlight w:val="yellow"/>
        </w:rPr>
        <w:t>]</w:t>
      </w:r>
      <w:r>
        <w:t xml:space="preserve"> on established or possible risk factors for severe COVID-19. Specifically, established risk factors include</w:t>
      </w:r>
      <w:r w:rsidR="00435E91">
        <w:t>d</w:t>
      </w:r>
      <w:r>
        <w:t xml:space="preserve"> cancer, chronic kidney disease, chronic obstructive pulmonary disease, Down syndrome, immunocompromised state from a solid organ transplant, obesity, pregnancy, serious cardiovascular disease, heart failure, coronary artery disease, cardiomyopathies, sickle cell disease, smoking, and type 2 diabetes mel</w:t>
      </w:r>
      <w:r w:rsidR="00435E91">
        <w:t>litus. Since cancer wa</w:t>
      </w:r>
      <w:r>
        <w:t xml:space="preserve">s </w:t>
      </w:r>
      <w:r w:rsidR="0010248F">
        <w:t>the primary focus of this study</w:t>
      </w:r>
      <w:r>
        <w:t>, we define</w:t>
      </w:r>
      <w:r w:rsidR="00435E91">
        <w:t>d</w:t>
      </w:r>
      <w:r>
        <w:t xml:space="preserve"> the number of comorbidities as the total number of conditions</w:t>
      </w:r>
      <w:r w:rsidR="00027DF9">
        <w:t xml:space="preserve"> mentioned earlier</w:t>
      </w:r>
      <w:r>
        <w:t xml:space="preserve"> other than cancer. For possible comorbidities, the list include</w:t>
      </w:r>
      <w:r w:rsidR="00435E91">
        <w:t>d</w:t>
      </w:r>
      <w:r>
        <w:t xml:space="preserve"> asthma, cerebrovascular disease, cystic fibrosis, hypertension or high blood pressure, other immunodeficiencies, liver disease, dementia, overweight, pulmonary fibrosis, thalassemia, and type 1 diabetes mellitus.    </w:t>
      </w:r>
      <w:r>
        <w:br/>
      </w:r>
      <w:r>
        <w:br/>
      </w:r>
      <w:r w:rsidRPr="00A676C7">
        <w:rPr>
          <w:b/>
        </w:rPr>
        <w:t>Statistical Analysis</w:t>
      </w:r>
      <w:r w:rsidR="00A676C7">
        <w:br/>
      </w:r>
      <w:commentRangeStart w:id="25"/>
      <w:commentRangeStart w:id="26"/>
      <w:r>
        <w:t xml:space="preserve">Descriptive statistics </w:t>
      </w:r>
      <w:r w:rsidR="00F33929">
        <w:t>are</w:t>
      </w:r>
      <w:r>
        <w:t xml:space="preserve"> provided to show the baseline demographic information of the </w:t>
      </w:r>
      <w:r w:rsidR="000C23C0">
        <w:t>individuals</w:t>
      </w:r>
      <w:r>
        <w:t xml:space="preserve"> included in our analysis and </w:t>
      </w:r>
      <w:r w:rsidR="0078235E">
        <w:t xml:space="preserve">their </w:t>
      </w:r>
      <w:r>
        <w:t xml:space="preserve">outcome variables. Cox regression model </w:t>
      </w:r>
      <w:r w:rsidR="004E10ED">
        <w:t>is</w:t>
      </w:r>
      <w:r>
        <w:t xml:space="preserve"> used to examine the association between the study variables and death for cancer and non-cancer </w:t>
      </w:r>
      <w:r w:rsidR="000C23C0">
        <w:t>individuals</w:t>
      </w:r>
      <w:r>
        <w:t>, respectively. For composite endpoint, logistic regression model and multinomial regre</w:t>
      </w:r>
      <w:r w:rsidR="00ED454B">
        <w:t xml:space="preserve">ssion model </w:t>
      </w:r>
      <w:r w:rsidR="00FA3D09">
        <w:t>are</w:t>
      </w:r>
      <w:r w:rsidR="00ED454B">
        <w:t xml:space="preserve"> used</w:t>
      </w:r>
      <w:r>
        <w:t xml:space="preserve">. We further match </w:t>
      </w:r>
      <w:r w:rsidR="00435E91">
        <w:t xml:space="preserve">cancer </w:t>
      </w:r>
      <w:r w:rsidR="00E1554C">
        <w:t xml:space="preserve">and non-cancer </w:t>
      </w:r>
      <w:r w:rsidR="000C23C0">
        <w:t>individuals</w:t>
      </w:r>
      <w:r w:rsidR="00E1554C">
        <w:t xml:space="preserve"> on</w:t>
      </w:r>
      <w:r w:rsidR="00435E91">
        <w:t xml:space="preserve"> </w:t>
      </w:r>
      <w:r>
        <w:t>age, gender, race and ethnicity, number of established and possible</w:t>
      </w:r>
      <w:r w:rsidR="00913379">
        <w:t xml:space="preserve"> comorbidit</w:t>
      </w:r>
      <w:r w:rsidR="00EF7A64">
        <w:t>ies</w:t>
      </w:r>
      <w:r>
        <w:t>, and then use matched data to</w:t>
      </w:r>
      <w:r w:rsidR="00ED454B">
        <w:t xml:space="preserve"> report the outcomes and</w:t>
      </w:r>
      <w:r>
        <w:t xml:space="preserve"> study the effect of </w:t>
      </w:r>
      <w:r w:rsidR="008207A4">
        <w:t xml:space="preserve">the </w:t>
      </w:r>
      <w:r>
        <w:t xml:space="preserve">cancer </w:t>
      </w:r>
      <w:r w:rsidR="00D6642C">
        <w:t>diagnosis</w:t>
      </w:r>
      <w:r>
        <w:t xml:space="preserve"> on mortality and severe illness. Kaplan-Meier estimates </w:t>
      </w:r>
      <w:r w:rsidR="00A25BBE">
        <w:t>are</w:t>
      </w:r>
      <w:r>
        <w:t xml:space="preserve"> provided for death from cancer and non-cancer </w:t>
      </w:r>
      <w:r w:rsidR="00C236C5">
        <w:t>sub</w:t>
      </w:r>
      <w:r>
        <w:t xml:space="preserve">groups before and after matching. </w:t>
      </w:r>
      <w:ins w:id="27" w:author="Zhu, Liang" w:date="2021-03-30T19:45:00Z">
        <w:r w:rsidR="00934B97">
          <w:t xml:space="preserve">A p value less than 0.05 is considered as statistically significant. </w:t>
        </w:r>
      </w:ins>
      <w:r w:rsidR="00DC51AD">
        <w:t>All o</w:t>
      </w:r>
      <w:r w:rsidR="00976E30">
        <w:t>ur d</w:t>
      </w:r>
      <w:r>
        <w:t>ata analys</w:t>
      </w:r>
      <w:r w:rsidR="00DC51AD">
        <w:t>is uses</w:t>
      </w:r>
      <w:r>
        <w:t xml:space="preserve"> SAS software </w:t>
      </w:r>
      <w:r w:rsidR="003E6884">
        <w:t xml:space="preserve">version </w:t>
      </w:r>
      <w:r>
        <w:t xml:space="preserve">9.4. </w:t>
      </w:r>
      <w:commentRangeEnd w:id="25"/>
      <w:r w:rsidR="00934B97">
        <w:rPr>
          <w:rStyle w:val="CommentReference"/>
          <w:rFonts w:asciiTheme="minorHAnsi" w:eastAsiaTheme="minorEastAsia" w:hAnsiTheme="minorHAnsi" w:cstheme="minorBidi"/>
        </w:rPr>
        <w:commentReference w:id="25"/>
      </w:r>
      <w:commentRangeEnd w:id="26"/>
      <w:r w:rsidR="005C5BA4">
        <w:rPr>
          <w:rStyle w:val="CommentReference"/>
          <w:rFonts w:asciiTheme="minorHAnsi" w:eastAsiaTheme="minorEastAsia" w:hAnsiTheme="minorHAnsi" w:cstheme="minorBidi"/>
        </w:rPr>
        <w:commentReference w:id="26"/>
      </w:r>
      <w:r>
        <w:br/>
      </w:r>
      <w:r>
        <w:br/>
      </w:r>
      <w:r w:rsidRPr="00A676C7">
        <w:rPr>
          <w:b/>
        </w:rPr>
        <w:t>RESULTS</w:t>
      </w:r>
    </w:p>
    <w:p w14:paraId="4EE7BCDC" w14:textId="04BB9D99" w:rsidR="00883CD0" w:rsidRDefault="005357B1" w:rsidP="005357B1">
      <w:pPr>
        <w:pStyle w:val="NormalWeb"/>
        <w:shd w:val="clear" w:color="auto" w:fill="FFFFFF"/>
        <w:snapToGrid w:val="0"/>
        <w:spacing w:before="0" w:beforeAutospacing="0" w:after="0" w:afterAutospacing="0"/>
      </w:pPr>
      <w:r>
        <w:br/>
        <w:t xml:space="preserve">Out of </w:t>
      </w:r>
      <w:r w:rsidR="00533DF3" w:rsidRPr="00533DF3">
        <w:t>3,832,315</w:t>
      </w:r>
      <w:r w:rsidR="00533DF3">
        <w:t xml:space="preserve"> </w:t>
      </w:r>
      <w:r w:rsidR="00B654AD">
        <w:t>individuals</w:t>
      </w:r>
      <w:r>
        <w:t xml:space="preserve"> in the </w:t>
      </w:r>
      <w:r w:rsidR="008F5686">
        <w:t xml:space="preserve">Optum® COVID-19 </w:t>
      </w:r>
      <w:r w:rsidR="00DD3FBF">
        <w:t>HER data set</w:t>
      </w:r>
      <w:r w:rsidR="00C57922">
        <w:t xml:space="preserve">, </w:t>
      </w:r>
      <w:r w:rsidR="00533DF3" w:rsidRPr="00533DF3">
        <w:t>598,817</w:t>
      </w:r>
      <w:r w:rsidR="00533DF3">
        <w:t xml:space="preserve"> </w:t>
      </w:r>
      <w:r w:rsidR="00C57922">
        <w:t>were</w:t>
      </w:r>
      <w:r>
        <w:t xml:space="preserve"> diagnosed with COVID-19</w:t>
      </w:r>
      <w:r w:rsidR="00533DF3">
        <w:t xml:space="preserve"> and</w:t>
      </w:r>
      <w:r>
        <w:t xml:space="preserve"> reported one or more COVID-19 related outcomes. </w:t>
      </w:r>
      <w:r w:rsidR="0019419C">
        <w:t xml:space="preserve">After excluding </w:t>
      </w:r>
      <w:r w:rsidR="00DE7A96">
        <w:t>individuals</w:t>
      </w:r>
      <w:r w:rsidR="0019419C">
        <w:t xml:space="preserve"> under 18 (n=50,322) and </w:t>
      </w:r>
      <w:r w:rsidR="006A775F">
        <w:t>those</w:t>
      </w:r>
      <w:r w:rsidR="0019419C">
        <w:t xml:space="preserve"> with cancer after COVID</w:t>
      </w:r>
      <w:r w:rsidR="00576CA4">
        <w:t>-10 diagnosis</w:t>
      </w:r>
      <w:r w:rsidR="0019419C">
        <w:t xml:space="preserve"> (n=2,077) </w:t>
      </w:r>
      <w:r w:rsidR="00BB0223">
        <w:t>among</w:t>
      </w:r>
      <w:r w:rsidR="0019419C">
        <w:t xml:space="preserve"> adults, </w:t>
      </w:r>
      <w:r w:rsidR="00BB0223">
        <w:t>we</w:t>
      </w:r>
      <w:r w:rsidR="0019419C">
        <w:t xml:space="preserve"> </w:t>
      </w:r>
      <w:r w:rsidR="004E7430">
        <w:t xml:space="preserve">ended with </w:t>
      </w:r>
      <w:r w:rsidR="0019419C">
        <w:t xml:space="preserve">546,418 </w:t>
      </w:r>
      <w:r w:rsidR="00BB0223">
        <w:t>individuals</w:t>
      </w:r>
      <w:r w:rsidR="0019419C">
        <w:t xml:space="preserve">. </w:t>
      </w:r>
      <w:r>
        <w:t xml:space="preserve">These </w:t>
      </w:r>
      <w:r w:rsidR="0074787A">
        <w:t>individuals</w:t>
      </w:r>
      <w:r>
        <w:t xml:space="preserve"> were further </w:t>
      </w:r>
      <w:r w:rsidR="0074787A">
        <w:t>grouped</w:t>
      </w:r>
      <w:r>
        <w:t xml:space="preserve"> into two: </w:t>
      </w:r>
      <w:r w:rsidR="0074787A">
        <w:t>those with cancer diagnosis (</w:t>
      </w:r>
      <w:r w:rsidR="0019419C">
        <w:t>31,880</w:t>
      </w:r>
      <w:r w:rsidR="0074787A">
        <w:t xml:space="preserve">) </w:t>
      </w:r>
      <w:r>
        <w:t xml:space="preserve">and </w:t>
      </w:r>
      <w:r w:rsidR="0074787A">
        <w:t>those without (</w:t>
      </w:r>
      <w:r w:rsidR="0019419C">
        <w:t>514,538</w:t>
      </w:r>
      <w:r w:rsidR="0074787A">
        <w:t xml:space="preserve">; see </w:t>
      </w:r>
      <w:r w:rsidR="00B95B44">
        <w:t>F</w:t>
      </w:r>
      <w:r>
        <w:t xml:space="preserve">igure 1). </w:t>
      </w:r>
    </w:p>
    <w:p w14:paraId="2B452182" w14:textId="77777777" w:rsidR="003A2190" w:rsidRDefault="003A2190" w:rsidP="005357B1">
      <w:pPr>
        <w:pStyle w:val="NormalWeb"/>
        <w:shd w:val="clear" w:color="auto" w:fill="FFFFFF"/>
        <w:snapToGrid w:val="0"/>
        <w:spacing w:before="0" w:beforeAutospacing="0" w:after="0" w:afterAutospacing="0"/>
      </w:pPr>
    </w:p>
    <w:p w14:paraId="634F9083" w14:textId="14842DDF" w:rsidR="00883CD0" w:rsidRDefault="005357B1" w:rsidP="005357B1">
      <w:pPr>
        <w:pStyle w:val="NormalWeb"/>
        <w:shd w:val="clear" w:color="auto" w:fill="FFFFFF"/>
        <w:snapToGrid w:val="0"/>
        <w:spacing w:before="0" w:beforeAutospacing="0" w:after="0" w:afterAutospacing="0"/>
      </w:pPr>
      <w:r>
        <w:t>Demographic, clinical, and tumor characteris</w:t>
      </w:r>
      <w:r w:rsidR="00C57922">
        <w:t xml:space="preserve">tics for the two </w:t>
      </w:r>
      <w:r w:rsidR="00E41C4E">
        <w:t>groups</w:t>
      </w:r>
      <w:r w:rsidR="00C57922">
        <w:t xml:space="preserve"> are presented</w:t>
      </w:r>
      <w:r>
        <w:t xml:space="preserve"> in Table 1. </w:t>
      </w:r>
      <w:r w:rsidR="002B2C4D">
        <w:t>Individuals</w:t>
      </w:r>
      <w:r>
        <w:t xml:space="preserve"> </w:t>
      </w:r>
      <w:r w:rsidR="00261ED2">
        <w:t xml:space="preserve">with cancer </w:t>
      </w:r>
      <w:r w:rsidR="00A95926">
        <w:t>diagnosis</w:t>
      </w:r>
      <w:r>
        <w:t xml:space="preserve"> were older than </w:t>
      </w:r>
      <w:r w:rsidR="002B2C4D">
        <w:t>those</w:t>
      </w:r>
      <w:r>
        <w:t xml:space="preserve"> without, with a median age of </w:t>
      </w:r>
      <w:r w:rsidR="003A2190">
        <w:t>67</w:t>
      </w:r>
      <w:r>
        <w:t xml:space="preserve"> years (IQR </w:t>
      </w:r>
      <w:r w:rsidR="003A2190">
        <w:t>57-77</w:t>
      </w:r>
      <w:r>
        <w:t>)</w:t>
      </w:r>
      <w:r w:rsidR="00C57922">
        <w:t xml:space="preserve"> </w:t>
      </w:r>
      <w:r>
        <w:t xml:space="preserve">versus </w:t>
      </w:r>
      <w:r w:rsidR="0019419C">
        <w:t>48</w:t>
      </w:r>
      <w:r>
        <w:t xml:space="preserve"> years (IQR </w:t>
      </w:r>
      <w:r w:rsidR="0019419C">
        <w:t>33-61</w:t>
      </w:r>
      <w:r>
        <w:t xml:space="preserve">). The percentage of </w:t>
      </w:r>
      <w:r w:rsidR="00A6182D">
        <w:t>individuals</w:t>
      </w:r>
      <w:r>
        <w:t xml:space="preserve"> over 50 was </w:t>
      </w:r>
      <w:r w:rsidR="0019419C">
        <w:t>87.2</w:t>
      </w:r>
      <w:r>
        <w:t xml:space="preserve">% vs </w:t>
      </w:r>
      <w:r w:rsidR="0019419C">
        <w:t>4</w:t>
      </w:r>
      <w:r w:rsidR="00E519B6">
        <w:t>6</w:t>
      </w:r>
      <w:r w:rsidR="0019419C">
        <w:t>.7</w:t>
      </w:r>
      <w:r>
        <w:t xml:space="preserve">%. The distribution of gender was similar between the two groups (Male: </w:t>
      </w:r>
      <w:r w:rsidR="00E519B6">
        <w:t>45.5</w:t>
      </w:r>
      <w:r>
        <w:t xml:space="preserve">% vs </w:t>
      </w:r>
      <w:r w:rsidR="000E0436">
        <w:t>43.8</w:t>
      </w:r>
      <w:r>
        <w:t xml:space="preserve">%). The percentage of non-Hispanic white was higher in </w:t>
      </w:r>
      <w:r w:rsidR="007B15AE">
        <w:t>individuals</w:t>
      </w:r>
      <w:r>
        <w:t xml:space="preserve"> </w:t>
      </w:r>
      <w:r w:rsidR="00261ED2">
        <w:t xml:space="preserve">with cancer </w:t>
      </w:r>
      <w:r w:rsidR="007B15AE">
        <w:t>diagnosis</w:t>
      </w:r>
      <w:r w:rsidR="000E0436">
        <w:t xml:space="preserve"> (72.2</w:t>
      </w:r>
      <w:r>
        <w:t xml:space="preserve">% vs </w:t>
      </w:r>
      <w:r w:rsidR="00E519B6">
        <w:t>59.</w:t>
      </w:r>
      <w:r w:rsidR="000E0436">
        <w:t>4</w:t>
      </w:r>
      <w:r>
        <w:t>%), and the percentage of no</w:t>
      </w:r>
      <w:r w:rsidR="00E519B6">
        <w:t>n-</w:t>
      </w:r>
      <w:r w:rsidR="000E0436">
        <w:t>Hispanic black was similar (11.1</w:t>
      </w:r>
      <w:r>
        <w:t xml:space="preserve">% vs </w:t>
      </w:r>
      <w:r w:rsidR="000E0436">
        <w:t>10.8</w:t>
      </w:r>
      <w:r>
        <w:t xml:space="preserve">%). </w:t>
      </w:r>
      <w:r w:rsidR="00FE32BA">
        <w:t>Individuals</w:t>
      </w:r>
      <w:r>
        <w:t xml:space="preserve"> </w:t>
      </w:r>
      <w:r w:rsidR="00261ED2">
        <w:t xml:space="preserve">with cancer </w:t>
      </w:r>
      <w:r w:rsidR="0049499A">
        <w:t>diagnosis</w:t>
      </w:r>
      <w:r>
        <w:t xml:space="preserve"> had more established and possible comorbidities than </w:t>
      </w:r>
      <w:r w:rsidR="00FE32BA">
        <w:t>those</w:t>
      </w:r>
      <w:r w:rsidR="000353FE">
        <w:t xml:space="preserve"> without cancer </w:t>
      </w:r>
      <w:r w:rsidR="00FE32BA">
        <w:t>diagnosis</w:t>
      </w:r>
      <w:r w:rsidR="000353FE">
        <w:t xml:space="preserve">, with </w:t>
      </w:r>
      <w:r>
        <w:t>mean number</w:t>
      </w:r>
      <w:r w:rsidR="000353FE">
        <w:t>s</w:t>
      </w:r>
      <w:r>
        <w:t xml:space="preserve"> </w:t>
      </w:r>
      <w:r w:rsidR="000353FE">
        <w:t xml:space="preserve">of established comorbidities </w:t>
      </w:r>
      <w:r w:rsidR="000530BA">
        <w:t>to be</w:t>
      </w:r>
      <w:r w:rsidR="000353FE">
        <w:t xml:space="preserve"> </w:t>
      </w:r>
      <w:r w:rsidR="00DC7F64">
        <w:t>2.2</w:t>
      </w:r>
      <w:r>
        <w:t xml:space="preserve"> (SD=</w:t>
      </w:r>
      <w:r w:rsidR="00DC7F64">
        <w:t>1.7) vs 1.</w:t>
      </w:r>
      <w:r w:rsidR="000E0436">
        <w:t>2</w:t>
      </w:r>
      <w:r>
        <w:t xml:space="preserve"> (SD=</w:t>
      </w:r>
      <w:r w:rsidR="00DC7F64">
        <w:t>1.3</w:t>
      </w:r>
      <w:r w:rsidR="000353FE">
        <w:t>), and</w:t>
      </w:r>
      <w:r>
        <w:t xml:space="preserve"> mean numb</w:t>
      </w:r>
      <w:r w:rsidR="00DC7F64">
        <w:t>er</w:t>
      </w:r>
      <w:r w:rsidR="000353FE">
        <w:t>s</w:t>
      </w:r>
      <w:r w:rsidR="00DC7F64">
        <w:t xml:space="preserve"> of possible comorbid</w:t>
      </w:r>
      <w:r w:rsidR="000353FE">
        <w:t>ities as</w:t>
      </w:r>
      <w:r w:rsidR="00DC7F64">
        <w:t xml:space="preserve"> 2.1</w:t>
      </w:r>
      <w:r>
        <w:t xml:space="preserve"> (SD=</w:t>
      </w:r>
      <w:r w:rsidR="00DC7F64">
        <w:t>1.1</w:t>
      </w:r>
      <w:r>
        <w:t xml:space="preserve">) vs </w:t>
      </w:r>
      <w:r w:rsidR="00DC7F64">
        <w:t>1.3</w:t>
      </w:r>
      <w:r>
        <w:t xml:space="preserve"> (SD=</w:t>
      </w:r>
      <w:r w:rsidR="008E1067">
        <w:t>1.0</w:t>
      </w:r>
      <w:r>
        <w:t xml:space="preserve">). </w:t>
      </w:r>
      <w:r w:rsidR="001B26F8">
        <w:t>Individuals</w:t>
      </w:r>
      <w:r>
        <w:t xml:space="preserve"> </w:t>
      </w:r>
      <w:r w:rsidR="00261ED2">
        <w:t xml:space="preserve">with a cancer </w:t>
      </w:r>
      <w:r w:rsidR="00E40F0D">
        <w:t>diagnosis</w:t>
      </w:r>
      <w:r>
        <w:t xml:space="preserve"> had a higher rate in each specific item of established and possible comorbidities except Down syndrome, </w:t>
      </w:r>
      <w:r w:rsidR="00B27F34">
        <w:t xml:space="preserve">overweight, </w:t>
      </w:r>
      <w:r>
        <w:t>obesity, and pregnancy</w:t>
      </w:r>
      <w:r w:rsidR="00B95B44">
        <w:t xml:space="preserve"> (Table A.1)</w:t>
      </w:r>
      <w:r>
        <w:t xml:space="preserve">. </w:t>
      </w:r>
    </w:p>
    <w:p w14:paraId="7E67D28B" w14:textId="77777777" w:rsidR="00672F81" w:rsidRDefault="00672F81" w:rsidP="005357B1">
      <w:pPr>
        <w:pStyle w:val="NormalWeb"/>
        <w:shd w:val="clear" w:color="auto" w:fill="FFFFFF"/>
        <w:snapToGrid w:val="0"/>
        <w:spacing w:before="0" w:beforeAutospacing="0" w:after="0" w:afterAutospacing="0"/>
      </w:pPr>
    </w:p>
    <w:p w14:paraId="7B1E3A68" w14:textId="0E785991" w:rsidR="00BD2911" w:rsidRDefault="00B95B44" w:rsidP="00BD2911">
      <w:pPr>
        <w:pStyle w:val="NormalWeb"/>
        <w:shd w:val="clear" w:color="auto" w:fill="FFFFFF"/>
        <w:snapToGrid w:val="0"/>
        <w:spacing w:before="0" w:beforeAutospacing="0" w:after="0" w:afterAutospacing="0"/>
      </w:pPr>
      <w:r w:rsidRPr="00B95B44">
        <w:rPr>
          <w:b/>
        </w:rPr>
        <w:t xml:space="preserve">Mortality: </w:t>
      </w:r>
      <w:r w:rsidR="005357B1">
        <w:t xml:space="preserve">The crude </w:t>
      </w:r>
      <w:r w:rsidR="00514736">
        <w:t>3</w:t>
      </w:r>
      <w:r w:rsidR="005357B1">
        <w:t xml:space="preserve">0-day mortality rate in </w:t>
      </w:r>
      <w:r w:rsidR="0060247E">
        <w:t>individuals</w:t>
      </w:r>
      <w:r w:rsidR="005357B1">
        <w:t xml:space="preserve"> wi</w:t>
      </w:r>
      <w:r w:rsidR="0012076D">
        <w:t xml:space="preserve">th and </w:t>
      </w:r>
      <w:r w:rsidR="00261ED2">
        <w:t xml:space="preserve">without cancer </w:t>
      </w:r>
      <w:r w:rsidR="00AE2E33">
        <w:t>diagnosis</w:t>
      </w:r>
      <w:r w:rsidR="0012076D">
        <w:t xml:space="preserve"> was</w:t>
      </w:r>
      <w:r w:rsidR="005357B1">
        <w:t xml:space="preserve"> </w:t>
      </w:r>
      <w:r w:rsidR="00672F81">
        <w:t xml:space="preserve">6.4% </w:t>
      </w:r>
      <w:r w:rsidR="005357B1">
        <w:t>(9</w:t>
      </w:r>
      <w:r w:rsidR="002250FD">
        <w:t>5% CI: 6.17</w:t>
      </w:r>
      <w:r w:rsidR="005357B1">
        <w:t xml:space="preserve">% - </w:t>
      </w:r>
      <w:r w:rsidR="002250FD">
        <w:t>6.</w:t>
      </w:r>
      <w:r w:rsidR="009B0CAB">
        <w:t>7</w:t>
      </w:r>
      <w:r w:rsidR="002250FD">
        <w:t>1</w:t>
      </w:r>
      <w:r w:rsidR="005357B1">
        <w:t xml:space="preserve">%) and </w:t>
      </w:r>
      <w:r w:rsidR="002250FD">
        <w:t>2.07</w:t>
      </w:r>
      <w:r w:rsidR="00672F81">
        <w:t>%</w:t>
      </w:r>
      <w:r w:rsidR="009B0CAB">
        <w:t xml:space="preserve"> (95% CI: </w:t>
      </w:r>
      <w:r w:rsidR="002250FD">
        <w:t>2</w:t>
      </w:r>
      <w:r w:rsidR="009B0CAB">
        <w:t>.</w:t>
      </w:r>
      <w:r w:rsidR="002250FD">
        <w:t>03</w:t>
      </w:r>
      <w:r w:rsidR="005357B1">
        <w:t xml:space="preserve">% - </w:t>
      </w:r>
      <w:r w:rsidR="002250FD">
        <w:t>2</w:t>
      </w:r>
      <w:r w:rsidR="009B0CAB">
        <w:t>.</w:t>
      </w:r>
      <w:r w:rsidR="002250FD">
        <w:t>10</w:t>
      </w:r>
      <w:r w:rsidR="005357B1">
        <w:t>%), respectively</w:t>
      </w:r>
      <w:r w:rsidR="00152D65">
        <w:t xml:space="preserve"> (Table 2)</w:t>
      </w:r>
      <w:r w:rsidR="005357B1">
        <w:t xml:space="preserve">. </w:t>
      </w:r>
      <w:r w:rsidR="00E3402D">
        <w:t xml:space="preserve">The crude mortality rates for different levels of each variable </w:t>
      </w:r>
      <w:r w:rsidR="002342CC">
        <w:t>are</w:t>
      </w:r>
      <w:r w:rsidR="00E3402D">
        <w:t xml:space="preserve"> presented in Table 3 and the results from Cox regression model </w:t>
      </w:r>
      <w:r w:rsidR="002342CC">
        <w:t>are</w:t>
      </w:r>
      <w:r w:rsidR="00E3402D">
        <w:t xml:space="preserve"> presented in Table 4. </w:t>
      </w:r>
      <w:r w:rsidR="001F783A">
        <w:t>A</w:t>
      </w:r>
      <w:r w:rsidR="005357B1">
        <w:t>ge</w:t>
      </w:r>
      <w:r w:rsidR="009E5E89">
        <w:t xml:space="preserve"> older than 50</w:t>
      </w:r>
      <w:r w:rsidR="005357B1">
        <w:t xml:space="preserve">, male, non-Hispanic black, number of </w:t>
      </w:r>
      <w:r w:rsidR="00405F1A">
        <w:t xml:space="preserve">established </w:t>
      </w:r>
      <w:r w:rsidR="005357B1">
        <w:t>comor</w:t>
      </w:r>
      <w:r w:rsidR="0012076D">
        <w:t>bidities, and recent surgery were</w:t>
      </w:r>
      <w:r w:rsidR="005357B1">
        <w:t xml:space="preserve"> risk factors of mortality in both </w:t>
      </w:r>
      <w:r w:rsidR="00C1577E">
        <w:t>groups</w:t>
      </w:r>
      <w:r w:rsidR="005357B1">
        <w:t xml:space="preserve"> (Tabl</w:t>
      </w:r>
      <w:r w:rsidR="0012076D">
        <w:t xml:space="preserve">e </w:t>
      </w:r>
      <w:r w:rsidR="00672F81">
        <w:t>4</w:t>
      </w:r>
      <w:r w:rsidR="0012076D">
        <w:t xml:space="preserve">). </w:t>
      </w:r>
      <w:r w:rsidR="00405F1A">
        <w:t xml:space="preserve">Number of possible comorbidities is also a risk factor of mortality in </w:t>
      </w:r>
      <w:r w:rsidR="005E699F">
        <w:t>individuals</w:t>
      </w:r>
      <w:r w:rsidR="00405F1A">
        <w:t xml:space="preserve"> without cancer </w:t>
      </w:r>
      <w:r w:rsidR="005E699F">
        <w:t>diagnosis</w:t>
      </w:r>
      <w:r w:rsidR="00860149">
        <w:t xml:space="preserve">, but not for </w:t>
      </w:r>
      <w:r w:rsidR="005E699F">
        <w:t>individuals</w:t>
      </w:r>
      <w:r w:rsidR="00860149">
        <w:t xml:space="preserve"> with cancer </w:t>
      </w:r>
      <w:r w:rsidR="005E699F">
        <w:t>diagnosis</w:t>
      </w:r>
      <w:r w:rsidR="00405F1A">
        <w:t xml:space="preserve">. </w:t>
      </w:r>
      <w:r w:rsidR="0012076D">
        <w:t>The effect of older age was</w:t>
      </w:r>
      <w:r w:rsidR="005357B1">
        <w:t xml:space="preserve"> stronger in </w:t>
      </w:r>
      <w:r w:rsidR="00755690">
        <w:t>individuals</w:t>
      </w:r>
      <w:r w:rsidR="005357B1">
        <w:t xml:space="preserve"> without cancer </w:t>
      </w:r>
      <w:r w:rsidR="00755690">
        <w:t>diagnosis</w:t>
      </w:r>
      <w:r>
        <w:t>, with the HR</w:t>
      </w:r>
      <w:r w:rsidR="005357B1">
        <w:t xml:space="preserve"> of</w:t>
      </w:r>
      <w:r w:rsidR="00EA2174">
        <w:t xml:space="preserve"> </w:t>
      </w:r>
      <w:r w:rsidR="00A741AE" w:rsidRPr="00A741AE">
        <w:t>5.</w:t>
      </w:r>
      <w:r w:rsidR="00D23493">
        <w:t>14</w:t>
      </w:r>
      <w:r w:rsidR="00A741AE" w:rsidRPr="00A741AE">
        <w:t xml:space="preserve"> (</w:t>
      </w:r>
      <w:r w:rsidR="00A741AE">
        <w:t xml:space="preserve">95% CI: </w:t>
      </w:r>
      <w:r w:rsidR="00D23493">
        <w:t>4</w:t>
      </w:r>
      <w:r w:rsidR="00A741AE" w:rsidRPr="00A741AE">
        <w:t>.6</w:t>
      </w:r>
      <w:r w:rsidR="00D23493">
        <w:t>2-5</w:t>
      </w:r>
      <w:r w:rsidR="00A741AE" w:rsidRPr="00A741AE">
        <w:t>.</w:t>
      </w:r>
      <w:r w:rsidR="00D23493">
        <w:t>72</w:t>
      </w:r>
      <w:r w:rsidR="00A741AE" w:rsidRPr="00A741AE">
        <w:t xml:space="preserve">) for the age of 50 to 65, </w:t>
      </w:r>
      <w:r w:rsidR="00D23493">
        <w:t>16.45</w:t>
      </w:r>
      <w:r w:rsidR="005357B1">
        <w:t xml:space="preserve"> (95% CI: </w:t>
      </w:r>
      <w:r w:rsidR="00D23493">
        <w:t>14.83</w:t>
      </w:r>
      <w:r w:rsidR="00A741AE">
        <w:t>-</w:t>
      </w:r>
      <w:r w:rsidR="00D23493">
        <w:t>18.24</w:t>
      </w:r>
      <w:r w:rsidR="005357B1">
        <w:t xml:space="preserve">) for the age of 65 to </w:t>
      </w:r>
      <w:r w:rsidR="00D23493">
        <w:t>75</w:t>
      </w:r>
      <w:r w:rsidR="005357B1">
        <w:t xml:space="preserve">, </w:t>
      </w:r>
      <w:r w:rsidR="00D23493">
        <w:t>53.51</w:t>
      </w:r>
      <w:r w:rsidR="00EA2174" w:rsidRPr="00B2356A">
        <w:t xml:space="preserve"> </w:t>
      </w:r>
      <w:r w:rsidR="005357B1">
        <w:t xml:space="preserve">(95% CI: </w:t>
      </w:r>
      <w:r w:rsidR="00D23493">
        <w:t>48.44-59.12) for age ≥ 75</w:t>
      </w:r>
      <w:r w:rsidR="005357B1">
        <w:t xml:space="preserve"> compared to age under 50.</w:t>
      </w:r>
      <w:r w:rsidR="00A741AE">
        <w:t xml:space="preserve"> For comparison, the HR for </w:t>
      </w:r>
      <w:r w:rsidR="00B268BB">
        <w:t>individuals</w:t>
      </w:r>
      <w:r w:rsidR="00A741AE">
        <w:t xml:space="preserve"> with cancer </w:t>
      </w:r>
      <w:r w:rsidR="00B268BB">
        <w:t>diagnosis</w:t>
      </w:r>
      <w:r w:rsidR="00A741AE">
        <w:t xml:space="preserve"> are </w:t>
      </w:r>
      <w:r w:rsidR="00D23493">
        <w:t>1.80</w:t>
      </w:r>
      <w:r w:rsidR="00A741AE" w:rsidRPr="00A741AE">
        <w:t xml:space="preserve"> (</w:t>
      </w:r>
      <w:r w:rsidR="00A741AE">
        <w:t xml:space="preserve">95% CI: </w:t>
      </w:r>
      <w:r w:rsidR="00D23493">
        <w:t>1.29</w:t>
      </w:r>
      <w:r w:rsidR="00A741AE" w:rsidRPr="00A741AE">
        <w:t>-2.5</w:t>
      </w:r>
      <w:r w:rsidR="00D23493">
        <w:t>1</w:t>
      </w:r>
      <w:r w:rsidR="00A741AE" w:rsidRPr="00A741AE">
        <w:t xml:space="preserve">) for age </w:t>
      </w:r>
      <w:r w:rsidR="00223345">
        <w:t>between</w:t>
      </w:r>
      <w:r w:rsidR="00A741AE" w:rsidRPr="00A741AE">
        <w:t xml:space="preserve"> 50 </w:t>
      </w:r>
      <w:r w:rsidR="00223345">
        <w:t>and</w:t>
      </w:r>
      <w:r w:rsidR="00A741AE" w:rsidRPr="00A741AE">
        <w:t xml:space="preserve"> 65, </w:t>
      </w:r>
      <w:r w:rsidR="00D23493">
        <w:t>3.79</w:t>
      </w:r>
      <w:r w:rsidR="00A741AE" w:rsidRPr="00A741AE">
        <w:t xml:space="preserve"> (</w:t>
      </w:r>
      <w:r w:rsidR="00A741AE">
        <w:t xml:space="preserve">95% CI: </w:t>
      </w:r>
      <w:r w:rsidR="00D23493">
        <w:t xml:space="preserve">2.75-5.21) for age </w:t>
      </w:r>
      <w:r w:rsidR="00223345">
        <w:t>between</w:t>
      </w:r>
      <w:r w:rsidR="00D23493">
        <w:t xml:space="preserve"> 65 </w:t>
      </w:r>
      <w:r w:rsidR="00223345">
        <w:t>and</w:t>
      </w:r>
      <w:r w:rsidR="00D23493">
        <w:t xml:space="preserve"> 75, and 9.23</w:t>
      </w:r>
      <w:r w:rsidR="00A741AE" w:rsidRPr="00A741AE">
        <w:t xml:space="preserve"> (</w:t>
      </w:r>
      <w:r w:rsidR="00A741AE">
        <w:t xml:space="preserve">95% CI: </w:t>
      </w:r>
      <w:r w:rsidR="00D23493">
        <w:t>6.75</w:t>
      </w:r>
      <w:r w:rsidR="00A741AE" w:rsidRPr="00A741AE">
        <w:t>-1</w:t>
      </w:r>
      <w:r w:rsidR="00D23493">
        <w:t>2.61</w:t>
      </w:r>
      <w:r w:rsidR="00A741AE" w:rsidRPr="00A741AE">
        <w:t xml:space="preserve">) for age </w:t>
      </w:r>
      <w:r w:rsidR="00A741AE">
        <w:t xml:space="preserve">≥ </w:t>
      </w:r>
      <w:r w:rsidR="00D23493">
        <w:t>75</w:t>
      </w:r>
      <w:r w:rsidR="00A741AE">
        <w:t xml:space="preserve"> compared to </w:t>
      </w:r>
      <w:r w:rsidR="00167953">
        <w:t xml:space="preserve">those </w:t>
      </w:r>
      <w:r w:rsidR="00A741AE">
        <w:t>age</w:t>
      </w:r>
      <w:r w:rsidR="00167953">
        <w:t>d</w:t>
      </w:r>
      <w:r w:rsidR="00A741AE">
        <w:t xml:space="preserve"> under 50. </w:t>
      </w:r>
      <w:r w:rsidR="00A80EDD">
        <w:t>All o</w:t>
      </w:r>
      <w:r w:rsidR="005357B1">
        <w:t>ther effects are comparable</w:t>
      </w:r>
      <w:r w:rsidR="00B2356A">
        <w:t xml:space="preserve"> for </w:t>
      </w:r>
      <w:r w:rsidR="00AB52A0">
        <w:t>individuals</w:t>
      </w:r>
      <w:r w:rsidR="00B2356A">
        <w:t xml:space="preserve"> with and without cancer </w:t>
      </w:r>
      <w:r w:rsidR="00AB52A0">
        <w:t>diagnosis</w:t>
      </w:r>
      <w:r w:rsidR="005357B1">
        <w:t xml:space="preserve">. </w:t>
      </w:r>
    </w:p>
    <w:p w14:paraId="3D33FCDC" w14:textId="77777777" w:rsidR="00BD2911" w:rsidRDefault="00BD2911" w:rsidP="005357B1">
      <w:pPr>
        <w:pStyle w:val="NormalWeb"/>
        <w:shd w:val="clear" w:color="auto" w:fill="FFFFFF"/>
        <w:snapToGrid w:val="0"/>
        <w:spacing w:before="0" w:beforeAutospacing="0" w:after="0" w:afterAutospacing="0"/>
      </w:pPr>
    </w:p>
    <w:p w14:paraId="7220C7F4" w14:textId="65356C37" w:rsidR="00883CD0" w:rsidRDefault="005357B1" w:rsidP="000216FC">
      <w:pPr>
        <w:pStyle w:val="NormalWeb"/>
        <w:shd w:val="clear" w:color="auto" w:fill="FFFFFF"/>
        <w:snapToGrid w:val="0"/>
        <w:spacing w:before="0" w:beforeAutospacing="0" w:after="0" w:afterAutospacing="0"/>
      </w:pPr>
      <w:r>
        <w:t xml:space="preserve">For </w:t>
      </w:r>
      <w:r w:rsidR="00DE15FD">
        <w:t>individuals</w:t>
      </w:r>
      <w:r>
        <w:t xml:space="preserve"> with cancer </w:t>
      </w:r>
      <w:r w:rsidR="008D1463">
        <w:t>diagnosis</w:t>
      </w:r>
      <w:r>
        <w:t>, hematologic</w:t>
      </w:r>
      <w:r w:rsidR="00FC14D7">
        <w:t xml:space="preserve"> malignancy </w:t>
      </w:r>
      <w:r w:rsidR="00FE660E">
        <w:t xml:space="preserve">had a higher risk of mortality </w:t>
      </w:r>
      <w:r>
        <w:t>(HR=</w:t>
      </w:r>
      <w:r w:rsidR="00FE660E" w:rsidRPr="000216FC">
        <w:t>1.4</w:t>
      </w:r>
      <w:r w:rsidR="00EC73A2">
        <w:t>7</w:t>
      </w:r>
      <w:r w:rsidR="00FE660E">
        <w:t xml:space="preserve">, 95% CI: </w:t>
      </w:r>
      <w:r w:rsidR="00FE660E" w:rsidRPr="000216FC">
        <w:t>1.3</w:t>
      </w:r>
      <w:r w:rsidR="00EC73A2">
        <w:t>2-1.65</w:t>
      </w:r>
      <w:r>
        <w:t>) compared to sol</w:t>
      </w:r>
      <w:r w:rsidR="00217A47">
        <w:t xml:space="preserve">id tumor. Recent chemotherapy </w:t>
      </w:r>
      <w:r>
        <w:t>(HR=</w:t>
      </w:r>
      <w:r w:rsidR="00EC73A2">
        <w:t>1.21</w:t>
      </w:r>
      <w:r>
        <w:t xml:space="preserve">, 95% </w:t>
      </w:r>
      <w:r w:rsidR="00FE660E">
        <w:t>C</w:t>
      </w:r>
      <w:r>
        <w:t xml:space="preserve">I: </w:t>
      </w:r>
      <w:r w:rsidR="00FE660E" w:rsidRPr="000216FC">
        <w:t>1.0</w:t>
      </w:r>
      <w:r w:rsidR="00EC73A2">
        <w:t>6</w:t>
      </w:r>
      <w:r w:rsidR="00FE660E" w:rsidRPr="000216FC">
        <w:t>-1.3</w:t>
      </w:r>
      <w:r w:rsidR="00EC73A2">
        <w:t>7</w:t>
      </w:r>
      <w:r>
        <w:t>)</w:t>
      </w:r>
      <w:r w:rsidR="002342CC">
        <w:t xml:space="preserve"> and r</w:t>
      </w:r>
      <w:r w:rsidR="00FE660E">
        <w:t>ecent radiation therapy (HR=</w:t>
      </w:r>
      <w:r w:rsidR="00EC73A2">
        <w:t>2.50</w:t>
      </w:r>
      <w:r w:rsidR="00FE660E">
        <w:t xml:space="preserve">, 95% CI: </w:t>
      </w:r>
      <w:r w:rsidR="000B6E2F">
        <w:t>1.</w:t>
      </w:r>
      <w:r w:rsidR="00EC73A2">
        <w:t>93</w:t>
      </w:r>
      <w:r w:rsidR="00FE660E" w:rsidRPr="000216FC">
        <w:t>-</w:t>
      </w:r>
      <w:r w:rsidR="00EC73A2">
        <w:t>3.24</w:t>
      </w:r>
      <w:r w:rsidR="00FE660E">
        <w:t>)</w:t>
      </w:r>
      <w:r w:rsidR="002342CC">
        <w:t xml:space="preserve"> were both risk factors </w:t>
      </w:r>
      <w:r w:rsidR="00375A48">
        <w:t>for</w:t>
      </w:r>
      <w:r w:rsidR="002342CC">
        <w:t xml:space="preserve"> mortality</w:t>
      </w:r>
      <w:r w:rsidR="00FE660E">
        <w:t>.</w:t>
      </w:r>
      <w:r>
        <w:t xml:space="preserve"> </w:t>
      </w:r>
      <w:r w:rsidR="00E900CC">
        <w:t>Individuals</w:t>
      </w:r>
      <w:r>
        <w:t xml:space="preserve"> who survived over 5 years had a lower risk of mortality (</w:t>
      </w:r>
      <w:r w:rsidR="00FE660E">
        <w:t>HR=</w:t>
      </w:r>
      <w:r w:rsidR="00405221">
        <w:t>0.75</w:t>
      </w:r>
      <w:r>
        <w:t xml:space="preserve">, 95% CI: </w:t>
      </w:r>
      <w:r w:rsidR="00FE660E" w:rsidRPr="000216FC">
        <w:t>0.</w:t>
      </w:r>
      <w:r w:rsidR="00405221">
        <w:t>66</w:t>
      </w:r>
      <w:r w:rsidR="00FE660E" w:rsidRPr="000216FC">
        <w:t>-</w:t>
      </w:r>
      <w:r w:rsidR="00405221">
        <w:t>0.84</w:t>
      </w:r>
      <w:r>
        <w:t>)</w:t>
      </w:r>
      <w:r w:rsidR="00A80EDD">
        <w:t xml:space="preserve"> (Table 4)</w:t>
      </w:r>
      <w:r>
        <w:t xml:space="preserve">. After matching on related factors, the </w:t>
      </w:r>
      <w:r w:rsidR="00FE660E">
        <w:t>3</w:t>
      </w:r>
      <w:r>
        <w:t xml:space="preserve">0-day mortality rate in </w:t>
      </w:r>
      <w:r w:rsidR="002849A0">
        <w:t>individuals</w:t>
      </w:r>
      <w:r>
        <w:t xml:space="preserve"> with and </w:t>
      </w:r>
      <w:r w:rsidR="00261ED2">
        <w:t xml:space="preserve">without cancer </w:t>
      </w:r>
      <w:r w:rsidR="00270D7B">
        <w:t>diagnosis</w:t>
      </w:r>
      <w:r>
        <w:t xml:space="preserve"> </w:t>
      </w:r>
      <w:r w:rsidR="00217A47">
        <w:t>wa</w:t>
      </w:r>
      <w:r w:rsidR="00FE660E">
        <w:t>s 6.5%</w:t>
      </w:r>
      <w:r w:rsidR="00F87E10">
        <w:t xml:space="preserve"> (95% CI: 6.1</w:t>
      </w:r>
      <w:r w:rsidR="00916F31">
        <w:t>8</w:t>
      </w:r>
      <w:r w:rsidR="00F87E10">
        <w:t>% - 6.7</w:t>
      </w:r>
      <w:r w:rsidR="00916F31">
        <w:t>3</w:t>
      </w:r>
      <w:r>
        <w:t xml:space="preserve">%) and </w:t>
      </w:r>
      <w:r w:rsidR="00F9113D">
        <w:t>6.</w:t>
      </w:r>
      <w:r w:rsidR="00BD2911" w:rsidRPr="00BD2911">
        <w:rPr>
          <w:shd w:val="clear" w:color="auto" w:fill="FFFF00"/>
        </w:rPr>
        <w:t>2% (95% CI: 5.93</w:t>
      </w:r>
      <w:r w:rsidRPr="00BD2911">
        <w:rPr>
          <w:shd w:val="clear" w:color="auto" w:fill="FFFF00"/>
        </w:rPr>
        <w:t xml:space="preserve">% - </w:t>
      </w:r>
      <w:r w:rsidR="00916F31" w:rsidRPr="00BD2911">
        <w:rPr>
          <w:shd w:val="clear" w:color="auto" w:fill="FFFF00"/>
        </w:rPr>
        <w:t>6.4</w:t>
      </w:r>
      <w:r w:rsidR="00BD2911" w:rsidRPr="00BD2911">
        <w:rPr>
          <w:shd w:val="clear" w:color="auto" w:fill="FFFF00"/>
        </w:rPr>
        <w:t>7</w:t>
      </w:r>
      <w:r>
        <w:t>%),</w:t>
      </w:r>
      <w:r w:rsidR="00FE660E">
        <w:t xml:space="preserve"> respectively. The hazard ratio of mortality </w:t>
      </w:r>
      <w:r>
        <w:t xml:space="preserve">for </w:t>
      </w:r>
      <w:r w:rsidR="00BB1823">
        <w:t>individuals</w:t>
      </w:r>
      <w:r w:rsidR="00B95B44">
        <w:t xml:space="preserve"> with cancer </w:t>
      </w:r>
      <w:r w:rsidR="00BB1823">
        <w:t>diagnosis</w:t>
      </w:r>
      <w:r w:rsidR="00B95B44">
        <w:t xml:space="preserve"> versus </w:t>
      </w:r>
      <w:r w:rsidR="00BB1823">
        <w:t>those</w:t>
      </w:r>
      <w:r w:rsidR="00B95B44">
        <w:t xml:space="preserve"> without </w:t>
      </w:r>
      <w:r w:rsidR="00217A47">
        <w:t>wa</w:t>
      </w:r>
      <w:r>
        <w:t xml:space="preserve">s </w:t>
      </w:r>
      <w:r w:rsidR="00F87E10" w:rsidRPr="00BD2911">
        <w:rPr>
          <w:shd w:val="clear" w:color="auto" w:fill="FFFF00"/>
        </w:rPr>
        <w:t>1.0</w:t>
      </w:r>
      <w:r w:rsidR="00BD2911" w:rsidRPr="00BD2911">
        <w:rPr>
          <w:shd w:val="clear" w:color="auto" w:fill="FFFF00"/>
        </w:rPr>
        <w:t>2</w:t>
      </w:r>
      <w:r w:rsidR="00F87E10" w:rsidRPr="00BD2911">
        <w:rPr>
          <w:shd w:val="clear" w:color="auto" w:fill="FFFF00"/>
        </w:rPr>
        <w:t>(95% CI: 0.9</w:t>
      </w:r>
      <w:r w:rsidR="00BD2911" w:rsidRPr="00BD2911">
        <w:rPr>
          <w:shd w:val="clear" w:color="auto" w:fill="FFFF00"/>
        </w:rPr>
        <w:t>6</w:t>
      </w:r>
      <w:r w:rsidR="00F87E10" w:rsidRPr="00BD2911">
        <w:rPr>
          <w:shd w:val="clear" w:color="auto" w:fill="FFFF00"/>
        </w:rPr>
        <w:t>-</w:t>
      </w:r>
      <w:r w:rsidR="00BD2911" w:rsidRPr="00BD2911">
        <w:rPr>
          <w:shd w:val="clear" w:color="auto" w:fill="FFFF00"/>
        </w:rPr>
        <w:t>1.08</w:t>
      </w:r>
      <w:r w:rsidR="00FE660E" w:rsidRPr="000216FC">
        <w:t>)</w:t>
      </w:r>
      <w:ins w:id="28" w:author="Zhu, Liang" w:date="2021-03-30T19:45:00Z">
        <w:r w:rsidR="00934B97">
          <w:t xml:space="preserve"> with a p value of 0</w:t>
        </w:r>
        <w:r w:rsidR="00934B97" w:rsidRPr="00BD2911">
          <w:rPr>
            <w:shd w:val="clear" w:color="auto" w:fill="FFFF00"/>
          </w:rPr>
          <w:t>.</w:t>
        </w:r>
      </w:ins>
      <w:r w:rsidR="00BD2911" w:rsidRPr="00BD2911">
        <w:rPr>
          <w:shd w:val="clear" w:color="auto" w:fill="FFFF00"/>
        </w:rPr>
        <w:t>582</w:t>
      </w:r>
      <w:r>
        <w:t xml:space="preserve"> after adjusting for the other factors</w:t>
      </w:r>
      <w:r w:rsidR="00404D8C">
        <w:t xml:space="preserve"> (Table </w:t>
      </w:r>
      <w:r w:rsidR="00B95B44">
        <w:t>7</w:t>
      </w:r>
      <w:r w:rsidR="00404D8C">
        <w:t>)</w:t>
      </w:r>
      <w:r>
        <w:t xml:space="preserve">. Kaplan-Meier plots for the two groups before and after matching are presented in Figure 2. </w:t>
      </w:r>
    </w:p>
    <w:p w14:paraId="3BC0F83E" w14:textId="77777777" w:rsidR="002342CC" w:rsidRDefault="002342CC" w:rsidP="000216FC">
      <w:pPr>
        <w:pStyle w:val="NormalWeb"/>
        <w:shd w:val="clear" w:color="auto" w:fill="FFFFFF"/>
        <w:snapToGrid w:val="0"/>
        <w:spacing w:before="0" w:beforeAutospacing="0" w:after="0" w:afterAutospacing="0"/>
        <w:rPr>
          <w:b/>
        </w:rPr>
      </w:pPr>
    </w:p>
    <w:p w14:paraId="1F21A00C" w14:textId="276A8EFB" w:rsidR="00883CD0" w:rsidRDefault="00B95B44" w:rsidP="000216FC">
      <w:pPr>
        <w:pStyle w:val="NormalWeb"/>
        <w:shd w:val="clear" w:color="auto" w:fill="FFFFFF"/>
        <w:snapToGrid w:val="0"/>
        <w:spacing w:before="0" w:beforeAutospacing="0" w:after="0" w:afterAutospacing="0"/>
      </w:pPr>
      <w:r w:rsidRPr="00B95B44">
        <w:rPr>
          <w:b/>
        </w:rPr>
        <w:t>Composite outcome:</w:t>
      </w:r>
      <w:r>
        <w:t xml:space="preserve"> </w:t>
      </w:r>
      <w:r w:rsidR="005357B1">
        <w:t xml:space="preserve">For other severe outcomes, the rate of admission to hospital </w:t>
      </w:r>
      <w:r w:rsidR="00217A47">
        <w:t>wa</w:t>
      </w:r>
      <w:r w:rsidR="005357B1">
        <w:t xml:space="preserve">s </w:t>
      </w:r>
      <w:r w:rsidR="006301BC">
        <w:t>36.1</w:t>
      </w:r>
      <w:r w:rsidR="008C5983">
        <w:t>% (95% CI: 35.</w:t>
      </w:r>
      <w:r w:rsidR="006301BC">
        <w:t>5</w:t>
      </w:r>
      <w:r w:rsidR="00916F31">
        <w:t>4</w:t>
      </w:r>
      <w:r w:rsidR="005357B1">
        <w:t xml:space="preserve">% - </w:t>
      </w:r>
      <w:r w:rsidR="008C5983">
        <w:t>36.</w:t>
      </w:r>
      <w:r w:rsidR="00916F31">
        <w:t>59</w:t>
      </w:r>
      <w:r w:rsidR="005357B1">
        <w:t xml:space="preserve">%) vs </w:t>
      </w:r>
      <w:r w:rsidR="00916F31">
        <w:t>16.7</w:t>
      </w:r>
      <w:r w:rsidR="005357B1">
        <w:t xml:space="preserve">% (95% CI: </w:t>
      </w:r>
      <w:r w:rsidR="00916F31">
        <w:t>16.61</w:t>
      </w:r>
      <w:r w:rsidR="005357B1">
        <w:t xml:space="preserve">% - </w:t>
      </w:r>
      <w:r w:rsidR="00916F31">
        <w:t>16.81</w:t>
      </w:r>
      <w:r w:rsidR="005357B1">
        <w:t xml:space="preserve">%) in </w:t>
      </w:r>
      <w:r w:rsidR="00D86D24">
        <w:t>individuals</w:t>
      </w:r>
      <w:r w:rsidR="005357B1">
        <w:t xml:space="preserve"> with and without cancer </w:t>
      </w:r>
      <w:r w:rsidR="003D5CDA">
        <w:t>diagnosis</w:t>
      </w:r>
      <w:r w:rsidR="005357B1">
        <w:t xml:space="preserve">. The rate of admission to ICU </w:t>
      </w:r>
      <w:r w:rsidR="00217A47">
        <w:t>wa</w:t>
      </w:r>
      <w:r w:rsidR="005357B1">
        <w:t xml:space="preserve">s </w:t>
      </w:r>
      <w:r w:rsidR="00FE660E">
        <w:t>6.6</w:t>
      </w:r>
      <w:r w:rsidR="005357B1">
        <w:t xml:space="preserve">% (95% CI: </w:t>
      </w:r>
      <w:r w:rsidR="006301BC">
        <w:t>6.3</w:t>
      </w:r>
      <w:r w:rsidR="00916F31">
        <w:t>1</w:t>
      </w:r>
      <w:r w:rsidR="005357B1">
        <w:t xml:space="preserve">% - </w:t>
      </w:r>
      <w:r w:rsidR="006301BC">
        <w:t>6.8</w:t>
      </w:r>
      <w:r w:rsidR="00916F31">
        <w:t>6</w:t>
      </w:r>
      <w:r w:rsidR="005357B1">
        <w:t xml:space="preserve">%) vs </w:t>
      </w:r>
      <w:r w:rsidR="00916F31">
        <w:t>3.04</w:t>
      </w:r>
      <w:r w:rsidR="00AA2C04">
        <w:t>% (95% CI: 2</w:t>
      </w:r>
      <w:r w:rsidR="00916F31">
        <w:t>.99</w:t>
      </w:r>
      <w:r w:rsidR="00AA2C04">
        <w:t xml:space="preserve">% - </w:t>
      </w:r>
      <w:r w:rsidR="00916F31">
        <w:t>3.09</w:t>
      </w:r>
      <w:r w:rsidR="005357B1">
        <w:t xml:space="preserve">%). The rate of mechanical ventilation </w:t>
      </w:r>
      <w:r w:rsidR="00217A47">
        <w:t>wa</w:t>
      </w:r>
      <w:r w:rsidR="005357B1">
        <w:t xml:space="preserve">s </w:t>
      </w:r>
      <w:r w:rsidR="00AA2C04">
        <w:t>3.3% (95% CI: 3.11</w:t>
      </w:r>
      <w:r w:rsidR="008C5983">
        <w:t>% - 3.</w:t>
      </w:r>
      <w:r w:rsidR="00AA2C04">
        <w:t>50</w:t>
      </w:r>
      <w:r w:rsidR="005357B1">
        <w:t xml:space="preserve">%) vs </w:t>
      </w:r>
      <w:r w:rsidR="00B96330">
        <w:t>1.56</w:t>
      </w:r>
      <w:r w:rsidR="008C5983">
        <w:t xml:space="preserve">% (95% CI: </w:t>
      </w:r>
      <w:r w:rsidR="00AA2C04">
        <w:t>1.</w:t>
      </w:r>
      <w:r w:rsidR="00B96330">
        <w:t>53</w:t>
      </w:r>
      <w:r w:rsidR="005357B1">
        <w:t xml:space="preserve">% - </w:t>
      </w:r>
      <w:r w:rsidR="00AA2C04">
        <w:t>1.</w:t>
      </w:r>
      <w:r w:rsidR="00B96330">
        <w:t>60</w:t>
      </w:r>
      <w:r w:rsidR="005357B1">
        <w:t xml:space="preserve">%). </w:t>
      </w:r>
      <w:r w:rsidR="00E113C6">
        <w:t>T</w:t>
      </w:r>
      <w:r w:rsidR="005357B1">
        <w:t>he rate</w:t>
      </w:r>
      <w:r w:rsidR="00E113C6">
        <w:t xml:space="preserve"> for composite outcome</w:t>
      </w:r>
      <w:r w:rsidR="005357B1">
        <w:t xml:space="preserve"> </w:t>
      </w:r>
      <w:r w:rsidR="00217A47">
        <w:t xml:space="preserve">was </w:t>
      </w:r>
      <w:r w:rsidR="00AA2C04">
        <w:t>38.3</w:t>
      </w:r>
      <w:r w:rsidR="005357B1">
        <w:t xml:space="preserve">% (95% CI: </w:t>
      </w:r>
      <w:r w:rsidR="008C5983">
        <w:t>37.</w:t>
      </w:r>
      <w:r w:rsidR="00AA2C04">
        <w:t>7</w:t>
      </w:r>
      <w:r w:rsidR="00B96330">
        <w:t>4</w:t>
      </w:r>
      <w:r w:rsidR="005357B1">
        <w:t xml:space="preserve">% - </w:t>
      </w:r>
      <w:r w:rsidR="00AA2C04">
        <w:t>38.8</w:t>
      </w:r>
      <w:r w:rsidR="00B96330">
        <w:t>1</w:t>
      </w:r>
      <w:r w:rsidR="008C5983">
        <w:t xml:space="preserve">%) vs </w:t>
      </w:r>
      <w:r w:rsidR="00B96330">
        <w:t>17.6</w:t>
      </w:r>
      <w:r w:rsidR="005357B1">
        <w:t xml:space="preserve">% (95% CI: </w:t>
      </w:r>
      <w:r w:rsidR="00B96330">
        <w:t>17.49</w:t>
      </w:r>
      <w:r w:rsidR="005357B1">
        <w:t xml:space="preserve">% - </w:t>
      </w:r>
      <w:r w:rsidR="00AA2C04">
        <w:t>1</w:t>
      </w:r>
      <w:r w:rsidR="00B96330">
        <w:t>7.69</w:t>
      </w:r>
      <w:r w:rsidR="005357B1">
        <w:t xml:space="preserve">%) (Table </w:t>
      </w:r>
      <w:r w:rsidR="0083713F">
        <w:t>2</w:t>
      </w:r>
      <w:r w:rsidR="005357B1">
        <w:t>).</w:t>
      </w:r>
      <w:r w:rsidR="00E3402D">
        <w:t xml:space="preserve"> The rates of these outcomes for dif</w:t>
      </w:r>
      <w:r w:rsidR="00405221">
        <w:t>ferent levels of each variable are</w:t>
      </w:r>
      <w:r w:rsidR="00E3402D">
        <w:t xml:space="preserve"> presented in Table 3</w:t>
      </w:r>
      <w:r w:rsidR="001D549B">
        <w:t xml:space="preserve">. </w:t>
      </w:r>
      <w:r w:rsidR="00C04582">
        <w:t>L</w:t>
      </w:r>
      <w:r w:rsidR="00E3402D">
        <w:t>ogistic regression</w:t>
      </w:r>
      <w:r w:rsidR="00C04582">
        <w:t xml:space="preserve"> result</w:t>
      </w:r>
      <w:r w:rsidR="00E3402D">
        <w:t xml:space="preserve"> is presented in Table 4. </w:t>
      </w:r>
      <w:r w:rsidR="005357B1">
        <w:t xml:space="preserve"> In both </w:t>
      </w:r>
      <w:r w:rsidR="00F37D69">
        <w:t>groups</w:t>
      </w:r>
      <w:r w:rsidR="005357B1">
        <w:t>, all the risk factors for mortality remained to be risk factors for the composite endpo</w:t>
      </w:r>
      <w:r w:rsidR="00405221">
        <w:t>int</w:t>
      </w:r>
      <w:r w:rsidR="00D02D15">
        <w:t>.</w:t>
      </w:r>
      <w:r w:rsidR="00405221">
        <w:t xml:space="preserve"> </w:t>
      </w:r>
      <w:r w:rsidR="00D02D15">
        <w:t>However,</w:t>
      </w:r>
      <w:r w:rsidR="00B2053C">
        <w:t xml:space="preserve"> individuals</w:t>
      </w:r>
      <w:r w:rsidR="008C69C3">
        <w:t xml:space="preserve"> between 50 </w:t>
      </w:r>
      <w:r w:rsidR="00B2053C">
        <w:t>and</w:t>
      </w:r>
      <w:r w:rsidR="008C69C3">
        <w:t xml:space="preserve"> 65 with cancer </w:t>
      </w:r>
      <w:r w:rsidR="00B2053C">
        <w:t>diagnosis</w:t>
      </w:r>
      <w:r w:rsidR="00405221">
        <w:t xml:space="preserve"> </w:t>
      </w:r>
      <w:r w:rsidR="008C69C3">
        <w:t>did not have a significant</w:t>
      </w:r>
      <w:r w:rsidR="00405221">
        <w:t xml:space="preserve"> risk of severe outcome compared to </w:t>
      </w:r>
      <w:r w:rsidR="00776BC8">
        <w:t xml:space="preserve">those </w:t>
      </w:r>
      <w:r w:rsidR="00871381">
        <w:t>younger than</w:t>
      </w:r>
      <w:r w:rsidR="00405221">
        <w:t xml:space="preserve"> 50.</w:t>
      </w:r>
      <w:r w:rsidR="005024CC">
        <w:t xml:space="preserve"> Moreover, </w:t>
      </w:r>
      <w:r w:rsidR="00481D87">
        <w:t xml:space="preserve">being </w:t>
      </w:r>
      <w:r w:rsidR="005024CC">
        <w:t xml:space="preserve">Hispanic and </w:t>
      </w:r>
      <w:r w:rsidR="00481D87">
        <w:t xml:space="preserve">having </w:t>
      </w:r>
      <w:r w:rsidR="005024CC">
        <w:t>higher number of</w:t>
      </w:r>
      <w:r w:rsidR="005357B1">
        <w:t xml:space="preserve"> possible comorbidities </w:t>
      </w:r>
      <w:r w:rsidR="00373E83">
        <w:t>were</w:t>
      </w:r>
      <w:r w:rsidR="005357B1">
        <w:t xml:space="preserve"> also significant risk factors for the composite endpoint</w:t>
      </w:r>
      <w:r w:rsidR="00244457">
        <w:t xml:space="preserve"> in both </w:t>
      </w:r>
      <w:r w:rsidR="0021271E">
        <w:t>groups</w:t>
      </w:r>
      <w:r w:rsidR="00244457">
        <w:t xml:space="preserve"> </w:t>
      </w:r>
      <w:r w:rsidR="00B1536C">
        <w:t>(Table 4)</w:t>
      </w:r>
      <w:r w:rsidR="005357B1">
        <w:t xml:space="preserve">. We also analyzed severe outcomes </w:t>
      </w:r>
      <w:r w:rsidR="0098657F">
        <w:t>using</w:t>
      </w:r>
      <w:r w:rsidR="005357B1">
        <w:t xml:space="preserve"> </w:t>
      </w:r>
      <w:r w:rsidR="0098657F">
        <w:t>three</w:t>
      </w:r>
      <w:r w:rsidR="005357B1">
        <w:t xml:space="preserve"> levels: hospitalization only, hospitalization + ICU/ventilation without death, and death. The significant risk factors were similar to those identified by the logistic regression and were consistent</w:t>
      </w:r>
      <w:r w:rsidR="00814CD1">
        <w:t xml:space="preserve"> among the three</w:t>
      </w:r>
      <w:r w:rsidR="00675D6A">
        <w:t xml:space="preserve"> </w:t>
      </w:r>
      <w:r w:rsidR="00814CD1">
        <w:t>outcome</w:t>
      </w:r>
      <w:r w:rsidR="00675D6A">
        <w:t xml:space="preserve"> levels</w:t>
      </w:r>
      <w:r w:rsidR="006605BE">
        <w:t>.</w:t>
      </w:r>
      <w:r w:rsidR="00814CD1">
        <w:t xml:space="preserve"> </w:t>
      </w:r>
      <w:r w:rsidR="006605BE">
        <w:t>However,</w:t>
      </w:r>
      <w:r w:rsidR="00055DA4">
        <w:t xml:space="preserve"> those </w:t>
      </w:r>
      <w:r w:rsidR="00814CD1">
        <w:t>age</w:t>
      </w:r>
      <w:r w:rsidR="00055DA4">
        <w:t>d</w:t>
      </w:r>
      <w:r w:rsidR="00814CD1">
        <w:t xml:space="preserve"> between 50 </w:t>
      </w:r>
      <w:r w:rsidR="00055DA4">
        <w:t>and</w:t>
      </w:r>
      <w:r w:rsidR="00814CD1">
        <w:t xml:space="preserve"> 65 in </w:t>
      </w:r>
      <w:r w:rsidR="00055DA4">
        <w:t xml:space="preserve">the </w:t>
      </w:r>
      <w:r w:rsidR="00814CD1">
        <w:t xml:space="preserve">cancer group and male in non-cancer group </w:t>
      </w:r>
      <w:r w:rsidR="00D050E1">
        <w:t>were</w:t>
      </w:r>
      <w:r w:rsidR="00814CD1">
        <w:t xml:space="preserve"> associated with lower risk of hospitalization </w:t>
      </w:r>
      <w:r w:rsidR="00D91A9B">
        <w:t>compared to no severe outcomes</w:t>
      </w:r>
      <w:r w:rsidR="00B1536C">
        <w:t xml:space="preserve"> (Table 5)</w:t>
      </w:r>
      <w:r w:rsidR="005357B1">
        <w:t>.  </w:t>
      </w:r>
    </w:p>
    <w:p w14:paraId="082EB086" w14:textId="77024667" w:rsidR="00BD2911" w:rsidRDefault="005357B1" w:rsidP="00BD2911">
      <w:pPr>
        <w:pStyle w:val="NormalWeb"/>
        <w:shd w:val="clear" w:color="auto" w:fill="FFFFFF"/>
        <w:snapToGrid w:val="0"/>
        <w:spacing w:before="0" w:beforeAutospacing="0" w:after="0" w:afterAutospacing="0"/>
      </w:pPr>
      <w:r>
        <w:br/>
        <w:t xml:space="preserve">After matching on </w:t>
      </w:r>
      <w:r w:rsidR="008626DE">
        <w:t>risk</w:t>
      </w:r>
      <w:r>
        <w:t xml:space="preserve"> factors,</w:t>
      </w:r>
      <w:r w:rsidR="00722B42">
        <w:t xml:space="preserve"> the rate of </w:t>
      </w:r>
      <w:r w:rsidR="006C2443">
        <w:t>admission to a hospital was 36.0% (95% CI: 35.48</w:t>
      </w:r>
      <w:r w:rsidR="00722B42">
        <w:t>% - 36.</w:t>
      </w:r>
      <w:r w:rsidR="006C2443">
        <w:t>55</w:t>
      </w:r>
      <w:r w:rsidR="00722B42">
        <w:t xml:space="preserve">%) vs </w:t>
      </w:r>
      <w:r w:rsidR="00722B42" w:rsidRPr="00BD2911">
        <w:rPr>
          <w:shd w:val="clear" w:color="auto" w:fill="FFFF00"/>
        </w:rPr>
        <w:t>3</w:t>
      </w:r>
      <w:r w:rsidR="006C2443" w:rsidRPr="00BD2911">
        <w:rPr>
          <w:shd w:val="clear" w:color="auto" w:fill="FFFF00"/>
        </w:rPr>
        <w:t>1</w:t>
      </w:r>
      <w:r w:rsidR="00722B42" w:rsidRPr="00BD2911">
        <w:rPr>
          <w:shd w:val="clear" w:color="auto" w:fill="FFFF00"/>
        </w:rPr>
        <w:t>.</w:t>
      </w:r>
      <w:r w:rsidR="00BD2911" w:rsidRPr="00BD2911">
        <w:rPr>
          <w:shd w:val="clear" w:color="auto" w:fill="FFFF00"/>
        </w:rPr>
        <w:t>3% (95% CI: 30.82</w:t>
      </w:r>
      <w:r w:rsidR="00722B42" w:rsidRPr="00BD2911">
        <w:rPr>
          <w:shd w:val="clear" w:color="auto" w:fill="FFFF00"/>
        </w:rPr>
        <w:t>% - 3</w:t>
      </w:r>
      <w:r w:rsidR="00BD2911" w:rsidRPr="00BD2911">
        <w:rPr>
          <w:shd w:val="clear" w:color="auto" w:fill="FFFF00"/>
        </w:rPr>
        <w:t>1.85</w:t>
      </w:r>
      <w:r w:rsidR="00722B42">
        <w:t xml:space="preserve">%) in </w:t>
      </w:r>
      <w:r w:rsidR="00D150A6">
        <w:t>individuals</w:t>
      </w:r>
      <w:r w:rsidR="00722B42">
        <w:t xml:space="preserve"> with and without cancer </w:t>
      </w:r>
      <w:r w:rsidR="006970F0">
        <w:t>diagnosis</w:t>
      </w:r>
      <w:r w:rsidR="00722B42">
        <w:t>. The rate of admission to ICU was 6.6% (95% CI: 6.</w:t>
      </w:r>
      <w:r w:rsidR="005B0957">
        <w:t>31</w:t>
      </w:r>
      <w:r w:rsidR="00722B42">
        <w:t>% - 6.8</w:t>
      </w:r>
      <w:r w:rsidR="005B0957">
        <w:t>6</w:t>
      </w:r>
      <w:r w:rsidR="00722B42">
        <w:t>%) vs 6.</w:t>
      </w:r>
      <w:ins w:id="29" w:author="Zhu, Liang" w:date="2021-03-30T19:45:00Z">
        <w:r w:rsidR="00934B97">
          <w:t>5</w:t>
        </w:r>
      </w:ins>
      <w:del w:id="30" w:author="Zhu, Liang" w:date="2021-03-30T19:45:00Z">
        <w:r w:rsidR="005B0957" w:rsidDel="00934B97">
          <w:delText>6</w:delText>
        </w:r>
      </w:del>
      <w:r w:rsidR="00722B42">
        <w:t>% (95% CI:</w:t>
      </w:r>
      <w:r w:rsidR="00722B42" w:rsidRPr="00BD2911">
        <w:rPr>
          <w:shd w:val="clear" w:color="auto" w:fill="FFFF00"/>
        </w:rPr>
        <w:t xml:space="preserve"> 6.2</w:t>
      </w:r>
      <w:r w:rsidR="00BD2911" w:rsidRPr="00BD2911">
        <w:rPr>
          <w:shd w:val="clear" w:color="auto" w:fill="FFFF00"/>
        </w:rPr>
        <w:t>3% - 6.77</w:t>
      </w:r>
      <w:r w:rsidR="00722B42">
        <w:t>%). The rate of mechanical ventilation was 3.</w:t>
      </w:r>
      <w:r w:rsidR="00932A1E">
        <w:t>3</w:t>
      </w:r>
      <w:r w:rsidR="00722B42">
        <w:t>% (95% CI: 3.</w:t>
      </w:r>
      <w:r w:rsidR="00932A1E">
        <w:t>10</w:t>
      </w:r>
      <w:r w:rsidR="00722B42">
        <w:t>% - 3.</w:t>
      </w:r>
      <w:r w:rsidR="00932A1E">
        <w:t>50</w:t>
      </w:r>
      <w:r w:rsidR="00722B42">
        <w:t>%) vs 3.</w:t>
      </w:r>
      <w:r w:rsidR="00BD2911">
        <w:t>6</w:t>
      </w:r>
      <w:r w:rsidR="00722B42">
        <w:t xml:space="preserve">% </w:t>
      </w:r>
      <w:r w:rsidR="00722B42" w:rsidRPr="00BD2911">
        <w:rPr>
          <w:shd w:val="clear" w:color="auto" w:fill="FFFF00"/>
        </w:rPr>
        <w:t>(95% CI: 3.</w:t>
      </w:r>
      <w:r w:rsidR="00BD2911" w:rsidRPr="00BD2911">
        <w:rPr>
          <w:shd w:val="clear" w:color="auto" w:fill="FFFF00"/>
        </w:rPr>
        <w:t>3</w:t>
      </w:r>
      <w:r w:rsidR="00932A1E" w:rsidRPr="00BD2911">
        <w:rPr>
          <w:shd w:val="clear" w:color="auto" w:fill="FFFF00"/>
        </w:rPr>
        <w:t>9</w:t>
      </w:r>
      <w:r w:rsidR="00722B42" w:rsidRPr="00BD2911">
        <w:rPr>
          <w:shd w:val="clear" w:color="auto" w:fill="FFFF00"/>
        </w:rPr>
        <w:t>% - 3.</w:t>
      </w:r>
      <w:r w:rsidR="00BD2911" w:rsidRPr="00BD2911">
        <w:rPr>
          <w:shd w:val="clear" w:color="auto" w:fill="FFFF00"/>
        </w:rPr>
        <w:t>81</w:t>
      </w:r>
      <w:r w:rsidR="00722B42">
        <w:t xml:space="preserve">%). </w:t>
      </w:r>
      <w:r w:rsidR="00657AFE">
        <w:t>C</w:t>
      </w:r>
      <w:r w:rsidR="00722B42">
        <w:t>omposite endpoint rate was 38.</w:t>
      </w:r>
      <w:r w:rsidR="005E6F00">
        <w:t>2</w:t>
      </w:r>
      <w:r w:rsidR="00722B42">
        <w:t>% (95% CI: 37.</w:t>
      </w:r>
      <w:r w:rsidR="005E6F00">
        <w:t>67</w:t>
      </w:r>
      <w:r w:rsidR="00722B42">
        <w:t xml:space="preserve">% - </w:t>
      </w:r>
      <w:r w:rsidR="005D405B">
        <w:t>38.75%) vs 33.</w:t>
      </w:r>
      <w:r w:rsidR="005D405B" w:rsidRPr="005D405B">
        <w:rPr>
          <w:shd w:val="clear" w:color="auto" w:fill="FFFF00"/>
        </w:rPr>
        <w:t>6</w:t>
      </w:r>
      <w:r w:rsidR="00722B42" w:rsidRPr="005D405B">
        <w:rPr>
          <w:shd w:val="clear" w:color="auto" w:fill="FFFF00"/>
        </w:rPr>
        <w:t>% (95% CI: 33.</w:t>
      </w:r>
      <w:r w:rsidR="005D405B" w:rsidRPr="005D405B">
        <w:rPr>
          <w:shd w:val="clear" w:color="auto" w:fill="FFFF00"/>
        </w:rPr>
        <w:t>08</w:t>
      </w:r>
      <w:r w:rsidR="00722B42" w:rsidRPr="005D405B">
        <w:rPr>
          <w:shd w:val="clear" w:color="auto" w:fill="FFFF00"/>
        </w:rPr>
        <w:t>% - 3</w:t>
      </w:r>
      <w:r w:rsidR="005D405B" w:rsidRPr="005D405B">
        <w:rPr>
          <w:shd w:val="clear" w:color="auto" w:fill="FFFF00"/>
        </w:rPr>
        <w:t>4.13</w:t>
      </w:r>
      <w:r w:rsidR="00722B42">
        <w:t xml:space="preserve">%). </w:t>
      </w:r>
      <w:r>
        <w:t xml:space="preserve">The odds ratio for cancer versus non-cancer </w:t>
      </w:r>
      <w:r w:rsidR="00953FFB">
        <w:t>wa</w:t>
      </w:r>
      <w:r>
        <w:t xml:space="preserve">s </w:t>
      </w:r>
      <w:r w:rsidR="00722B42" w:rsidRPr="002A7891">
        <w:rPr>
          <w:shd w:val="clear" w:color="auto" w:fill="FFFF00"/>
        </w:rPr>
        <w:t>1.2</w:t>
      </w:r>
      <w:r w:rsidR="00401809" w:rsidRPr="002A7891">
        <w:rPr>
          <w:shd w:val="clear" w:color="auto" w:fill="FFFF00"/>
        </w:rPr>
        <w:t>3</w:t>
      </w:r>
      <w:r w:rsidRPr="002A7891">
        <w:rPr>
          <w:shd w:val="clear" w:color="auto" w:fill="FFFF00"/>
        </w:rPr>
        <w:t xml:space="preserve"> (95% CI: </w:t>
      </w:r>
      <w:r w:rsidR="00401809" w:rsidRPr="002A7891">
        <w:rPr>
          <w:shd w:val="clear" w:color="auto" w:fill="FFFF00"/>
        </w:rPr>
        <w:t>1.18</w:t>
      </w:r>
      <w:r w:rsidRPr="002A7891">
        <w:rPr>
          <w:shd w:val="clear" w:color="auto" w:fill="FFFF00"/>
        </w:rPr>
        <w:t xml:space="preserve"> - </w:t>
      </w:r>
      <w:r w:rsidR="00401809" w:rsidRPr="002A7891">
        <w:rPr>
          <w:shd w:val="clear" w:color="auto" w:fill="FFFF00"/>
        </w:rPr>
        <w:t>1.27</w:t>
      </w:r>
      <w:r w:rsidRPr="002A7891">
        <w:rPr>
          <w:shd w:val="clear" w:color="auto" w:fill="FFFF00"/>
        </w:rPr>
        <w:t>)</w:t>
      </w:r>
      <w:r>
        <w:t xml:space="preserve"> after adjusting for </w:t>
      </w:r>
      <w:r w:rsidR="00116CA9">
        <w:t>risk</w:t>
      </w:r>
      <w:r>
        <w:t xml:space="preserve"> factors</w:t>
      </w:r>
      <w:r w:rsidR="00A9146E">
        <w:t>, with a p value &lt;0.0001</w:t>
      </w:r>
      <w:r w:rsidR="00AC212B">
        <w:t xml:space="preserve"> (Table </w:t>
      </w:r>
      <w:r w:rsidR="00A9146E">
        <w:t>7</w:t>
      </w:r>
      <w:r w:rsidR="00AC212B">
        <w:t>)</w:t>
      </w:r>
      <w:r>
        <w:t>.</w:t>
      </w:r>
    </w:p>
    <w:p w14:paraId="3F15F545" w14:textId="44FB158F" w:rsidR="00CA5506" w:rsidRDefault="005D405B" w:rsidP="005D405B">
      <w:pPr>
        <w:pStyle w:val="NormalWeb"/>
        <w:shd w:val="clear" w:color="auto" w:fill="FFFFFF"/>
        <w:snapToGrid w:val="0"/>
        <w:spacing w:after="0"/>
      </w:pPr>
      <w:r>
        <w:rPr>
          <w:rStyle w:val="Strong"/>
          <w:bCs w:val="0"/>
        </w:rPr>
        <w:t>D</w:t>
      </w:r>
      <w:r w:rsidR="00CA5506">
        <w:rPr>
          <w:b/>
        </w:rPr>
        <w:t>ISCUSSION</w:t>
      </w:r>
    </w:p>
    <w:p w14:paraId="277B67FD" w14:textId="4CC96624" w:rsidR="00A72541" w:rsidRDefault="00CB3D0B" w:rsidP="00A72541">
      <w:pPr>
        <w:pStyle w:val="NormalWeb"/>
        <w:shd w:val="clear" w:color="auto" w:fill="FFFFFF"/>
        <w:snapToGrid w:val="0"/>
        <w:spacing w:before="0" w:beforeAutospacing="0" w:after="0" w:afterAutospacing="0"/>
      </w:pPr>
      <w:r>
        <w:t>Patient stratification is paramount i</w:t>
      </w:r>
      <w:r w:rsidR="007273C6">
        <w:t xml:space="preserve">n </w:t>
      </w:r>
      <w:r>
        <w:t xml:space="preserve">the </w:t>
      </w:r>
      <w:r w:rsidR="007273C6">
        <w:t>management of both cancer and COVID-19</w:t>
      </w:r>
      <w:r>
        <w:t xml:space="preserve"> as it allows </w:t>
      </w:r>
      <w:r w:rsidR="00DD2A62">
        <w:t>caregivers</w:t>
      </w:r>
      <w:r>
        <w:t xml:space="preserve"> to</w:t>
      </w:r>
      <w:r w:rsidR="007273C6">
        <w:t xml:space="preserve"> tailor treatment </w:t>
      </w:r>
      <w:r>
        <w:t>and appropriately allocate resources</w:t>
      </w:r>
      <w:r w:rsidR="007273C6">
        <w:t xml:space="preserve">. </w:t>
      </w:r>
      <w:r>
        <w:t>With cancer among the leading causes of death worldwide, identifying risk factors in cancer survivors</w:t>
      </w:r>
      <w:r w:rsidR="007273C6">
        <w:t xml:space="preserve"> has become a focus</w:t>
      </w:r>
      <w:r w:rsidR="00B75F7D">
        <w:t xml:space="preserve"> </w:t>
      </w:r>
      <w:r w:rsidR="007273C6">
        <w:t>during th</w:t>
      </w:r>
      <w:r w:rsidR="00A02E14">
        <w:t>e</w:t>
      </w:r>
      <w:r w:rsidR="007273C6">
        <w:t xml:space="preserve"> global </w:t>
      </w:r>
      <w:r w:rsidR="00A02E14" w:rsidRPr="00E17884">
        <w:t>SARS-CoV-2</w:t>
      </w:r>
      <w:r w:rsidR="00A02E14">
        <w:t xml:space="preserve"> </w:t>
      </w:r>
      <w:r w:rsidR="007273C6">
        <w:t>pandemic</w:t>
      </w:r>
      <w:r>
        <w:t>. We conduct</w:t>
      </w:r>
      <w:r w:rsidR="00B75F7D">
        <w:t>ed</w:t>
      </w:r>
      <w:r>
        <w:t xml:space="preserve"> one of the largest clinical cohort studies of COVID-19 positive </w:t>
      </w:r>
      <w:r w:rsidR="001752AC">
        <w:t>individuals</w:t>
      </w:r>
      <w:r>
        <w:t xml:space="preserve"> with and without cancer </w:t>
      </w:r>
      <w:r w:rsidR="007E54F7">
        <w:t>diagnosis</w:t>
      </w:r>
      <w:r>
        <w:t xml:space="preserve"> to date. </w:t>
      </w:r>
      <w:r w:rsidR="00A72541">
        <w:t>Our analysis show</w:t>
      </w:r>
      <w:r w:rsidR="00B75F7D">
        <w:t>ed</w:t>
      </w:r>
      <w:r w:rsidR="00A72541">
        <w:t xml:space="preserve"> that c</w:t>
      </w:r>
      <w:r w:rsidR="00A72541" w:rsidRPr="00E042A3">
        <w:t>ancer survivor</w:t>
      </w:r>
      <w:r w:rsidR="00A72541">
        <w:t xml:space="preserve">s had higher 30-day all-cause mortality and poorer outcomes after </w:t>
      </w:r>
      <w:r w:rsidR="00733FD1">
        <w:t>contracting</w:t>
      </w:r>
      <w:r w:rsidR="00A72541">
        <w:t xml:space="preserve"> COVID-19 compared to </w:t>
      </w:r>
      <w:r w:rsidR="004947D4">
        <w:t>individuals</w:t>
      </w:r>
      <w:r w:rsidR="00A72541">
        <w:t xml:space="preserve"> without cancer </w:t>
      </w:r>
      <w:r w:rsidR="00010BC6">
        <w:t>diagnosis</w:t>
      </w:r>
      <w:r w:rsidR="00A72541">
        <w:t xml:space="preserve">. However, the differences were mainly due to the older age and </w:t>
      </w:r>
      <w:r w:rsidR="001D47D4">
        <w:t xml:space="preserve">having </w:t>
      </w:r>
      <w:r w:rsidR="00A72541">
        <w:t xml:space="preserve">more comorbidities in </w:t>
      </w:r>
      <w:r w:rsidR="00EA62C0">
        <w:t>individuals</w:t>
      </w:r>
      <w:r w:rsidR="00A72541">
        <w:t xml:space="preserve"> with a </w:t>
      </w:r>
      <w:del w:id="31" w:author="Zhu, Liang" w:date="2021-03-31T10:31:00Z">
        <w:r w:rsidR="00A72541" w:rsidDel="00070496">
          <w:delText xml:space="preserve">cancer </w:delText>
        </w:r>
        <w:r w:rsidR="000F198F" w:rsidDel="00070496">
          <w:delText>history</w:delText>
        </w:r>
      </w:del>
      <w:ins w:id="32" w:author="Zhu, Liang" w:date="2021-03-30T19:47:00Z">
        <w:r w:rsidR="000F4DC0">
          <w:t>cancer diagnosis</w:t>
        </w:r>
      </w:ins>
      <w:r w:rsidR="00A72541">
        <w:t xml:space="preserve"> instead of cancer itself.</w:t>
      </w:r>
    </w:p>
    <w:p w14:paraId="63AC6F34" w14:textId="69331C84" w:rsidR="001D47D4" w:rsidRDefault="001D47D4" w:rsidP="00A72541">
      <w:pPr>
        <w:pStyle w:val="NormalWeb"/>
        <w:shd w:val="clear" w:color="auto" w:fill="FFFFFF"/>
        <w:snapToGrid w:val="0"/>
        <w:spacing w:before="0" w:beforeAutospacing="0" w:after="0" w:afterAutospacing="0"/>
      </w:pPr>
    </w:p>
    <w:p w14:paraId="68D9F31B" w14:textId="209CE825" w:rsidR="001D47D4" w:rsidRDefault="00957A9E" w:rsidP="00A72541">
      <w:pPr>
        <w:pStyle w:val="NormalWeb"/>
        <w:shd w:val="clear" w:color="auto" w:fill="FFFFFF"/>
        <w:snapToGrid w:val="0"/>
        <w:spacing w:before="0" w:beforeAutospacing="0" w:after="0" w:afterAutospacing="0"/>
      </w:pPr>
      <w:r>
        <w:t xml:space="preserve">The 31,880 </w:t>
      </w:r>
      <w:r w:rsidR="00F3617D">
        <w:t>individuals</w:t>
      </w:r>
      <w:r>
        <w:t xml:space="preserve"> with </w:t>
      </w:r>
      <w:del w:id="33" w:author="Zhu, Liang" w:date="2021-03-30T19:46:00Z">
        <w:r w:rsidDel="000F4DC0">
          <w:delText xml:space="preserve">a cancer </w:delText>
        </w:r>
        <w:r w:rsidR="000C12B3" w:rsidDel="000F4DC0">
          <w:delText>history</w:delText>
        </w:r>
      </w:del>
      <w:ins w:id="34" w:author="Zhu, Liang" w:date="2021-03-31T10:31:00Z">
        <w:r w:rsidR="00070496">
          <w:t xml:space="preserve">a </w:t>
        </w:r>
      </w:ins>
      <w:ins w:id="35" w:author="Zhu, Liang" w:date="2021-03-30T19:46:00Z">
        <w:r w:rsidR="000F4DC0">
          <w:t>cancer diagnosis</w:t>
        </w:r>
      </w:ins>
      <w:r>
        <w:t xml:space="preserve"> in our study were older and had more established and possible comorbidities than did the 514,538 patients without</w:t>
      </w:r>
      <w:r w:rsidR="00070496">
        <w:t xml:space="preserve"> a</w:t>
      </w:r>
      <w:r>
        <w:t xml:space="preserve"> cancer </w:t>
      </w:r>
      <w:r w:rsidR="0067707A">
        <w:t>diagnosis</w:t>
      </w:r>
      <w:r>
        <w:t xml:space="preserve">. </w:t>
      </w:r>
      <w:r w:rsidR="004A770C">
        <w:t xml:space="preserve">In the general population, </w:t>
      </w:r>
      <w:r w:rsidR="00093026">
        <w:t xml:space="preserve">many </w:t>
      </w:r>
      <w:r w:rsidR="004A770C">
        <w:t>existing studies</w:t>
      </w:r>
      <w:r w:rsidR="002F6292">
        <w:fldChar w:fldCharType="begin">
          <w:fldData xml:space="preserve">PEVuZE5vdGU+PENpdGU+PEF1dGhvcj5Kb3JkYW48L0F1dGhvcj48WWVhcj4yMDIwPC9ZZWFyPjxS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</w:fldData>
        </w:fldChar>
      </w:r>
      <w:r w:rsidR="00FB05D4">
        <w:instrText xml:space="preserve"> ADDIN EN.CITE </w:instrText>
      </w:r>
      <w:r w:rsidR="00FB05D4">
        <w:fldChar w:fldCharType="begin">
          <w:fldData xml:space="preserve">PEVuZE5vdGU+PENpdGU+PEF1dGhvcj5Kb3JkYW48L0F1dGhvcj48WWVhcj4yMDIwPC9ZZWFyPjxS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</w:fldData>
        </w:fldChar>
      </w:r>
      <w:r w:rsidR="00FB05D4">
        <w:instrText xml:space="preserve"> ADDIN EN.CITE.DATA </w:instrText>
      </w:r>
      <w:r w:rsidR="00FB05D4">
        <w:fldChar w:fldCharType="end"/>
      </w:r>
      <w:r w:rsidR="002F6292">
        <w:fldChar w:fldCharType="separate"/>
      </w:r>
      <w:r w:rsidR="00FB05D4" w:rsidRPr="00FB05D4">
        <w:rPr>
          <w:noProof/>
          <w:vertAlign w:val="superscript"/>
        </w:rPr>
        <w:t>14,20,21</w:t>
      </w:r>
      <w:r w:rsidR="002F6292">
        <w:fldChar w:fldCharType="end"/>
      </w:r>
      <w:r w:rsidR="004A770C">
        <w:t xml:space="preserve"> and </w:t>
      </w:r>
      <w:r w:rsidR="00093F51">
        <w:t xml:space="preserve">the </w:t>
      </w:r>
      <w:r w:rsidR="004A770C">
        <w:t>analytics platform OpenSAFELY</w:t>
      </w:r>
      <w:r w:rsidR="002F6292">
        <w:fldChar w:fldCharType="begin"/>
      </w:r>
      <w:r w:rsidR="00FB05D4">
        <w:instrText xml:space="preserve"> ADDIN EN.CITE &lt;EndNote&gt;&lt;Cite&gt;&lt;Author&gt;Williamson&lt;/Author&gt;&lt;Year&gt;2020&lt;/Year&gt;&lt;RecNum&gt;96&lt;/RecNum&gt;&lt;DisplayText&gt;&lt;style face="superscript"&gt;22&lt;/style&gt;&lt;/DisplayText&gt;&lt;record&gt;&lt;rec-number&gt;96&lt;/rec-number&gt;&lt;foreign-keys&gt;&lt;key app="EN" db-id="tt2x5f92stdwtledax8vt92z0xw2ezvd59we" timestamp="1616787138"&gt;96&lt;/key&gt;&lt;/foreign-keys&gt;&lt;ref-type name="Journal Article"&gt;17&lt;/ref-type&gt;&lt;contributors&gt;&lt;authors&gt;&lt;author&gt;Williamson, Elizabeth J&lt;/author&gt;&lt;author&gt;Walker, Alex J&lt;/author&gt;&lt;author&gt;Bhaskaran, Krishnan&lt;/author&gt;&lt;author&gt;Bacon, Seb&lt;/author&gt;&lt;author&gt;Bates, Chris&lt;/author&gt;&lt;author&gt;Morton, Caroline E&lt;/author&gt;&lt;author&gt;Curtis, Helen J&lt;/author&gt;&lt;author&gt;Mehrkar, Amir&lt;/author&gt;&lt;author&gt;Evans, David&lt;/author&gt;&lt;author&gt;Inglesby, Peter&lt;/author&gt;&lt;/authors&gt;&lt;/contributors&gt;&lt;titles&gt;&lt;title&gt;OpenSAFELY: factors associated with COVID-19 death in 17 million patients&lt;/title&gt;&lt;secondary-title&gt;Nature&lt;/secondary-title&gt;&lt;/titles&gt;&lt;periodical&gt;&lt;full-title&gt;Nature&lt;/full-title&gt;&lt;/periodical&gt;&lt;dates&gt;&lt;year&gt;2020&lt;/year&gt;&lt;/dates&gt;&lt;isbn&gt;0028-0836&lt;/isbn&gt;&lt;urls&gt;&lt;/urls&gt;&lt;/record&gt;&lt;/Cite&gt;&lt;/EndNote&gt;</w:instrText>
      </w:r>
      <w:r w:rsidR="002F6292">
        <w:fldChar w:fldCharType="separate"/>
      </w:r>
      <w:r w:rsidR="00FB05D4" w:rsidRPr="00FB05D4">
        <w:rPr>
          <w:noProof/>
          <w:vertAlign w:val="superscript"/>
        </w:rPr>
        <w:t>22</w:t>
      </w:r>
      <w:r w:rsidR="002F6292">
        <w:fldChar w:fldCharType="end"/>
      </w:r>
      <w:r w:rsidR="004A770C">
        <w:t xml:space="preserve"> have consistently identified age, male gen</w:t>
      </w:r>
      <w:r w:rsidR="00F409A8">
        <w:t>der</w:t>
      </w:r>
      <w:r w:rsidR="004A770C">
        <w:t xml:space="preserve">, smoking status, and comorbidities </w:t>
      </w:r>
      <w:r w:rsidR="00F409A8">
        <w:t>(</w:t>
      </w:r>
      <w:r w:rsidR="004A770C">
        <w:t>such as hypertension, diabetes, cardiovascular diseases, or chronic lung diseases</w:t>
      </w:r>
      <w:r w:rsidR="00F409A8">
        <w:t>) to be risk factors for severe COVID-19</w:t>
      </w:r>
      <w:r w:rsidR="00466740">
        <w:t xml:space="preserve"> outcomes</w:t>
      </w:r>
      <w:r w:rsidR="004A770C">
        <w:t xml:space="preserve">. </w:t>
      </w:r>
      <w:r w:rsidR="006C6951">
        <w:t>We also</w:t>
      </w:r>
      <w:r w:rsidR="00F409A8">
        <w:t xml:space="preserve"> found age older than 50, male gender, number of established comorbidities</w:t>
      </w:r>
      <w:ins w:id="36" w:author="Zhu, Liang" w:date="2021-03-30T19:48:00Z">
        <w:r w:rsidR="000F4DC0">
          <w:t xml:space="preserve"> (smoking </w:t>
        </w:r>
      </w:ins>
      <w:ins w:id="37" w:author="Zhang, GQ" w:date="2021-04-01T09:47:00Z">
        <w:r w:rsidR="00010417">
          <w:t>being</w:t>
        </w:r>
      </w:ins>
      <w:ins w:id="38" w:author="Zhu, Liang" w:date="2021-03-30T19:48:00Z">
        <w:del w:id="39" w:author="Zhang, GQ" w:date="2021-04-01T09:47:00Z">
          <w:r w:rsidR="000F4DC0" w:rsidDel="00010417">
            <w:delText>is</w:delText>
          </w:r>
        </w:del>
        <w:r w:rsidR="000F4DC0">
          <w:t xml:space="preserve"> one of</w:t>
        </w:r>
      </w:ins>
      <w:ins w:id="40" w:author="Zhang, GQ" w:date="2021-04-01T09:47:00Z">
        <w:r w:rsidR="00010417">
          <w:t xml:space="preserve"> them</w:t>
        </w:r>
      </w:ins>
      <w:ins w:id="41" w:author="Zhu, Liang" w:date="2021-03-30T19:48:00Z">
        <w:del w:id="42" w:author="Zhang, GQ" w:date="2021-04-01T09:47:00Z">
          <w:r w:rsidR="000F4DC0" w:rsidDel="00010417">
            <w:delText xml:space="preserve"> comorbidities</w:delText>
          </w:r>
        </w:del>
        <w:r w:rsidR="000F4DC0">
          <w:t>)</w:t>
        </w:r>
      </w:ins>
      <w:r w:rsidR="00F409A8">
        <w:t xml:space="preserve">, and recent surgery to be risk factors of mortality in both </w:t>
      </w:r>
      <w:r w:rsidR="00F3617D">
        <w:t>individuals</w:t>
      </w:r>
      <w:r w:rsidR="00F409A8">
        <w:t xml:space="preserve"> with and without cancer. </w:t>
      </w:r>
      <w:r w:rsidR="006320CF">
        <w:t>Of note,</w:t>
      </w:r>
      <w:r w:rsidR="00F409A8">
        <w:t xml:space="preserve"> advanced age had a stronger effect in </w:t>
      </w:r>
      <w:r w:rsidR="009F5C49">
        <w:t>individuals</w:t>
      </w:r>
      <w:r w:rsidR="00F409A8">
        <w:t xml:space="preserve"> without </w:t>
      </w:r>
      <w:del w:id="43" w:author="Zhu, Liang" w:date="2021-03-30T19:47:00Z">
        <w:r w:rsidR="00F409A8" w:rsidDel="000F4DC0">
          <w:delText xml:space="preserve">a cancer </w:delText>
        </w:r>
        <w:r w:rsidR="009F5C49" w:rsidDel="000F4DC0">
          <w:delText>history</w:delText>
        </w:r>
      </w:del>
      <w:ins w:id="44" w:author="Zhu, Liang" w:date="2021-03-30T19:47:00Z">
        <w:r w:rsidR="000F4DC0">
          <w:t>cancer diagnosis</w:t>
        </w:r>
      </w:ins>
      <w:r w:rsidR="00152DE2">
        <w:t>.</w:t>
      </w:r>
      <w:r w:rsidR="00680CA3">
        <w:t xml:space="preserve"> These findings </w:t>
      </w:r>
      <w:r w:rsidR="006320CF">
        <w:t>demonstrated</w:t>
      </w:r>
      <w:r w:rsidR="00680CA3">
        <w:t xml:space="preserve"> similar risk factors in cancer patients as</w:t>
      </w:r>
      <w:r w:rsidR="006320CF">
        <w:t xml:space="preserve"> predictors of severe COVID-19</w:t>
      </w:r>
      <w:r w:rsidR="00680CA3">
        <w:t xml:space="preserve"> </w:t>
      </w:r>
      <w:r w:rsidR="006320CF">
        <w:t>as in</w:t>
      </w:r>
      <w:r w:rsidR="00680CA3">
        <w:t xml:space="preserve"> the general population.</w:t>
      </w:r>
    </w:p>
    <w:p w14:paraId="0A2C9681" w14:textId="6B967AA6" w:rsidR="003D2858" w:rsidRDefault="003D2858" w:rsidP="00A72541">
      <w:pPr>
        <w:pStyle w:val="NormalWeb"/>
        <w:shd w:val="clear" w:color="auto" w:fill="FFFFFF"/>
        <w:snapToGrid w:val="0"/>
        <w:spacing w:before="0" w:beforeAutospacing="0" w:after="0" w:afterAutospacing="0"/>
      </w:pPr>
    </w:p>
    <w:p w14:paraId="06EC1D75" w14:textId="2BBAD973" w:rsidR="003D2858" w:rsidRDefault="00B75F7D" w:rsidP="00A72541">
      <w:pPr>
        <w:pStyle w:val="NormalWeb"/>
        <w:shd w:val="clear" w:color="auto" w:fill="FFFFFF"/>
        <w:snapToGrid w:val="0"/>
        <w:spacing w:before="0" w:beforeAutospacing="0" w:after="0" w:afterAutospacing="0"/>
      </w:pPr>
      <w:r>
        <w:t>The</w:t>
      </w:r>
      <w:r w:rsidR="00810EAA">
        <w:t xml:space="preserve"> primary outcome of</w:t>
      </w:r>
      <w:r>
        <w:t xml:space="preserve"> crude 30-day mortality in </w:t>
      </w:r>
      <w:r w:rsidR="002D47DF">
        <w:t xml:space="preserve">individuals with </w:t>
      </w:r>
      <w:del w:id="45" w:author="Zhu, Liang" w:date="2021-03-30T19:47:00Z">
        <w:r w:rsidR="002D47DF" w:rsidDel="000F4DC0">
          <w:delText xml:space="preserve">a </w:delText>
        </w:r>
        <w:r w:rsidDel="000F4DC0">
          <w:delText xml:space="preserve">cancer </w:delText>
        </w:r>
        <w:r w:rsidR="002D47DF" w:rsidDel="000F4DC0">
          <w:delText>history</w:delText>
        </w:r>
      </w:del>
      <w:ins w:id="46" w:author="Zhu, Liang" w:date="2021-03-30T19:47:00Z">
        <w:r w:rsidR="000F4DC0">
          <w:t>cancer diagnosis</w:t>
        </w:r>
      </w:ins>
      <w:r>
        <w:t xml:space="preserve"> was higher than in those without. </w:t>
      </w:r>
      <w:r w:rsidR="00E60C0A">
        <w:t>We aim</w:t>
      </w:r>
      <w:r>
        <w:t>ed</w:t>
      </w:r>
      <w:r w:rsidR="00E60C0A">
        <w:t xml:space="preserve"> to clarify whether this effect </w:t>
      </w:r>
      <w:r w:rsidR="002E4B91">
        <w:t>is</w:t>
      </w:r>
      <w:r w:rsidR="00E60C0A">
        <w:t xml:space="preserve"> due to cancer </w:t>
      </w:r>
      <w:r w:rsidR="00C26643">
        <w:t>history</w:t>
      </w:r>
      <w:r w:rsidR="00E60C0A">
        <w:t xml:space="preserve"> alone or </w:t>
      </w:r>
      <w:r w:rsidR="005B0BFA">
        <w:t xml:space="preserve">due to </w:t>
      </w:r>
      <w:r w:rsidR="00E60C0A">
        <w:t xml:space="preserve">the risk factors aforementioned. </w:t>
      </w:r>
      <w:r w:rsidR="003D2858">
        <w:t xml:space="preserve">Many meta-analysis and systematic reviews have found </w:t>
      </w:r>
      <w:r w:rsidR="00BC2C90">
        <w:t>individuals</w:t>
      </w:r>
      <w:r w:rsidR="003D2858">
        <w:t xml:space="preserve"> with cancer to be more likely to experience severe COVID-19 </w:t>
      </w:r>
      <w:r w:rsidR="00EE6685">
        <w:t>illness</w:t>
      </w:r>
      <w:r w:rsidR="00063CFD">
        <w:t xml:space="preserve"> and death.</w:t>
      </w:r>
      <w:r w:rsidR="00063CFD">
        <w:fldChar w:fldCharType="begin">
          <w:fldData xml:space="preserve">PEVuZE5vdGU+PENpdGU+PEF1dGhvcj5UaWFuPC9BdXRob3I+PFllYXI+MjAyMTwvWWVhcj48UmVj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</w:fldData>
        </w:fldChar>
      </w:r>
      <w:r w:rsidR="00FB05D4">
        <w:instrText xml:space="preserve"> ADDIN EN.CITE </w:instrText>
      </w:r>
      <w:r w:rsidR="00FB05D4">
        <w:fldChar w:fldCharType="begin">
          <w:fldData xml:space="preserve">PEVuZE5vdGU+PENpdGU+PEF1dGhvcj5UaWFuPC9BdXRob3I+PFllYXI+MjAyMTwvWWVhcj48UmVj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</w:fldData>
        </w:fldChar>
      </w:r>
      <w:r w:rsidR="00FB05D4">
        <w:instrText xml:space="preserve"> ADDIN EN.CITE.DATA </w:instrText>
      </w:r>
      <w:r w:rsidR="00FB05D4">
        <w:fldChar w:fldCharType="end"/>
      </w:r>
      <w:r w:rsidR="00063CFD">
        <w:fldChar w:fldCharType="separate"/>
      </w:r>
      <w:r w:rsidR="00FB05D4" w:rsidRPr="00FB05D4">
        <w:rPr>
          <w:noProof/>
          <w:vertAlign w:val="superscript"/>
        </w:rPr>
        <w:t>10,13,23-25</w:t>
      </w:r>
      <w:r w:rsidR="00063CFD">
        <w:fldChar w:fldCharType="end"/>
      </w:r>
      <w:r w:rsidR="00E60C0A">
        <w:t xml:space="preserve"> </w:t>
      </w:r>
      <w:r w:rsidR="009535C2">
        <w:t xml:space="preserve">However, </w:t>
      </w:r>
      <w:r w:rsidR="000F1948">
        <w:t>a</w:t>
      </w:r>
      <w:r w:rsidR="009535C2">
        <w:t>n early Italian study</w:t>
      </w:r>
      <w:r w:rsidR="00F727CF">
        <w:fldChar w:fldCharType="begin"/>
      </w:r>
      <w:r w:rsidR="00F727CF">
        <w:instrText xml:space="preserve"> ADDIN EN.CITE &lt;EndNote&gt;&lt;Cite&gt;&lt;Author&gt;Rugge&lt;/Author&gt;&lt;Year&gt;2020&lt;/Year&gt;&lt;RecNum&gt;77&lt;/RecNum&gt;&lt;DisplayText&gt;&lt;style face="superscript"&gt;3&lt;/style&gt;&lt;/DisplayText&gt;&lt;record&gt;&lt;rec-number&gt;77&lt;/rec-number&gt;&lt;foreign-keys&gt;&lt;key app="EN" db-id="tt2x5f92stdwtledax8vt92z0xw2ezvd59we" timestamp="1616614304"&gt;77&lt;/key&gt;&lt;/foreign-keys&gt;&lt;ref-type name="Journal Article"&gt;17&lt;/ref-type&gt;&lt;contributors&gt;&lt;authors&gt;&lt;author&gt;Rugge, Massimo&lt;/author&gt;&lt;author&gt;Zorzi, Manuel&lt;/author&gt;&lt;author&gt;Guzzinati, Stefano&lt;/author&gt;&lt;/authors&gt;&lt;/contributors&gt;&lt;titles&gt;&lt;title&gt;SARS-CoV-2 infection in the Italian Veneto region: adverse outcomes in patients with cancer&lt;/title&gt;&lt;secondary-title&gt;Nature Cancer&lt;/secondary-title&gt;&lt;/titles&gt;&lt;periodical&gt;&lt;full-title&gt;Nature Cancer&lt;/full-title&gt;&lt;/periodical&gt;&lt;pages&gt;784-788&lt;/pages&gt;&lt;volume&gt;1&lt;/volume&gt;&lt;number&gt;8&lt;/number&gt;&lt;dates&gt;&lt;year&gt;2020&lt;/year&gt;&lt;/dates&gt;&lt;isbn&gt;2662-1347&lt;/isbn&gt;&lt;urls&gt;&lt;/urls&gt;&lt;/record&gt;&lt;/Cite&gt;&lt;/EndNote&gt;</w:instrText>
      </w:r>
      <w:r w:rsidR="00F727CF">
        <w:fldChar w:fldCharType="separate"/>
      </w:r>
      <w:r w:rsidR="00F727CF" w:rsidRPr="00F727CF">
        <w:rPr>
          <w:noProof/>
          <w:vertAlign w:val="superscript"/>
        </w:rPr>
        <w:t>3</w:t>
      </w:r>
      <w:r w:rsidR="00F727CF">
        <w:fldChar w:fldCharType="end"/>
      </w:r>
      <w:r w:rsidR="00F727CF">
        <w:t xml:space="preserve"> and another North London study</w:t>
      </w:r>
      <w:r w:rsidR="00E21F01">
        <w:fldChar w:fldCharType="begin"/>
      </w:r>
      <w:r w:rsidR="00FB05D4">
        <w:instrText xml:space="preserve"> ADDIN EN.CITE &lt;EndNote&gt;&lt;Cite&gt;&lt;Author&gt;Joharatnam-Hogan&lt;/Author&gt;&lt;Year&gt;2020&lt;/Year&gt;&lt;RecNum&gt;99&lt;/RecNum&gt;&lt;DisplayText&gt;&lt;style face="superscript"&gt;26&lt;/style&gt;&lt;/DisplayText&gt;&lt;record&gt;&lt;rec-number&gt;99&lt;/rec-number&gt;&lt;foreign-keys&gt;&lt;key app="EN" db-id="tt2x5f92stdwtledax8vt92z0xw2ezvd59we" timestamp="1616789306"&gt;99&lt;/key&gt;&lt;/foreign-keys&gt;&lt;ref-type name="Journal Article"&gt;17&lt;/ref-type&gt;&lt;contributors&gt;&lt;authors&gt;&lt;author&gt;Joharatnam-Hogan, Nalinie&lt;/author&gt;&lt;author&gt;Hochhauser, Daniel&lt;/author&gt;&lt;author&gt;Shiu, Kai-Keen&lt;/author&gt;&lt;author&gt;Rush, Hannah&lt;/author&gt;&lt;author&gt;Crolley, Valerie&lt;/author&gt;&lt;author&gt;Wilson, William&lt;/author&gt;&lt;author&gt;Sharma, Anand&lt;/author&gt;&lt;author&gt;Muhammad, Aun&lt;/author&gt;&lt;author&gt;Anwar, Muhammad&lt;/author&gt;&lt;author&gt;Vasdev, Nikhil&lt;/author&gt;&lt;/authors&gt;&lt;/contributors&gt;&lt;titles&gt;&lt;title&gt;Outcomes of the 2019 novel coronavirus in patients with or without a history of cancer: a multi-centre North London experience&lt;/title&gt;&lt;secondary-title&gt;Therapeutic advances in medical oncology&lt;/secondary-title&gt;&lt;/titles&gt;&lt;periodical&gt;&lt;full-title&gt;Therapeutic advances in medical oncology&lt;/full-title&gt;&lt;/periodical&gt;&lt;pages&gt;1758835920956803&lt;/pages&gt;&lt;volume&gt;12&lt;/volume&gt;&lt;dates&gt;&lt;year&gt;2020&lt;/year&gt;&lt;/dates&gt;&lt;isbn&gt;1758-8359&lt;/isbn&gt;&lt;urls&gt;&lt;/urls&gt;&lt;/record&gt;&lt;/Cite&gt;&lt;/EndNote&gt;</w:instrText>
      </w:r>
      <w:r w:rsidR="00E21F01">
        <w:fldChar w:fldCharType="separate"/>
      </w:r>
      <w:r w:rsidR="00FB05D4" w:rsidRPr="00FB05D4">
        <w:rPr>
          <w:noProof/>
          <w:vertAlign w:val="superscript"/>
        </w:rPr>
        <w:t>26</w:t>
      </w:r>
      <w:r w:rsidR="00E21F01">
        <w:fldChar w:fldCharType="end"/>
      </w:r>
      <w:r w:rsidR="009535C2">
        <w:t xml:space="preserve"> concluded that prevalence of cancer was not associated with risk of infection</w:t>
      </w:r>
      <w:r w:rsidR="00E21F01">
        <w:t>.</w:t>
      </w:r>
      <w:r w:rsidR="009535C2">
        <w:t xml:space="preserve"> </w:t>
      </w:r>
      <w:r w:rsidR="00E21F01">
        <w:t>Another</w:t>
      </w:r>
      <w:r w:rsidR="00093026">
        <w:t xml:space="preserve"> </w:t>
      </w:r>
      <w:r w:rsidR="009535C2">
        <w:t xml:space="preserve">meta-analysis </w:t>
      </w:r>
      <w:r w:rsidR="00093026">
        <w:t xml:space="preserve">noted in subgroup analysis </w:t>
      </w:r>
      <w:r w:rsidR="00F36F02">
        <w:t>o</w:t>
      </w:r>
      <w:r w:rsidR="00E21F01">
        <w:t>f</w:t>
      </w:r>
      <w:r w:rsidR="00093026">
        <w:t xml:space="preserve"> patients older than 65 that all-cause mortality was comparable between those with and without cancer.</w:t>
      </w:r>
      <w:r w:rsidR="004C1D61">
        <w:fldChar w:fldCharType="begin"/>
      </w:r>
      <w:r w:rsidR="00FB05D4">
        <w:instrText xml:space="preserve"> ADDIN EN.CITE &lt;EndNote&gt;&lt;Cite&gt;&lt;Author&gt;Giannakoulis&lt;/Author&gt;&lt;Year&gt;2020&lt;/Year&gt;&lt;RecNum&gt;100&lt;/RecNum&gt;&lt;DisplayText&gt;&lt;style face="superscript"&gt;27&lt;/style&gt;&lt;/DisplayText&gt;&lt;record&gt;&lt;rec-number&gt;100&lt;/rec-number&gt;&lt;foreign-keys&gt;&lt;key app="EN" db-id="tt2x5f92stdwtledax8vt92z0xw2ezvd59we" timestamp="1616789868"&gt;100&lt;/key&gt;&lt;/foreign-keys&gt;&lt;ref-type name="Journal Article"&gt;17&lt;/ref-type&gt;&lt;contributors&gt;&lt;authors&gt;&lt;author&gt;Giannakoulis, Vassilis G&lt;/author&gt;&lt;author&gt;Papoutsi, Eleni&lt;/author&gt;&lt;author&gt;Siempos, Ilias I&lt;/author&gt;&lt;/authors&gt;&lt;/contributors&gt;&lt;titles&gt;&lt;title&gt;Effect of cancer on clinical outcomes of patients with COVID-19: a meta-analysis of patient data&lt;/title&gt;&lt;secondary-title&gt;JCO global oncology&lt;/secondary-title&gt;&lt;/titles&gt;&lt;periodical&gt;&lt;full-title&gt;JCO global oncology&lt;/full-title&gt;&lt;/periodical&gt;&lt;pages&gt;799-808&lt;/pages&gt;&lt;volume&gt;6&lt;/volume&gt;&lt;dates&gt;&lt;year&gt;2020&lt;/year&gt;&lt;/dates&gt;&lt;isbn&gt;2687-8941&lt;/isbn&gt;&lt;urls&gt;&lt;/urls&gt;&lt;/record&gt;&lt;/Cite&gt;&lt;/EndNote&gt;</w:instrText>
      </w:r>
      <w:r w:rsidR="004C1D61">
        <w:fldChar w:fldCharType="separate"/>
      </w:r>
      <w:r w:rsidR="00FB05D4" w:rsidRPr="00FB05D4">
        <w:rPr>
          <w:noProof/>
          <w:vertAlign w:val="superscript"/>
        </w:rPr>
        <w:t>27</w:t>
      </w:r>
      <w:r w:rsidR="004C1D61">
        <w:fldChar w:fldCharType="end"/>
      </w:r>
      <w:r w:rsidR="00883D82">
        <w:t xml:space="preserve"> </w:t>
      </w:r>
      <w:r w:rsidR="00F727CF">
        <w:t xml:space="preserve">After matching on related factors, we found the 30-day mortality rate in </w:t>
      </w:r>
      <w:r w:rsidR="00385BCD">
        <w:t>individuals</w:t>
      </w:r>
      <w:r w:rsidR="00F727CF">
        <w:t xml:space="preserve"> with and without </w:t>
      </w:r>
      <w:del w:id="47" w:author="Zhu, Liang" w:date="2021-03-30T19:47:00Z">
        <w:r w:rsidR="00F727CF" w:rsidDel="000F4DC0">
          <w:delText xml:space="preserve">a cancer </w:delText>
        </w:r>
        <w:r w:rsidR="007355C1" w:rsidDel="000F4DC0">
          <w:delText>history</w:delText>
        </w:r>
      </w:del>
      <w:ins w:id="48" w:author="Zhu, Liang" w:date="2021-03-30T19:47:00Z">
        <w:r w:rsidR="000F4DC0">
          <w:t>cancer diagnosis</w:t>
        </w:r>
      </w:ins>
      <w:r w:rsidR="00F727CF">
        <w:t xml:space="preserve"> to be comparable</w:t>
      </w:r>
      <w:r w:rsidR="00FD41B3">
        <w:t xml:space="preserve">. Thus, our findings add support to the hypothesis that cancer patients are more likely to </w:t>
      </w:r>
      <w:r w:rsidR="00427E94">
        <w:t>have poorer</w:t>
      </w:r>
      <w:r w:rsidR="00FD41B3">
        <w:t xml:space="preserve"> COVID-19 </w:t>
      </w:r>
      <w:r w:rsidR="00E35282">
        <w:t xml:space="preserve">outcome </w:t>
      </w:r>
      <w:r w:rsidR="00FD41B3">
        <w:t>as a result of older age and having more comorbidities.</w:t>
      </w:r>
    </w:p>
    <w:p w14:paraId="613C4988" w14:textId="60DDC244" w:rsidR="00957A9E" w:rsidRDefault="00957A9E" w:rsidP="00A72541">
      <w:pPr>
        <w:pStyle w:val="NormalWeb"/>
        <w:shd w:val="clear" w:color="auto" w:fill="FFFFFF"/>
        <w:snapToGrid w:val="0"/>
        <w:spacing w:before="0" w:beforeAutospacing="0" w:after="0" w:afterAutospacing="0"/>
      </w:pPr>
    </w:p>
    <w:p w14:paraId="36729F11" w14:textId="7830E2E5" w:rsidR="00957A9E" w:rsidRDefault="00FC14D7">
      <w:pPr>
        <w:pStyle w:val="NormalWeb"/>
        <w:pPrChange w:id="49" w:author="Zhu, Liang" w:date="2021-03-30T19:49:00Z">
          <w:pPr>
            <w:pStyle w:val="NormalWeb"/>
            <w:shd w:val="clear" w:color="auto" w:fill="FFFFFF"/>
            <w:snapToGrid w:val="0"/>
            <w:spacing w:before="0" w:beforeAutospacing="0" w:after="0" w:afterAutospacing="0"/>
          </w:pPr>
        </w:pPrChange>
      </w:pPr>
      <w:r>
        <w:t xml:space="preserve">Among patients with </w:t>
      </w:r>
      <w:del w:id="50" w:author="Zhu, Liang" w:date="2021-03-30T19:47:00Z">
        <w:r w:rsidDel="000F4DC0">
          <w:delText xml:space="preserve">a cancer </w:delText>
        </w:r>
        <w:r w:rsidR="00A01008" w:rsidDel="000F4DC0">
          <w:delText>history</w:delText>
        </w:r>
      </w:del>
      <w:ins w:id="51" w:author="Zhu, Liang" w:date="2021-03-30T19:47:00Z">
        <w:r w:rsidR="000F4DC0">
          <w:t>cancer diagnosis</w:t>
        </w:r>
      </w:ins>
      <w:r>
        <w:t>, we found hematologic malignancies</w:t>
      </w:r>
      <w:r w:rsidR="00341051">
        <w:t xml:space="preserve"> and</w:t>
      </w:r>
      <w:r>
        <w:t xml:space="preserve"> </w:t>
      </w:r>
      <w:r w:rsidR="00947C0C">
        <w:t>recent chemotherapy</w:t>
      </w:r>
      <w:r w:rsidR="00341051">
        <w:t xml:space="preserve"> to be risk factors of mortality</w:t>
      </w:r>
      <w:r w:rsidR="00504740">
        <w:t>, consistent with established literature</w:t>
      </w:r>
      <w:r w:rsidR="00341051">
        <w:t>.</w:t>
      </w:r>
      <w:r w:rsidR="0014664D">
        <w:fldChar w:fldCharType="begin">
          <w:fldData xml:space="preserve">PEVuZE5vdGU+PENpdGU+PEF1dGhvcj5QYXJrPC9BdXRob3I+PFllYXI+MjAyMTwvWWVhcj48UmVj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</w:fldData>
        </w:fldChar>
      </w:r>
      <w:r w:rsidR="00FB05D4">
        <w:instrText xml:space="preserve"> ADDIN EN.CITE </w:instrText>
      </w:r>
      <w:r w:rsidR="00FB05D4">
        <w:fldChar w:fldCharType="begin">
          <w:fldData xml:space="preserve">PEVuZE5vdGU+PENpdGU+PEF1dGhvcj5QYXJrPC9BdXRob3I+PFllYXI+MjAyMTwvWWVhcj48UmVj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</w:fldData>
        </w:fldChar>
      </w:r>
      <w:r w:rsidR="00FB05D4">
        <w:instrText xml:space="preserve"> ADDIN EN.CITE.DATA </w:instrText>
      </w:r>
      <w:r w:rsidR="00FB05D4">
        <w:fldChar w:fldCharType="end"/>
      </w:r>
      <w:r w:rsidR="0014664D">
        <w:fldChar w:fldCharType="separate"/>
      </w:r>
      <w:r w:rsidR="00FB05D4" w:rsidRPr="00FB05D4">
        <w:rPr>
          <w:noProof/>
          <w:vertAlign w:val="superscript"/>
        </w:rPr>
        <w:t>7,9,16,28-31</w:t>
      </w:r>
      <w:r w:rsidR="0014664D">
        <w:fldChar w:fldCharType="end"/>
      </w:r>
      <w:r w:rsidR="00341051">
        <w:t xml:space="preserve"> </w:t>
      </w:r>
      <w:r w:rsidR="00197F37">
        <w:t xml:space="preserve">In addition, </w:t>
      </w:r>
      <w:r w:rsidR="00921785">
        <w:t>our study</w:t>
      </w:r>
      <w:r w:rsidR="00A54B3D">
        <w:t xml:space="preserve"> is</w:t>
      </w:r>
      <w:r w:rsidR="00197F37">
        <w:t xml:space="preserve"> one of the first </w:t>
      </w:r>
      <w:r w:rsidR="00921785">
        <w:t>at such a large</w:t>
      </w:r>
      <w:r w:rsidR="00197F37">
        <w:t xml:space="preserve"> scale to identify recent radiation therapy as a risk factor of mortality. We defined “recent” as within the past 4 weeks of COVID-19 diagnosis, but </w:t>
      </w:r>
      <w:r w:rsidR="00A54B3D">
        <w:t xml:space="preserve">currently </w:t>
      </w:r>
      <w:r w:rsidR="00197F37">
        <w:t>there is no consistent definition of “recent” in existing studies, commonly seen as varying from 2 weeks to 3 months.</w:t>
      </w:r>
      <w:r w:rsidR="00947C0C">
        <w:t xml:space="preserve"> </w:t>
      </w:r>
      <w:del w:id="52" w:author="Zhu, Liang" w:date="2021-03-30T20:08:00Z">
        <w:r w:rsidR="00B05987" w:rsidDel="002E177D">
          <w:delText>We</w:delText>
        </w:r>
        <w:r w:rsidDel="002E177D">
          <w:delText xml:space="preserve"> acknowledge the considerable heterogeneity in cancer diagnosis and types of chemotherapy</w:delText>
        </w:r>
        <w:r w:rsidR="00AA5963" w:rsidDel="002E177D">
          <w:delText xml:space="preserve">. </w:delText>
        </w:r>
      </w:del>
      <w:del w:id="53" w:author="Zhu, Liang" w:date="2021-03-30T19:49:00Z">
        <w:r w:rsidR="00AA5963" w:rsidDel="000F4DC0">
          <w:delText>For example, among solid tumors, lung cancer is unsurprisingly associated with increased severity and mortality.</w:delText>
        </w:r>
        <w:r w:rsidR="00AA5963" w:rsidDel="000F4DC0">
          <w:fldChar w:fldCharType="begin">
            <w:fldData xml:space="preserve">PEVuZE5vdGU+PENpdGU+PEF1dGhvcj5MdW88L0F1dGhvcj48WWVhcj4yMDIwPC9ZZWFyPjxSZWNO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</w:fldData>
          </w:fldChar>
        </w:r>
        <w:r w:rsidR="00AA5963" w:rsidDel="000F4DC0">
          <w:delInstrText xml:space="preserve"> ADDIN EN.CITE </w:delInstrText>
        </w:r>
        <w:r w:rsidR="00AA5963" w:rsidDel="000F4DC0">
          <w:fldChar w:fldCharType="begin">
            <w:fldData xml:space="preserve">PEVuZE5vdGU+PENpdGU+PEF1dGhvcj5MdW88L0F1dGhvcj48WWVhcj4yMDIwPC9ZZWFyPjxSZWNO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</w:fldData>
          </w:fldChar>
        </w:r>
        <w:r w:rsidR="00AA5963" w:rsidDel="000F4DC0">
          <w:delInstrText xml:space="preserve"> ADDIN EN.CITE.DATA </w:delInstrText>
        </w:r>
        <w:r w:rsidR="00AA5963" w:rsidDel="000F4DC0">
          <w:fldChar w:fldCharType="end"/>
        </w:r>
        <w:r w:rsidR="00AA5963" w:rsidDel="000F4DC0">
          <w:fldChar w:fldCharType="separate"/>
        </w:r>
        <w:r w:rsidR="00AA5963" w:rsidRPr="00AA5963" w:rsidDel="000F4DC0">
          <w:rPr>
            <w:noProof/>
            <w:vertAlign w:val="superscript"/>
          </w:rPr>
          <w:delText>11,12</w:delText>
        </w:r>
        <w:r w:rsidR="00AA5963" w:rsidDel="000F4DC0">
          <w:fldChar w:fldCharType="end"/>
        </w:r>
        <w:r w:rsidR="00AA5963" w:rsidDel="000F4DC0">
          <w:delText xml:space="preserve"> </w:delText>
        </w:r>
      </w:del>
      <w:del w:id="54" w:author="Zhu, Liang" w:date="2021-03-30T20:08:00Z">
        <w:r w:rsidR="00AA5963" w:rsidDel="002E177D">
          <w:delText>F</w:delText>
        </w:r>
        <w:r w:rsidR="00B05987" w:rsidDel="002E177D">
          <w:delText xml:space="preserve">urther large-scale prospective studies are needed to stratify between solid and hematologic malignancies as well as the various categories of chemotherapy (i.e., cytotoxic, targeted, immunologic, </w:delText>
        </w:r>
        <w:r w:rsidR="002E614F" w:rsidDel="002E177D">
          <w:delText>or hormonal</w:delText>
        </w:r>
        <w:r w:rsidR="00B05987" w:rsidDel="002E177D">
          <w:delText xml:space="preserve">). </w:delText>
        </w:r>
      </w:del>
    </w:p>
    <w:p w14:paraId="3EAA14DC" w14:textId="14F5A455" w:rsidR="000F4DC0" w:rsidRDefault="000F4DC0" w:rsidP="000F4DC0">
      <w:pPr>
        <w:pStyle w:val="NormalWeb"/>
        <w:rPr>
          <w:ins w:id="55" w:author="Zhu, Liang" w:date="2021-03-30T19:50:00Z"/>
        </w:rPr>
      </w:pPr>
      <w:ins w:id="56" w:author="Zhu, Liang" w:date="2021-03-30T19:50:00Z">
        <w:r>
          <w:t>Literature shows that lung cancer is unsurprisingly associated with increased severity and mortality.</w:t>
        </w:r>
        <w:r>
          <w:fldChar w:fldCharType="begin">
            <w:fldData xml:space="preserve">PEVuZE5vdGU+PENpdGU+PEF1dGhvcj5MdW88L0F1dGhvcj48WWVhcj4yMDIwPC9ZZWFyPjxSZWNO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</w:fldData>
          </w:fldChar>
        </w:r>
        <w:r>
          <w:instrText xml:space="preserve"> ADDIN EN.CITE </w:instrText>
        </w:r>
        <w:r>
          <w:fldChar w:fldCharType="begin">
            <w:fldData xml:space="preserve">PEVuZE5vdGU+PENpdGU+PEF1dGhvcj5MdW88L0F1dGhvcj48WWVhcj4yMDIwPC9ZZWFyPjxSZWNO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</w:fldData>
          </w:fldChar>
        </w:r>
        <w:r>
          <w:instrText xml:space="preserve"> ADDIN EN.CITE.DATA </w:instrText>
        </w:r>
        <w:r>
          <w:fldChar w:fldCharType="end"/>
        </w:r>
        <w:r>
          <w:fldChar w:fldCharType="separate"/>
        </w:r>
        <w:r w:rsidRPr="00AA5963">
          <w:rPr>
            <w:noProof/>
            <w:vertAlign w:val="superscript"/>
          </w:rPr>
          <w:t>11,12</w:t>
        </w:r>
        <w:r>
          <w:fldChar w:fldCharType="end"/>
        </w:r>
        <w:r>
          <w:t xml:space="preserve"> In patients with </w:t>
        </w:r>
      </w:ins>
      <w:ins w:id="57" w:author="Zhu, Liang" w:date="2021-03-30T19:51:00Z">
        <w:r>
          <w:t>a diagnosis</w:t>
        </w:r>
      </w:ins>
      <w:ins w:id="58" w:author="Zhu, Liang" w:date="2021-03-30T19:50:00Z">
        <w:r>
          <w:t xml:space="preserve"> of lung cancer</w:t>
        </w:r>
      </w:ins>
      <w:ins w:id="59" w:author="Zhu, Liang" w:date="2021-03-30T19:51:00Z">
        <w:r>
          <w:t xml:space="preserve"> in our dataset, w</w:t>
        </w:r>
      </w:ins>
      <w:ins w:id="60" w:author="Zhu, Liang" w:date="2021-03-30T19:50:00Z">
        <w:r>
          <w:t>e found that both the mortality and severity rates are higher, i.e.,</w:t>
        </w:r>
      </w:ins>
      <w:ins w:id="61" w:author="Zhu, Liang" w:date="2021-03-30T19:51:00Z">
        <w:r>
          <w:t xml:space="preserve"> </w:t>
        </w:r>
      </w:ins>
      <w:ins w:id="62" w:author="Zhu, Liang" w:date="2021-03-30T19:52:00Z">
        <w:r>
          <w:t xml:space="preserve">12.5% (95% CI: 11.10% -13.99%) for </w:t>
        </w:r>
      </w:ins>
      <w:ins w:id="63" w:author="Zhu, Liang" w:date="2021-03-30T19:50:00Z">
        <w:r>
          <w:t xml:space="preserve">the crude mortality rate, </w:t>
        </w:r>
      </w:ins>
      <w:ins w:id="64" w:author="Zhu, Liang" w:date="2021-03-30T19:52:00Z">
        <w:r>
          <w:t xml:space="preserve">55.1% (95% CI: 52.88% - 57.23%) for </w:t>
        </w:r>
      </w:ins>
      <w:ins w:id="65" w:author="Zhu, Liang" w:date="2021-03-30T19:50:00Z">
        <w:r>
          <w:t xml:space="preserve">hospitalization, </w:t>
        </w:r>
      </w:ins>
      <w:ins w:id="66" w:author="Zhu, Liang" w:date="2021-03-30T19:52:00Z">
        <w:r>
          <w:t xml:space="preserve">12.6% (95% CI: 11.19% - 14.10%) for </w:t>
        </w:r>
      </w:ins>
      <w:ins w:id="67" w:author="Zhu, Liang" w:date="2021-03-30T19:50:00Z">
        <w:r>
          <w:t xml:space="preserve">ICU, </w:t>
        </w:r>
      </w:ins>
      <w:ins w:id="68" w:author="Zhu, Liang" w:date="2021-03-30T19:52:00Z">
        <w:r>
          <w:t xml:space="preserve">5.6% (95% CI: 4.57% - 6.58%) for </w:t>
        </w:r>
      </w:ins>
      <w:ins w:id="69" w:author="Zhu, Liang" w:date="2021-03-30T19:50:00Z">
        <w:r>
          <w:t xml:space="preserve">ventilation, and </w:t>
        </w:r>
      </w:ins>
      <w:ins w:id="70" w:author="Zhu, Liang" w:date="2021-03-30T19:52:00Z">
        <w:r>
          <w:t>58.8% (95% CI: 56.68</w:t>
        </w:r>
        <w:bookmarkStart w:id="71" w:name="_GoBack"/>
        <w:bookmarkEnd w:id="71"/>
        <w:r>
          <w:t>% - 60.99% for t</w:t>
        </w:r>
      </w:ins>
      <w:ins w:id="72" w:author="Zhu, Liang" w:date="2021-03-30T19:50:00Z">
        <w:r>
          <w:t xml:space="preserve">he composite severity </w:t>
        </w:r>
      </w:ins>
      <w:ins w:id="73" w:author="Zhu, Liang" w:date="2021-03-30T19:53:00Z">
        <w:r>
          <w:t>endpoint.</w:t>
        </w:r>
      </w:ins>
      <w:ins w:id="74" w:author="Zhu, Liang" w:date="2021-03-30T19:50:00Z">
        <w:r>
          <w:t xml:space="preserve"> After matching on age, gender, race and ethnicity, region, numbers of established and possible comorbidities, the effect of lung cancer remains significant for both mortality (HR=1.64, 95% CI: 1.34 – 2.01, p&lt;0.0001) and severe outcome (OR=1.86, 95% CI: 1.62 – 2.13, p&lt;0.0001). </w:t>
        </w:r>
      </w:ins>
    </w:p>
    <w:p w14:paraId="049CEE65" w14:textId="6FAAEB29" w:rsidR="00E60C0A" w:rsidRDefault="00E60C0A" w:rsidP="00A72541">
      <w:pPr>
        <w:pStyle w:val="NormalWeb"/>
        <w:shd w:val="clear" w:color="auto" w:fill="FFFFFF"/>
        <w:snapToGrid w:val="0"/>
        <w:spacing w:before="0" w:beforeAutospacing="0" w:after="0" w:afterAutospacing="0"/>
      </w:pPr>
    </w:p>
    <w:p w14:paraId="0B0C8047" w14:textId="4FEAE197" w:rsidR="00330AAE" w:rsidRDefault="000E6F4C" w:rsidP="00A72541">
      <w:pPr>
        <w:pStyle w:val="NormalWeb"/>
        <w:shd w:val="clear" w:color="auto" w:fill="FFFFFF"/>
        <w:snapToGrid w:val="0"/>
        <w:spacing w:before="0" w:beforeAutospacing="0" w:after="0" w:afterAutospacing="0"/>
      </w:pPr>
      <w:r>
        <w:t xml:space="preserve">We found </w:t>
      </w:r>
      <w:r w:rsidR="009F765A">
        <w:t>that</w:t>
      </w:r>
      <w:r>
        <w:t xml:space="preserve"> admission to hospital, admission to ICU, and mechanical ventilation rates to be higher in patients with </w:t>
      </w:r>
      <w:del w:id="75" w:author="Zhu, Liang" w:date="2021-03-30T19:47:00Z">
        <w:r w:rsidR="006620FA" w:rsidDel="000F4DC0">
          <w:delText xml:space="preserve">a </w:delText>
        </w:r>
        <w:r w:rsidDel="000F4DC0">
          <w:delText xml:space="preserve">cancer </w:delText>
        </w:r>
        <w:r w:rsidR="006620FA" w:rsidDel="000F4DC0">
          <w:delText>history</w:delText>
        </w:r>
      </w:del>
      <w:ins w:id="76" w:author="Zhu, Liang" w:date="2021-03-30T19:47:00Z">
        <w:r w:rsidR="000F4DC0">
          <w:t>cancer diagnosis</w:t>
        </w:r>
      </w:ins>
      <w:r>
        <w:t xml:space="preserve">. </w:t>
      </w:r>
      <w:r w:rsidR="001E4C1C">
        <w:t>When outcomes were further categorized into</w:t>
      </w:r>
      <w:r w:rsidR="005903B4">
        <w:t xml:space="preserve"> </w:t>
      </w:r>
      <w:r w:rsidR="001E4C1C">
        <w:t xml:space="preserve">hospitalization only, hospitalization with ICU and mechanical ventilation without death, and death, significant risk factors were similar across the three </w:t>
      </w:r>
      <w:r w:rsidR="005903B4">
        <w:t xml:space="preserve">levels. After matching on related factors, the differences became less prominent. Overall, the cancer </w:t>
      </w:r>
      <w:r w:rsidR="0036611D">
        <w:t>group</w:t>
      </w:r>
      <w:r w:rsidR="005903B4">
        <w:t xml:space="preserve"> had slightly higher rates</w:t>
      </w:r>
      <w:r w:rsidR="0036611D">
        <w:t xml:space="preserve"> than non-cancer group</w:t>
      </w:r>
      <w:r w:rsidR="005903B4">
        <w:t xml:space="preserve"> (OR: 1.21, 95% 1.17-1.26, p&lt;0.0001). </w:t>
      </w:r>
      <w:r w:rsidR="00F502DB">
        <w:t>We reaffirmed previous studies</w:t>
      </w:r>
      <w:r w:rsidR="00FF0E30">
        <w:fldChar w:fldCharType="begin">
          <w:fldData xml:space="preserve">PEVuZE5vdGU+PENpdGU+PEF1dGhvcj5HaWFubmFrb3VsaXM8L0F1dGhvcj48WWVhcj4yMDIwPC9Z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</w:fldData>
        </w:fldChar>
      </w:r>
      <w:r w:rsidR="00FB05D4">
        <w:instrText xml:space="preserve"> ADDIN EN.CITE </w:instrText>
      </w:r>
      <w:r w:rsidR="00FB05D4">
        <w:fldChar w:fldCharType="begin">
          <w:fldData xml:space="preserve">PEVuZE5vdGU+PENpdGU+PEF1dGhvcj5HaWFubmFrb3VsaXM8L0F1dGhvcj48WWVhcj4yMDIwPC9Z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</w:fldData>
        </w:fldChar>
      </w:r>
      <w:r w:rsidR="00FB05D4">
        <w:instrText xml:space="preserve"> ADDIN EN.CITE.DATA </w:instrText>
      </w:r>
      <w:r w:rsidR="00FB05D4">
        <w:fldChar w:fldCharType="end"/>
      </w:r>
      <w:r w:rsidR="00FF0E30">
        <w:fldChar w:fldCharType="separate"/>
      </w:r>
      <w:r w:rsidR="00FB05D4" w:rsidRPr="00FB05D4">
        <w:rPr>
          <w:noProof/>
          <w:vertAlign w:val="superscript"/>
        </w:rPr>
        <w:t>7,27,32-34</w:t>
      </w:r>
      <w:r w:rsidR="00FF0E30">
        <w:fldChar w:fldCharType="end"/>
      </w:r>
      <w:r w:rsidR="00F502DB">
        <w:t xml:space="preserve"> and </w:t>
      </w:r>
      <w:r w:rsidR="002A2659">
        <w:t>contributed to the</w:t>
      </w:r>
      <w:r w:rsidR="00F502DB">
        <w:t xml:space="preserve"> risk stratif</w:t>
      </w:r>
      <w:r w:rsidR="002A2659">
        <w:t>ication of</w:t>
      </w:r>
      <w:r w:rsidR="00F502DB">
        <w:t xml:space="preserve"> COVID-19 patients with</w:t>
      </w:r>
      <w:r w:rsidR="00065EA2">
        <w:t xml:space="preserve"> and without</w:t>
      </w:r>
      <w:r w:rsidR="00F502DB">
        <w:t xml:space="preserve"> cancer </w:t>
      </w:r>
      <w:r w:rsidR="00B34A85">
        <w:t>diagnosis</w:t>
      </w:r>
      <w:r w:rsidR="002A2659">
        <w:t>.</w:t>
      </w:r>
      <w:r w:rsidR="00065EA2">
        <w:t xml:space="preserve"> These findings </w:t>
      </w:r>
      <w:r w:rsidR="00A1547D">
        <w:t>can help oncologists, intensivists, and other providers better grasp important clinical outcomes, such as mortality and need for ICU admission.</w:t>
      </w:r>
    </w:p>
    <w:p w14:paraId="59E44E56" w14:textId="77777777" w:rsidR="000E6F4C" w:rsidRDefault="000E6F4C" w:rsidP="00A72541">
      <w:pPr>
        <w:pStyle w:val="NormalWeb"/>
        <w:shd w:val="clear" w:color="auto" w:fill="FFFFFF"/>
        <w:snapToGrid w:val="0"/>
        <w:spacing w:before="0" w:beforeAutospacing="0" w:after="0" w:afterAutospacing="0"/>
      </w:pPr>
    </w:p>
    <w:p w14:paraId="204BBD0A" w14:textId="2654BE28" w:rsidR="00E60C0A" w:rsidRDefault="00737D34" w:rsidP="00A72541">
      <w:pPr>
        <w:pStyle w:val="NormalWeb"/>
        <w:shd w:val="clear" w:color="auto" w:fill="FFFFFF"/>
        <w:snapToGrid w:val="0"/>
        <w:spacing w:before="0" w:beforeAutospacing="0" w:after="0" w:afterAutospacing="0"/>
      </w:pPr>
      <w:r>
        <w:t>Social</w:t>
      </w:r>
      <w:r w:rsidR="00677BD8">
        <w:t xml:space="preserve"> determinants of health</w:t>
      </w:r>
      <w:r>
        <w:t>—including poverty, physical environment (i.e., smoke exposure, crowded living spaces, poor access to healthcare facilities), and race or ethnicity—undoubtedly affect</w:t>
      </w:r>
      <w:r w:rsidR="00677BD8">
        <w:t xml:space="preserve"> COVID-19 outcomes</w:t>
      </w:r>
      <w:r>
        <w:t>.</w:t>
      </w:r>
      <w:r w:rsidR="00A83615">
        <w:fldChar w:fldCharType="begin"/>
      </w:r>
      <w:r w:rsidR="00FB05D4">
        <w:instrText xml:space="preserve"> ADDIN EN.CITE &lt;EndNote&gt;&lt;Cite&gt;&lt;Author&gt;Abrams&lt;/Author&gt;&lt;Year&gt;2020&lt;/Year&gt;&lt;RecNum&gt;110&lt;/RecNum&gt;&lt;DisplayText&gt;&lt;style face="superscript"&gt;35&lt;/style&gt;&lt;/DisplayText&gt;&lt;record&gt;&lt;rec-number&gt;110&lt;/rec-number&gt;&lt;foreign-keys&gt;&lt;key app="EN" db-id="tt2x5f92stdwtledax8vt92z0xw2ezvd59we" timestamp="1616805369"&gt;110&lt;/key&gt;&lt;/foreign-keys&gt;&lt;ref-type name="Journal Article"&gt;17&lt;/ref-type&gt;&lt;contributors&gt;&lt;authors&gt;&lt;author&gt;Abrams, Elissa M&lt;/author&gt;&lt;author&gt;Szefler, Stanley J&lt;/author&gt;&lt;/authors&gt;&lt;/contributors&gt;&lt;titles&gt;&lt;title&gt;COVID-19 and the impact of social determinants of health&lt;/title&gt;&lt;secondary-title&gt;The Lancet Respiratory Medicine&lt;/secondary-title&gt;&lt;/titles&gt;&lt;periodical&gt;&lt;full-title&gt;The Lancet Respiratory Medicine&lt;/full-title&gt;&lt;/periodical&gt;&lt;pages&gt;659-661&lt;/pages&gt;&lt;volume&gt;8&lt;/volume&gt;&lt;number&gt;7&lt;/number&gt;&lt;dates&gt;&lt;year&gt;2020&lt;/year&gt;&lt;/dates&gt;&lt;isbn&gt;2213-2600&lt;/isbn&gt;&lt;urls&gt;&lt;/urls&gt;&lt;/record&gt;&lt;/Cite&gt;&lt;/EndNote&gt;</w:instrText>
      </w:r>
      <w:r w:rsidR="00A83615">
        <w:fldChar w:fldCharType="separate"/>
      </w:r>
      <w:r w:rsidR="00FB05D4" w:rsidRPr="00FB05D4">
        <w:rPr>
          <w:noProof/>
          <w:vertAlign w:val="superscript"/>
        </w:rPr>
        <w:t>35</w:t>
      </w:r>
      <w:r w:rsidR="00A83615">
        <w:fldChar w:fldCharType="end"/>
      </w:r>
      <w:r w:rsidR="00677BD8">
        <w:t xml:space="preserve"> </w:t>
      </w:r>
      <w:r w:rsidR="005561BE">
        <w:t>Appropriate alarm and caution should be taken to address these healthcare disparities.</w:t>
      </w:r>
      <w:r w:rsidR="005561BE">
        <w:fldChar w:fldCharType="begin"/>
      </w:r>
      <w:r w:rsidR="00FB05D4">
        <w:instrText xml:space="preserve"> ADDIN EN.CITE &lt;EndNote&gt;&lt;Cite&gt;&lt;Author&gt;Laurencin&lt;/Author&gt;&lt;Year&gt;2020&lt;/Year&gt;&lt;RecNum&gt;112&lt;/RecNum&gt;&lt;DisplayText&gt;&lt;style face="superscript"&gt;36,37&lt;/style&gt;&lt;/DisplayText&gt;&lt;record&gt;&lt;rec-number&gt;112&lt;/rec-number&gt;&lt;foreign-keys&gt;&lt;key app="EN" db-id="tt2x5f92stdwtledax8vt92z0xw2ezvd59we" timestamp="1616806530"&gt;112&lt;/key&gt;&lt;/foreign-keys&gt;&lt;ref-type name="Journal Article"&gt;17&lt;/ref-type&gt;&lt;contributors&gt;&lt;authors&gt;&lt;author&gt;Laurencin, Cato T&lt;/author&gt;&lt;author&gt;McClinton, Aneesah&lt;/author&gt;&lt;/authors&gt;&lt;/contributors&gt;&lt;titles&gt;&lt;title&gt;The COVID-19 pandemic: a call to action to identify and address racial and ethnic disparities&lt;/title&gt;&lt;secondary-title&gt;Journal of racial and ethnic health disparities&lt;/secondary-title&gt;&lt;/titles&gt;&lt;periodical&gt;&lt;full-title&gt;Journal of racial and ethnic health disparities&lt;/full-title&gt;&lt;/periodical&gt;&lt;pages&gt;398-402&lt;/pages&gt;&lt;volume&gt;7&lt;/volume&gt;&lt;number&gt;3&lt;/number&gt;&lt;dates&gt;&lt;year&gt;2020&lt;/year&gt;&lt;/dates&gt;&lt;isbn&gt;2196-8837&lt;/isbn&gt;&lt;urls&gt;&lt;/urls&gt;&lt;/record&gt;&lt;/Cite&gt;&lt;Cite&gt;&lt;Author&gt;Chowkwanyun&lt;/Author&gt;&lt;Year&gt;2020&lt;/Year&gt;&lt;RecNum&gt;113&lt;/RecNum&gt;&lt;record&gt;&lt;rec-number&gt;113&lt;/rec-number&gt;&lt;foreign-keys&gt;&lt;key app="EN" db-id="tt2x5f92stdwtledax8vt92z0xw2ezvd59we" timestamp="1616806565"&gt;113&lt;/key&gt;&lt;/foreign-keys&gt;&lt;ref-type name="Journal Article"&gt;17&lt;/ref-type&gt;&lt;contributors&gt;&lt;authors&gt;&lt;author&gt;Chowkwanyun, Merlin&lt;/author&gt;&lt;author&gt;Reed Jr, Adolph L&lt;/author&gt;&lt;/authors&gt;&lt;/contributors&gt;&lt;titles&gt;&lt;title&gt;Racial health disparities and Covid-19—caution and context&lt;/title&gt;&lt;secondary-title&gt;New England Journal of Medicine&lt;/secondary-title&gt;&lt;/titles&gt;&lt;periodical&gt;&lt;full-title&gt;New England Journal of Medicine&lt;/full-title&gt;&lt;/periodical&gt;&lt;pages&gt;201-203&lt;/pages&gt;&lt;volume&gt;383&lt;/volume&gt;&lt;number&gt;3&lt;/number&gt;&lt;dates&gt;&lt;year&gt;2020&lt;/year&gt;&lt;/dates&gt;&lt;isbn&gt;0028-4793&lt;/isbn&gt;&lt;urls&gt;&lt;/urls&gt;&lt;/record&gt;&lt;/Cite&gt;&lt;/EndNote&gt;</w:instrText>
      </w:r>
      <w:r w:rsidR="005561BE">
        <w:fldChar w:fldCharType="separate"/>
      </w:r>
      <w:r w:rsidR="00FB05D4" w:rsidRPr="00FB05D4">
        <w:rPr>
          <w:noProof/>
          <w:vertAlign w:val="superscript"/>
        </w:rPr>
        <w:t>36,37</w:t>
      </w:r>
      <w:r w:rsidR="005561BE">
        <w:fldChar w:fldCharType="end"/>
      </w:r>
      <w:r w:rsidR="005561BE">
        <w:t xml:space="preserve"> </w:t>
      </w:r>
      <w:r>
        <w:t>S</w:t>
      </w:r>
      <w:r w:rsidR="00677BD8">
        <w:t xml:space="preserve">tudies have reported </w:t>
      </w:r>
      <w:r>
        <w:t>disproportionately high fatalities</w:t>
      </w:r>
      <w:r w:rsidR="009A7023">
        <w:t xml:space="preserve"> and low access to clinical trials </w:t>
      </w:r>
      <w:r>
        <w:t>within black communities.</w:t>
      </w:r>
      <w:r w:rsidR="00A83615">
        <w:fldChar w:fldCharType="begin">
          <w:fldData xml:space="preserve">PEVuZE5vdGU+PENpdGU+PEF1dGhvcj5ZYW5jeTwvQXV0aG9yPjxZZWFyPjIwMjA8L1llYXI+PFJl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</w:fldData>
        </w:fldChar>
      </w:r>
      <w:r w:rsidR="00FB05D4">
        <w:instrText xml:space="preserve"> ADDIN EN.CITE </w:instrText>
      </w:r>
      <w:r w:rsidR="00FB05D4">
        <w:fldChar w:fldCharType="begin">
          <w:fldData xml:space="preserve">PEVuZE5vdGU+PENpdGU+PEF1dGhvcj5ZYW5jeTwvQXV0aG9yPjxZZWFyPjIwMjA8L1llYXI+PFJl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</w:fldData>
        </w:fldChar>
      </w:r>
      <w:r w:rsidR="00FB05D4">
        <w:instrText xml:space="preserve"> ADDIN EN.CITE.DATA </w:instrText>
      </w:r>
      <w:r w:rsidR="00FB05D4">
        <w:fldChar w:fldCharType="end"/>
      </w:r>
      <w:r w:rsidR="00A83615">
        <w:fldChar w:fldCharType="separate"/>
      </w:r>
      <w:r w:rsidR="00FB05D4" w:rsidRPr="00FB05D4">
        <w:rPr>
          <w:noProof/>
          <w:vertAlign w:val="superscript"/>
        </w:rPr>
        <w:t>15,38,39</w:t>
      </w:r>
      <w:r w:rsidR="00A83615">
        <w:fldChar w:fldCharType="end"/>
      </w:r>
      <w:r>
        <w:t xml:space="preserve"> </w:t>
      </w:r>
      <w:r w:rsidR="00893FD4">
        <w:t xml:space="preserve">In our study, </w:t>
      </w:r>
      <w:r w:rsidR="004D48A3">
        <w:t xml:space="preserve">the percentage of </w:t>
      </w:r>
      <w:r w:rsidR="00E60C0A">
        <w:t xml:space="preserve">non-Hispanic black </w:t>
      </w:r>
      <w:r w:rsidR="004D48A3">
        <w:t xml:space="preserve">was similar between the two cohorts and it </w:t>
      </w:r>
      <w:r w:rsidR="00893FD4">
        <w:t>was</w:t>
      </w:r>
      <w:r w:rsidR="00E60C0A">
        <w:t xml:space="preserve"> </w:t>
      </w:r>
      <w:r w:rsidR="004D48A3">
        <w:t xml:space="preserve">identified as </w:t>
      </w:r>
      <w:r w:rsidR="00E60C0A">
        <w:t>a risk factor of mortality in both</w:t>
      </w:r>
      <w:r w:rsidR="004D48A3">
        <w:t xml:space="preserve"> populations</w:t>
      </w:r>
      <w:r w:rsidR="00E60C0A">
        <w:t xml:space="preserve">. </w:t>
      </w:r>
      <w:r w:rsidR="00893FD4">
        <w:t>Racial and healthcare disparities are multifactorial; therefore, additional</w:t>
      </w:r>
      <w:r w:rsidR="005561BE">
        <w:t xml:space="preserve"> data on </w:t>
      </w:r>
      <w:r w:rsidR="00893FD4">
        <w:t>socioeconomic status</w:t>
      </w:r>
      <w:r w:rsidR="005561BE">
        <w:t xml:space="preserve"> should be collected </w:t>
      </w:r>
      <w:r w:rsidR="00893FD4">
        <w:t>alongside medical history to</w:t>
      </w:r>
      <w:r w:rsidR="00D7511C">
        <w:t xml:space="preserve"> further examine the inequities in treatment exposures and outcomes.</w:t>
      </w:r>
    </w:p>
    <w:p w14:paraId="3372BFFF" w14:textId="031E247F" w:rsidR="0098767E" w:rsidRDefault="0098767E" w:rsidP="0098767E">
      <w:pPr>
        <w:pStyle w:val="NormalWeb"/>
        <w:rPr>
          <w:ins w:id="77" w:author="Zhu, Liang" w:date="2021-03-31T10:25:00Z"/>
        </w:rPr>
      </w:pPr>
      <w:ins w:id="78" w:author="Zhu, Liang" w:date="2021-03-31T10:25:00Z">
        <w:r>
          <w:t xml:space="preserve">For quality control purposes, we also studied the population where the COVID positive was defined by a positive PCR test, regardless of the result of ICD diagnose code, antibody, or antigen test. We identified 414,889 patients as COVID positive with this new definition, which is 69% of patients </w:t>
        </w:r>
      </w:ins>
      <w:ins w:id="79" w:author="Zhu, Liang" w:date="2021-03-31T10:27:00Z">
        <w:r>
          <w:t xml:space="preserve">previously </w:t>
        </w:r>
      </w:ins>
      <w:ins w:id="80" w:author="Zhu, Liang" w:date="2021-03-31T10:25:00Z">
        <w:r>
          <w:t xml:space="preserve">identified </w:t>
        </w:r>
      </w:ins>
      <w:ins w:id="81" w:author="Zhu, Liang" w:date="2021-03-31T10:26:00Z">
        <w:r>
          <w:t>as positive</w:t>
        </w:r>
      </w:ins>
      <w:ins w:id="82" w:author="Zhu, Liang" w:date="2021-03-31T10:25:00Z">
        <w:r>
          <w:t xml:space="preserve">. Though the absolute number of patients reduced, the proportion of patients with a cancer diagnosis, the distributions of demographic, comorbidities, and cancer treatment, and the proportion of the outcomes for groups with and without cancer diagnosis remained similar. As a result, the hazard ratios from the Cox regression model and the odds ratios from the logistic regression model were similar to those based on COVID positive patients identified previously. After matching on age, gender, race and ethnicity, region, numbers of established and possible comorbidities, the effect of cancer were not significant for mortality (HR=1.04, 95% CI: 0.96 – 1.11, p=0.351), but significant for severity (OR=1.20, 95% CI: 1.15 – 126, p&lt;0.0001), similar to our previous conclusion based on the general definition of COVID positive.  </w:t>
        </w:r>
      </w:ins>
    </w:p>
    <w:p w14:paraId="20058655" w14:textId="1798E721" w:rsidR="00101181" w:rsidDel="00011617" w:rsidRDefault="0098767E">
      <w:pPr>
        <w:pStyle w:val="NormalWeb"/>
        <w:rPr>
          <w:del w:id="83" w:author="Zhu, Liang" w:date="2021-03-31T10:25:00Z"/>
        </w:rPr>
      </w:pPr>
      <w:ins w:id="84" w:author="Zhu, Liang" w:date="2021-03-31T10:25:00Z">
        <w:r>
          <w:t xml:space="preserve">We acknowledge the considerable heterogeneity in cancer diagnosis and types of chemotherapy. Further large-scale prospective studies are needed to stratify between solid and hematologic malignancies as well as the various categories of chemotherapy (i.e., cytotoxic, targeted, immunologic, or hormonal). Another limitation is that the exact death date was not recorded. We only know the month of death. We had to assume the death date to be in the middle of the month to calculate the time to death and set the minimum time to death as 0. We performed sensitivity analysis by assuming that the death all occurred at the beginning or end of the month. </w:t>
        </w:r>
      </w:ins>
      <w:ins w:id="85" w:author="Zhu, Liang" w:date="2021-03-31T10:28:00Z">
        <w:r>
          <w:t>T</w:t>
        </w:r>
      </w:ins>
      <w:ins w:id="86" w:author="Zhu, Liang" w:date="2021-03-31T10:25:00Z">
        <w:r>
          <w:t>he resulting death rate ranged from 1.4% to 2.3% in the non-cancer group and 4.2% to 7.3% in the cancer group. The results from regression models were very similar, except when we assumed the death all occurring at the end of the month, the smaller death rate led to non-significance of chemotherapy effect on death. After matching, the cancer effect on mortality has an HR of 1.05 (95% CI: 0.98-1.12) with a p-value of 0.138, or 1</w:t>
        </w:r>
      </w:ins>
      <w:ins w:id="87" w:author="Zhu, Liang" w:date="2021-03-31T10:29:00Z">
        <w:r w:rsidRPr="0098767E">
          <w:t>.01 (95% CI: 0.93-1.09) with a p-value of 0.850, under the two assumptions respectively. The rate of composite end</w:t>
        </w:r>
        <w:r w:rsidR="009D1098">
          <w:t xml:space="preserve">point, on the other hand, </w:t>
        </w:r>
      </w:ins>
      <w:ins w:id="88" w:author="Zhu, Liang" w:date="2021-03-31T10:30:00Z">
        <w:r w:rsidR="009D1098">
          <w:t xml:space="preserve">almost had no </w:t>
        </w:r>
      </w:ins>
      <w:ins w:id="89" w:author="Zhu, Liang" w:date="2021-03-31T10:29:00Z">
        <w:r w:rsidRPr="0098767E">
          <w:t xml:space="preserve">change with </w:t>
        </w:r>
      </w:ins>
      <w:ins w:id="90" w:author="Zhu, Liang" w:date="2021-03-31T10:30:00Z">
        <w:r w:rsidR="008E6697">
          <w:t>different</w:t>
        </w:r>
      </w:ins>
      <w:ins w:id="91" w:author="Zhu, Liang" w:date="2021-03-31T10:29:00Z">
        <w:r w:rsidRPr="0098767E">
          <w:t xml:space="preserve"> assumption</w:t>
        </w:r>
      </w:ins>
      <w:ins w:id="92" w:author="Zhu, Liang" w:date="2021-03-31T10:30:00Z">
        <w:r w:rsidR="008E6697">
          <w:t>s</w:t>
        </w:r>
      </w:ins>
      <w:ins w:id="93" w:author="Zhu, Liang" w:date="2021-03-31T10:29:00Z">
        <w:r w:rsidR="008E6697">
          <w:t xml:space="preserve"> on</w:t>
        </w:r>
        <w:r w:rsidRPr="0098767E">
          <w:t xml:space="preserve"> the death date, and therefore, was very robust.</w:t>
        </w:r>
      </w:ins>
    </w:p>
    <w:p w14:paraId="5FE79303" w14:textId="77777777" w:rsidR="00011617" w:rsidRDefault="00011617">
      <w:pPr>
        <w:pStyle w:val="NormalWeb"/>
        <w:rPr>
          <w:ins w:id="94" w:author="Zhang, GQ" w:date="2021-04-01T09:53:00Z"/>
        </w:rPr>
        <w:pPrChange w:id="95" w:author="Zhu, Liang" w:date="2021-03-30T20:38:00Z">
          <w:pPr>
            <w:pStyle w:val="NormalWeb"/>
            <w:shd w:val="clear" w:color="auto" w:fill="FFFFFF"/>
            <w:snapToGrid w:val="0"/>
            <w:spacing w:before="0" w:beforeAutospacing="0" w:after="0" w:afterAutospacing="0"/>
          </w:pPr>
        </w:pPrChange>
      </w:pPr>
    </w:p>
    <w:p w14:paraId="55DCCD4B" w14:textId="1E340BC1" w:rsidR="00BB02C5" w:rsidRDefault="00BB02C5">
      <w:pPr>
        <w:pStyle w:val="NormalWeb"/>
        <w:rPr>
          <w:ins w:id="96" w:author="Zhu, Liang" w:date="2021-03-30T19:41:00Z"/>
        </w:rPr>
        <w:pPrChange w:id="97" w:author="Zhu, Liang" w:date="2021-03-31T10:29:00Z">
          <w:pPr>
            <w:pStyle w:val="NormalWeb"/>
            <w:shd w:val="clear" w:color="auto" w:fill="FFFFFF"/>
            <w:snapToGrid w:val="0"/>
            <w:spacing w:before="0" w:beforeAutospacing="0" w:after="0" w:afterAutospacing="0"/>
          </w:pPr>
        </w:pPrChange>
      </w:pPr>
      <w:r>
        <w:t>In summary, this is</w:t>
      </w:r>
      <w:r w:rsidR="00841177">
        <w:t xml:space="preserve"> one of the largest retrospective cohort study designed to </w:t>
      </w:r>
      <w:r w:rsidR="009A72D5">
        <w:t>investigate</w:t>
      </w:r>
      <w:r w:rsidR="00841177">
        <w:t xml:space="preserve"> </w:t>
      </w:r>
      <w:r w:rsidR="006942FD">
        <w:t xml:space="preserve">the various ways cancer </w:t>
      </w:r>
      <w:r w:rsidR="00162446">
        <w:t>history</w:t>
      </w:r>
      <w:r w:rsidR="006942FD">
        <w:t xml:space="preserve"> can impact COVID-19 </w:t>
      </w:r>
      <w:r w:rsidR="00C05E51">
        <w:t>outcomes</w:t>
      </w:r>
      <w:r w:rsidR="006942FD">
        <w:t xml:space="preserve">. </w:t>
      </w:r>
      <w:r w:rsidR="00D443A8">
        <w:t xml:space="preserve">Important aspects of patient characteristics, clinical outcomes such as severity of </w:t>
      </w:r>
      <w:r w:rsidR="00342359">
        <w:t>illness</w:t>
      </w:r>
      <w:r w:rsidR="00D443A8">
        <w:t xml:space="preserve"> and mortality</w:t>
      </w:r>
      <w:r w:rsidR="002A16EC">
        <w:t xml:space="preserve"> </w:t>
      </w:r>
      <w:r w:rsidR="00D443A8">
        <w:t>were explored.</w:t>
      </w:r>
      <w:r w:rsidR="000C3380">
        <w:t xml:space="preserve"> Patient characteristics appeared to be the main determinants of mortality rather than the history of cancer itself.</w:t>
      </w:r>
      <w:r w:rsidR="00D443A8">
        <w:t xml:space="preserve"> </w:t>
      </w:r>
      <w:r w:rsidR="00C75E49">
        <w:t>Cancer</w:t>
      </w:r>
      <w:r w:rsidR="001F4971">
        <w:t xml:space="preserve"> and COVID-19</w:t>
      </w:r>
      <w:r w:rsidR="000C3380">
        <w:t xml:space="preserve"> </w:t>
      </w:r>
      <w:r w:rsidR="00FE0B04">
        <w:t xml:space="preserve">are heterogeneous </w:t>
      </w:r>
      <w:r w:rsidR="0006559D">
        <w:t>diseases</w:t>
      </w:r>
      <w:r w:rsidR="00C75E49">
        <w:t>; thus,</w:t>
      </w:r>
      <w:r w:rsidR="000C3380">
        <w:t xml:space="preserve"> we encourage </w:t>
      </w:r>
      <w:r w:rsidR="00C75E49">
        <w:t>prospective studies and more systematic efforts to understand</w:t>
      </w:r>
      <w:r w:rsidR="006F3FC7">
        <w:t>ing</w:t>
      </w:r>
      <w:r w:rsidR="00C75E49">
        <w:t xml:space="preserve"> the effects of cancer subtypes and antitumor treatments </w:t>
      </w:r>
      <w:r w:rsidR="00284F51">
        <w:t>in the context of studying</w:t>
      </w:r>
      <w:r w:rsidR="00C75E49">
        <w:t xml:space="preserve"> COVID-19</w:t>
      </w:r>
      <w:r w:rsidR="008E2430">
        <w:t xml:space="preserve"> outcomes</w:t>
      </w:r>
      <w:r w:rsidR="00C75E49">
        <w:t>.</w:t>
      </w:r>
    </w:p>
    <w:p w14:paraId="4DB3BAFD" w14:textId="03194784" w:rsidR="00E20025" w:rsidRDefault="00E20025" w:rsidP="00A72541">
      <w:pPr>
        <w:pStyle w:val="NormalWeb"/>
        <w:shd w:val="clear" w:color="auto" w:fill="FFFFFF"/>
        <w:snapToGrid w:val="0"/>
        <w:spacing w:before="0" w:beforeAutospacing="0" w:after="0" w:afterAutospacing="0"/>
        <w:rPr>
          <w:ins w:id="98" w:author="Zhu, Liang" w:date="2021-03-30T19:41:00Z"/>
        </w:rPr>
      </w:pPr>
    </w:p>
    <w:p w14:paraId="7BD950FE" w14:textId="1E106539" w:rsidR="00E20025" w:rsidRPr="00A72541" w:rsidDel="00101181" w:rsidRDefault="00E20025" w:rsidP="00E20025">
      <w:pPr>
        <w:pStyle w:val="NormalWeb"/>
        <w:shd w:val="clear" w:color="auto" w:fill="FFFFFF"/>
        <w:snapToGrid w:val="0"/>
        <w:spacing w:before="0" w:beforeAutospacing="0" w:after="0" w:afterAutospacing="0"/>
        <w:rPr>
          <w:del w:id="99" w:author="Zhu, Liang" w:date="2021-03-30T19:58:00Z"/>
        </w:rPr>
      </w:pPr>
    </w:p>
    <w:p w14:paraId="1CBA96A1" w14:textId="2B0DD7EF" w:rsidR="00CA5506" w:rsidRDefault="00CA5506" w:rsidP="00CA5506">
      <w:pPr>
        <w:pStyle w:val="NormalWeb"/>
        <w:shd w:val="clear" w:color="auto" w:fill="FFFFFF"/>
        <w:rPr>
          <w:rStyle w:val="Strong"/>
          <w:color w:val="212121"/>
        </w:rPr>
      </w:pPr>
      <w:r>
        <w:rPr>
          <w:rStyle w:val="Strong"/>
          <w:color w:val="212121"/>
        </w:rPr>
        <w:t>Contributors</w:t>
      </w:r>
    </w:p>
    <w:p w14:paraId="3D3166A5" w14:textId="77777777" w:rsidR="00CA5506" w:rsidRPr="00417407" w:rsidRDefault="00CA5506" w:rsidP="00CA5506">
      <w:pPr>
        <w:pStyle w:val="NormalWeb"/>
        <w:shd w:val="clear" w:color="auto" w:fill="FFFFFF"/>
        <w:rPr>
          <w:rStyle w:val="Strong"/>
          <w:b w:val="0"/>
          <w:bCs w:val="0"/>
          <w:color w:val="212121"/>
        </w:rPr>
      </w:pPr>
      <w:r>
        <w:rPr>
          <w:rStyle w:val="Strong"/>
          <w:b w:val="0"/>
          <w:bCs w:val="0"/>
          <w:color w:val="212121"/>
        </w:rPr>
        <w:t>GQZ, LZ</w:t>
      </w:r>
      <w:r w:rsidRPr="00417407">
        <w:rPr>
          <w:rStyle w:val="Strong"/>
          <w:b w:val="0"/>
          <w:bCs w:val="0"/>
          <w:color w:val="212121"/>
        </w:rPr>
        <w:t xml:space="preserve"> conceived and designed the study. </w:t>
      </w:r>
      <w:r>
        <w:rPr>
          <w:rStyle w:val="Strong"/>
          <w:b w:val="0"/>
          <w:bCs w:val="0"/>
          <w:color w:val="212121"/>
        </w:rPr>
        <w:t xml:space="preserve">LZ, HB, CC </w:t>
      </w:r>
      <w:r w:rsidRPr="00417407">
        <w:rPr>
          <w:rStyle w:val="Strong"/>
          <w:b w:val="0"/>
          <w:bCs w:val="0"/>
          <w:color w:val="212121"/>
        </w:rPr>
        <w:t xml:space="preserve">designed </w:t>
      </w:r>
      <w:r>
        <w:rPr>
          <w:rStyle w:val="Strong"/>
          <w:b w:val="0"/>
          <w:bCs w:val="0"/>
          <w:color w:val="212121"/>
        </w:rPr>
        <w:t xml:space="preserve">and refined </w:t>
      </w:r>
      <w:r w:rsidRPr="00417407">
        <w:rPr>
          <w:rStyle w:val="Strong"/>
          <w:b w:val="0"/>
          <w:bCs w:val="0"/>
          <w:color w:val="212121"/>
        </w:rPr>
        <w:t>the statistical analysis plan.</w:t>
      </w:r>
      <w:r>
        <w:rPr>
          <w:rStyle w:val="Strong"/>
          <w:b w:val="0"/>
          <w:bCs w:val="0"/>
          <w:color w:val="212121"/>
        </w:rPr>
        <w:t xml:space="preserve"> XJL, YH, YK, LZ, GQZ extracted and curated</w:t>
      </w:r>
      <w:r w:rsidRPr="00417407">
        <w:rPr>
          <w:rStyle w:val="Strong"/>
          <w:b w:val="0"/>
          <w:bCs w:val="0"/>
          <w:color w:val="212121"/>
        </w:rPr>
        <w:t xml:space="preserve"> the data </w:t>
      </w:r>
      <w:r>
        <w:rPr>
          <w:rStyle w:val="Strong"/>
          <w:b w:val="0"/>
          <w:bCs w:val="0"/>
          <w:color w:val="212121"/>
        </w:rPr>
        <w:t>and</w:t>
      </w:r>
      <w:r w:rsidRPr="00417407">
        <w:rPr>
          <w:rStyle w:val="Strong"/>
          <w:b w:val="0"/>
          <w:bCs w:val="0"/>
          <w:color w:val="212121"/>
        </w:rPr>
        <w:t xml:space="preserve"> develop</w:t>
      </w:r>
      <w:r>
        <w:rPr>
          <w:rStyle w:val="Strong"/>
          <w:b w:val="0"/>
          <w:bCs w:val="0"/>
          <w:color w:val="212121"/>
        </w:rPr>
        <w:t>ed</w:t>
      </w:r>
      <w:r w:rsidRPr="00417407">
        <w:rPr>
          <w:rStyle w:val="Strong"/>
          <w:b w:val="0"/>
          <w:bCs w:val="0"/>
          <w:color w:val="212121"/>
        </w:rPr>
        <w:t xml:space="preserve"> the figures and tables. </w:t>
      </w:r>
      <w:r>
        <w:rPr>
          <w:rStyle w:val="Strong"/>
          <w:b w:val="0"/>
          <w:bCs w:val="0"/>
          <w:color w:val="212121"/>
        </w:rPr>
        <w:t xml:space="preserve">HZ, CC provided oncological expertise for interpretation of results. </w:t>
      </w:r>
      <w:r w:rsidRPr="00417407">
        <w:rPr>
          <w:rStyle w:val="Strong"/>
          <w:b w:val="0"/>
          <w:bCs w:val="0"/>
          <w:color w:val="212121"/>
        </w:rPr>
        <w:t>All authors contributed intellectual content during the drafting and revision of the work and approved the final version.</w:t>
      </w:r>
    </w:p>
    <w:p w14:paraId="2B3B9EB6" w14:textId="77777777" w:rsidR="00CA5506" w:rsidRDefault="00CA5506" w:rsidP="00CA5506">
      <w:pPr>
        <w:pStyle w:val="NormalWeb"/>
        <w:shd w:val="clear" w:color="auto" w:fill="FFFFFF"/>
        <w:rPr>
          <w:rStyle w:val="Strong"/>
          <w:color w:val="212121"/>
        </w:rPr>
      </w:pPr>
      <w:r w:rsidRPr="00E72FAA">
        <w:rPr>
          <w:rStyle w:val="Strong"/>
          <w:color w:val="212121"/>
        </w:rPr>
        <w:t>Declaration of interests</w:t>
      </w:r>
    </w:p>
    <w:p w14:paraId="29446CA2" w14:textId="77777777" w:rsidR="00CA5506" w:rsidRPr="00CE65A1" w:rsidRDefault="00CA5506" w:rsidP="00CA5506">
      <w:pPr>
        <w:pStyle w:val="NormalWeb"/>
        <w:shd w:val="clear" w:color="auto" w:fill="FFFFFF"/>
        <w:rPr>
          <w:rStyle w:val="Strong"/>
          <w:b w:val="0"/>
          <w:bCs w:val="0"/>
          <w:color w:val="212121"/>
        </w:rPr>
      </w:pPr>
      <w:r w:rsidRPr="00CE65A1">
        <w:rPr>
          <w:rStyle w:val="Strong"/>
          <w:b w:val="0"/>
          <w:bCs w:val="0"/>
          <w:color w:val="212121"/>
        </w:rPr>
        <w:t>None</w:t>
      </w:r>
    </w:p>
    <w:p w14:paraId="41084563" w14:textId="77777777" w:rsidR="00CA5506" w:rsidRDefault="00CA5506" w:rsidP="00CA5506">
      <w:pPr>
        <w:pStyle w:val="NormalWeb"/>
        <w:shd w:val="clear" w:color="auto" w:fill="FFFFFF"/>
        <w:rPr>
          <w:rStyle w:val="Strong"/>
          <w:color w:val="212121"/>
        </w:rPr>
      </w:pPr>
      <w:r w:rsidRPr="00752E5E">
        <w:rPr>
          <w:rStyle w:val="Strong"/>
          <w:color w:val="212121"/>
        </w:rPr>
        <w:t>Data sharing</w:t>
      </w:r>
    </w:p>
    <w:p w14:paraId="755ACC31" w14:textId="77777777" w:rsidR="00CA5506" w:rsidRPr="00CA27D6" w:rsidRDefault="00CA5506" w:rsidP="00CA5506">
      <w:pPr>
        <w:pStyle w:val="NormalWeb"/>
        <w:shd w:val="clear" w:color="auto" w:fill="FFFFFF"/>
        <w:rPr>
          <w:rStyle w:val="Strong"/>
          <w:b w:val="0"/>
          <w:bCs w:val="0"/>
          <w:color w:val="212121"/>
        </w:rPr>
      </w:pPr>
      <w:r w:rsidRPr="00CA27D6">
        <w:rPr>
          <w:rStyle w:val="Strong"/>
          <w:b w:val="0"/>
          <w:bCs w:val="0"/>
          <w:color w:val="212121"/>
        </w:rPr>
        <w:t>The dataset used for this study is provided by</w:t>
      </w:r>
      <w:r>
        <w:rPr>
          <w:rStyle w:val="Strong"/>
          <w:b w:val="0"/>
          <w:bCs w:val="0"/>
          <w:color w:val="212121"/>
        </w:rPr>
        <w:t xml:space="preserve"> </w:t>
      </w:r>
      <w:r w:rsidRPr="00CA27D6">
        <w:rPr>
          <w:rStyle w:val="Strong"/>
          <w:b w:val="0"/>
          <w:bCs w:val="0"/>
          <w:color w:val="212121"/>
        </w:rPr>
        <w:t>OPTUM</w:t>
      </w:r>
      <w:r>
        <w:rPr>
          <w:rStyle w:val="Strong"/>
          <w:b w:val="0"/>
          <w:bCs w:val="0"/>
          <w:color w:val="212121"/>
        </w:rPr>
        <w:fldChar w:fldCharType="begin"/>
      </w:r>
      <w:r>
        <w:rPr>
          <w:rStyle w:val="Strong"/>
          <w:rFonts w:eastAsia="SimSun"/>
          <w:b w:val="0"/>
          <w:bCs w:val="0"/>
          <w:color w:val="212121"/>
        </w:rPr>
        <w:instrText xml:space="preserve"> </w:instrText>
      </w:r>
      <w:r>
        <w:rPr>
          <w:rStyle w:val="Strong"/>
          <w:rFonts w:eastAsia="SimSun" w:hint="eastAsia"/>
          <w:b w:val="0"/>
          <w:bCs w:val="0"/>
          <w:color w:val="212121"/>
        </w:rPr>
        <w:instrText>eq \o\ac(</w:instrText>
      </w:r>
      <w:r>
        <w:rPr>
          <w:rStyle w:val="Strong"/>
          <w:rFonts w:eastAsia="SimSun" w:hint="eastAsia"/>
          <w:b w:val="0"/>
          <w:bCs w:val="0"/>
          <w:color w:val="212121"/>
        </w:rPr>
        <w:instrText>○</w:instrText>
      </w:r>
      <w:r>
        <w:rPr>
          <w:rStyle w:val="Strong"/>
          <w:rFonts w:eastAsia="SimSun" w:hint="eastAsia"/>
          <w:b w:val="0"/>
          <w:bCs w:val="0"/>
          <w:color w:val="212121"/>
        </w:rPr>
        <w:instrText>,R)</w:instrText>
      </w:r>
      <w:r>
        <w:rPr>
          <w:rStyle w:val="Strong"/>
          <w:b w:val="0"/>
          <w:bCs w:val="0"/>
          <w:color w:val="212121"/>
        </w:rPr>
        <w:fldChar w:fldCharType="end"/>
      </w:r>
      <w:r w:rsidRPr="00CA27D6">
        <w:rPr>
          <w:rStyle w:val="Strong"/>
          <w:b w:val="0"/>
          <w:bCs w:val="0"/>
          <w:color w:val="212121"/>
        </w:rPr>
        <w:t>, a third-party vendor. The University of Texas Health Science Center at Houston licensed this dataset.</w:t>
      </w:r>
    </w:p>
    <w:p w14:paraId="37585CDA" w14:textId="77777777" w:rsidR="00CA5506" w:rsidRDefault="00CA5506" w:rsidP="00CA5506">
      <w:pPr>
        <w:pStyle w:val="NormalWeb"/>
        <w:shd w:val="clear" w:color="auto" w:fill="FFFFFF"/>
        <w:rPr>
          <w:rStyle w:val="Strong"/>
          <w:color w:val="212121"/>
        </w:rPr>
      </w:pPr>
      <w:r w:rsidRPr="004E77BE">
        <w:rPr>
          <w:rStyle w:val="Strong"/>
          <w:color w:val="212121"/>
        </w:rPr>
        <w:t>Acknowledgments</w:t>
      </w:r>
    </w:p>
    <w:p w14:paraId="53EEE425" w14:textId="3D87963F" w:rsidR="00CA5506" w:rsidRPr="00710EF1" w:rsidRDefault="00CA5506" w:rsidP="00CA5506">
      <w:pPr>
        <w:pStyle w:val="NormalWeb"/>
        <w:shd w:val="clear" w:color="auto" w:fill="FFFFFF"/>
        <w:rPr>
          <w:rStyle w:val="Strong"/>
          <w:b w:val="0"/>
          <w:bCs w:val="0"/>
          <w:color w:val="212121"/>
        </w:rPr>
      </w:pPr>
      <w:r w:rsidRPr="00710EF1">
        <w:rPr>
          <w:rStyle w:val="Strong"/>
          <w:b w:val="0"/>
          <w:bCs w:val="0"/>
          <w:color w:val="212121"/>
        </w:rPr>
        <w:t>This study was partly supported by grants from</w:t>
      </w:r>
      <w:r>
        <w:rPr>
          <w:rStyle w:val="Strong"/>
          <w:b w:val="0"/>
          <w:bCs w:val="0"/>
          <w:color w:val="212121"/>
        </w:rPr>
        <w:t xml:space="preserve"> </w:t>
      </w:r>
      <w:r w:rsidRPr="00710EF1">
        <w:rPr>
          <w:rStyle w:val="Strong"/>
          <w:b w:val="0"/>
          <w:bCs w:val="0"/>
          <w:color w:val="212121"/>
        </w:rPr>
        <w:t>the National Cancer Institute (</w:t>
      </w:r>
      <w:r w:rsidRPr="00D312DA">
        <w:rPr>
          <w:color w:val="212121"/>
          <w:lang w:val="is-IS"/>
        </w:rPr>
        <w:t>R21CA231904</w:t>
      </w:r>
      <w:r>
        <w:rPr>
          <w:color w:val="212121"/>
          <w:lang w:val="is-IS"/>
        </w:rPr>
        <w:t xml:space="preserve"> to GQZ</w:t>
      </w:r>
      <w:r w:rsidRPr="00710EF1">
        <w:rPr>
          <w:rStyle w:val="Strong"/>
          <w:b w:val="0"/>
          <w:bCs w:val="0"/>
          <w:color w:val="212121"/>
        </w:rPr>
        <w:t>)</w:t>
      </w:r>
      <w:r>
        <w:rPr>
          <w:rStyle w:val="Strong"/>
          <w:b w:val="0"/>
          <w:bCs w:val="0"/>
          <w:color w:val="212121"/>
        </w:rPr>
        <w:t>.</w:t>
      </w:r>
    </w:p>
    <w:p w14:paraId="0CBEA1A6" w14:textId="77777777" w:rsidR="00062568" w:rsidRDefault="00062568" w:rsidP="003749AD">
      <w:pPr>
        <w:pStyle w:val="NormalWeb"/>
        <w:shd w:val="clear" w:color="auto" w:fill="FFFFFF"/>
        <w:rPr>
          <w:rStyle w:val="Strong"/>
          <w:color w:val="212121"/>
        </w:rPr>
      </w:pPr>
    </w:p>
    <w:p w14:paraId="084C241E" w14:textId="77777777" w:rsidR="00DD0ECE" w:rsidRDefault="00DD0ECE" w:rsidP="00DD0ECE">
      <w:pPr>
        <w:shd w:val="clear" w:color="auto" w:fill="FFFFFF"/>
        <w:spacing w:after="0" w:line="240" w:lineRule="auto"/>
        <w:jc w:val="center"/>
        <w:rPr>
          <w:rFonts w:ascii="Times New Roman" w:hAnsi="Times New Roman" w:cs="Times New Roman"/>
          <w:b/>
          <w:color w:val="202124"/>
          <w:sz w:val="24"/>
          <w:szCs w:val="24"/>
          <w:shd w:val="clear" w:color="auto" w:fill="FFFFFF"/>
        </w:rPr>
      </w:pPr>
      <w:r w:rsidRPr="00DD0ECE">
        <w:rPr>
          <w:rFonts w:ascii="Times New Roman" w:hAnsi="Times New Roman" w:cs="Times New Roman"/>
          <w:b/>
          <w:color w:val="202124"/>
          <w:sz w:val="24"/>
          <w:szCs w:val="24"/>
          <w:shd w:val="clear" w:color="auto" w:fill="FFFFFF"/>
        </w:rPr>
        <w:t>Table 1. Patient demographic and clinical characteristics</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243"/>
        <w:gridCol w:w="1054"/>
        <w:gridCol w:w="981"/>
      </w:tblGrid>
      <w:tr w:rsidR="00A00B4D" w:rsidRPr="006F49D5" w14:paraId="6F06E3A5" w14:textId="77777777" w:rsidTr="003657EE">
        <w:trPr>
          <w:cantSplit/>
          <w:tblHeader/>
          <w:jc w:val="center"/>
        </w:trPr>
        <w:tc>
          <w:tcPr>
            <w:tcW w:w="0" w:type="auto"/>
            <w:tcBorders>
              <w:top w:val="single" w:sz="4" w:space="0" w:color="auto"/>
              <w:bottom w:val="single" w:sz="4" w:space="0" w:color="auto"/>
            </w:tcBorders>
            <w:shd w:val="clear" w:color="auto" w:fill="D9D9D9" w:themeFill="background1" w:themeFillShade="D9"/>
            <w:tcMar>
              <w:left w:w="60" w:type="dxa"/>
              <w:right w:w="60" w:type="dxa"/>
            </w:tcMar>
            <w:vAlign w:val="bottom"/>
          </w:tcPr>
          <w:p w14:paraId="6C1238F6" w14:textId="77777777" w:rsidR="00A00B4D" w:rsidRPr="000C1DFD" w:rsidRDefault="00A00B4D" w:rsidP="000C1DFD">
            <w:pPr>
              <w:spacing w:before="120" w:after="0" w:line="240" w:lineRule="auto"/>
              <w:jc w:val="center"/>
              <w:rPr>
                <w:rFonts w:ascii="Arial Narrow" w:eastAsia="Times New Roman" w:hAnsi="Arial Narrow" w:cs="Times New Roman"/>
                <w:b/>
                <w:bCs/>
                <w:color w:val="000000"/>
                <w:sz w:val="16"/>
                <w:szCs w:val="16"/>
              </w:rPr>
            </w:pPr>
            <w:r w:rsidRPr="000C1DFD">
              <w:rPr>
                <w:rFonts w:ascii="Arial Narrow" w:eastAsia="Times New Roman" w:hAnsi="Arial Narrow" w:cs="Times New Roman"/>
                <w:b/>
                <w:bCs/>
                <w:color w:val="000000"/>
                <w:sz w:val="16"/>
                <w:szCs w:val="16"/>
              </w:rPr>
              <w:t>Variable</w:t>
            </w:r>
          </w:p>
        </w:tc>
        <w:tc>
          <w:tcPr>
            <w:tcW w:w="0" w:type="auto"/>
            <w:tcBorders>
              <w:top w:val="single" w:sz="4" w:space="0" w:color="auto"/>
              <w:bottom w:val="single" w:sz="4" w:space="0" w:color="auto"/>
            </w:tcBorders>
            <w:shd w:val="clear" w:color="auto" w:fill="D9D9D9" w:themeFill="background1" w:themeFillShade="D9"/>
            <w:tcMar>
              <w:left w:w="60" w:type="dxa"/>
              <w:right w:w="60" w:type="dxa"/>
            </w:tcMar>
            <w:vAlign w:val="center"/>
          </w:tcPr>
          <w:p w14:paraId="122019B3" w14:textId="77777777" w:rsidR="00A00B4D" w:rsidRPr="006F49D5" w:rsidRDefault="00A00B4D" w:rsidP="002D1404">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No cancer</w:t>
            </w:r>
          </w:p>
          <w:p w14:paraId="7486A3E4" w14:textId="7514C45F" w:rsidR="00A00B4D" w:rsidRPr="006F49D5" w:rsidRDefault="00A00B4D" w:rsidP="002D1404">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002E594C" w:rsidRPr="002E594C">
              <w:rPr>
                <w:rFonts w:ascii="Arial Narrow" w:eastAsia="Times New Roman" w:hAnsi="Arial Narrow" w:cs="Times New Roman"/>
                <w:b/>
                <w:bCs/>
                <w:color w:val="000000"/>
                <w:sz w:val="16"/>
                <w:szCs w:val="16"/>
              </w:rPr>
              <w:t>514538</w:t>
            </w:r>
            <w:r w:rsidRPr="006F49D5">
              <w:rPr>
                <w:rFonts w:ascii="Arial Narrow" w:eastAsia="Times New Roman" w:hAnsi="Arial Narrow" w:cs="Times New Roman"/>
                <w:b/>
                <w:bCs/>
                <w:color w:val="000000"/>
                <w:sz w:val="16"/>
                <w:szCs w:val="16"/>
              </w:rPr>
              <w:t>)</w:t>
            </w:r>
          </w:p>
        </w:tc>
        <w:tc>
          <w:tcPr>
            <w:tcW w:w="0" w:type="auto"/>
            <w:tcBorders>
              <w:top w:val="single" w:sz="4" w:space="0" w:color="auto"/>
              <w:bottom w:val="single" w:sz="4" w:space="0" w:color="auto"/>
            </w:tcBorders>
            <w:shd w:val="clear" w:color="auto" w:fill="D9D9D9" w:themeFill="background1" w:themeFillShade="D9"/>
            <w:tcMar>
              <w:left w:w="60" w:type="dxa"/>
              <w:right w:w="60" w:type="dxa"/>
            </w:tcMar>
            <w:vAlign w:val="center"/>
          </w:tcPr>
          <w:p w14:paraId="6C4A670C" w14:textId="77777777" w:rsidR="00A00B4D" w:rsidRPr="006F49D5" w:rsidRDefault="00A00B4D" w:rsidP="002D1404">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Cancer</w:t>
            </w:r>
          </w:p>
          <w:p w14:paraId="7D60360F" w14:textId="4609E725" w:rsidR="00A00B4D" w:rsidRPr="006F49D5" w:rsidRDefault="00A00B4D" w:rsidP="002D1404">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002E594C">
              <w:rPr>
                <w:rFonts w:ascii="Arial Narrow" w:eastAsia="Times New Roman" w:hAnsi="Arial Narrow" w:cs="Times New Roman"/>
                <w:b/>
                <w:bCs/>
                <w:color w:val="000000"/>
                <w:sz w:val="16"/>
                <w:szCs w:val="16"/>
              </w:rPr>
              <w:t>31880</w:t>
            </w:r>
            <w:r w:rsidRPr="006F49D5">
              <w:rPr>
                <w:rFonts w:ascii="Arial Narrow" w:eastAsia="Times New Roman" w:hAnsi="Arial Narrow" w:cs="Times New Roman"/>
                <w:b/>
                <w:bCs/>
                <w:color w:val="000000"/>
                <w:sz w:val="16"/>
                <w:szCs w:val="16"/>
              </w:rPr>
              <w:t>)</w:t>
            </w:r>
          </w:p>
        </w:tc>
      </w:tr>
      <w:tr w:rsidR="00A00B4D" w:rsidRPr="006F49D5" w14:paraId="3C565C86" w14:textId="77777777" w:rsidTr="003657EE">
        <w:trPr>
          <w:cantSplit/>
          <w:jc w:val="center"/>
        </w:trPr>
        <w:tc>
          <w:tcPr>
            <w:tcW w:w="0" w:type="auto"/>
            <w:tcBorders>
              <w:top w:val="single" w:sz="4" w:space="0" w:color="auto"/>
              <w:bottom w:val="nil"/>
            </w:tcBorders>
            <w:shd w:val="clear" w:color="auto" w:fill="FFFFFF"/>
            <w:tcMar>
              <w:left w:w="60" w:type="dxa"/>
              <w:right w:w="60" w:type="dxa"/>
            </w:tcMar>
          </w:tcPr>
          <w:p w14:paraId="76581711" w14:textId="77777777" w:rsidR="00A00B4D" w:rsidRPr="006F49D5" w:rsidRDefault="00A00B4D" w:rsidP="00496C3E">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Age, years</w:t>
            </w:r>
          </w:p>
        </w:tc>
        <w:tc>
          <w:tcPr>
            <w:tcW w:w="0" w:type="auto"/>
            <w:tcBorders>
              <w:top w:val="single" w:sz="4" w:space="0" w:color="auto"/>
              <w:bottom w:val="nil"/>
            </w:tcBorders>
            <w:shd w:val="clear" w:color="auto" w:fill="FFFFFF"/>
            <w:tcMar>
              <w:left w:w="60" w:type="dxa"/>
              <w:right w:w="60" w:type="dxa"/>
            </w:tcMar>
          </w:tcPr>
          <w:p w14:paraId="2C79D732"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c>
          <w:tcPr>
            <w:tcW w:w="0" w:type="auto"/>
            <w:tcBorders>
              <w:top w:val="single" w:sz="4" w:space="0" w:color="auto"/>
              <w:bottom w:val="nil"/>
            </w:tcBorders>
            <w:shd w:val="clear" w:color="auto" w:fill="FFFFFF"/>
            <w:tcMar>
              <w:left w:w="60" w:type="dxa"/>
              <w:right w:w="60" w:type="dxa"/>
            </w:tcMar>
          </w:tcPr>
          <w:p w14:paraId="594161EB"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r>
      <w:tr w:rsidR="004A22CE" w:rsidRPr="006F49D5" w14:paraId="00029244" w14:textId="77777777" w:rsidTr="003657EE">
        <w:trPr>
          <w:cantSplit/>
          <w:jc w:val="center"/>
        </w:trPr>
        <w:tc>
          <w:tcPr>
            <w:tcW w:w="0" w:type="auto"/>
            <w:tcBorders>
              <w:top w:val="nil"/>
            </w:tcBorders>
            <w:shd w:val="clear" w:color="auto" w:fill="FFFFFF"/>
            <w:tcMar>
              <w:left w:w="60" w:type="dxa"/>
              <w:right w:w="60" w:type="dxa"/>
            </w:tcMar>
          </w:tcPr>
          <w:p w14:paraId="58284696" w14:textId="77777777" w:rsidR="004A22CE" w:rsidRPr="006F49D5" w:rsidRDefault="004A22CE" w:rsidP="00496C3E">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Mean (SD) </w:t>
            </w:r>
          </w:p>
        </w:tc>
        <w:tc>
          <w:tcPr>
            <w:tcW w:w="0" w:type="auto"/>
            <w:tcBorders>
              <w:top w:val="nil"/>
            </w:tcBorders>
            <w:shd w:val="clear" w:color="auto" w:fill="FFFFFF"/>
            <w:tcMar>
              <w:left w:w="60" w:type="dxa"/>
              <w:right w:w="60" w:type="dxa"/>
            </w:tcMar>
          </w:tcPr>
          <w:p w14:paraId="1C28D464" w14:textId="77777777" w:rsidR="004A22CE" w:rsidRPr="006F49D5" w:rsidRDefault="004A22CE" w:rsidP="002D1404">
            <w:pPr>
              <w:adjustRightInd w:val="0"/>
              <w:spacing w:before="60" w:after="60"/>
              <w:jc w:val="center"/>
              <w:rPr>
                <w:rFonts w:ascii="Arial Narrow" w:hAnsi="Arial Narrow" w:cs="Times New Roman"/>
                <w:color w:val="000000"/>
                <w:sz w:val="16"/>
                <w:szCs w:val="16"/>
              </w:rPr>
            </w:pPr>
          </w:p>
        </w:tc>
        <w:tc>
          <w:tcPr>
            <w:tcW w:w="0" w:type="auto"/>
            <w:tcBorders>
              <w:top w:val="nil"/>
            </w:tcBorders>
            <w:shd w:val="clear" w:color="auto" w:fill="FFFFFF"/>
            <w:tcMar>
              <w:left w:w="60" w:type="dxa"/>
              <w:right w:w="60" w:type="dxa"/>
            </w:tcMar>
          </w:tcPr>
          <w:p w14:paraId="6568C962" w14:textId="77777777" w:rsidR="004A22CE" w:rsidRPr="006F49D5" w:rsidRDefault="004A22CE" w:rsidP="002D1404">
            <w:pPr>
              <w:adjustRightInd w:val="0"/>
              <w:spacing w:before="60" w:after="60"/>
              <w:jc w:val="center"/>
              <w:rPr>
                <w:rFonts w:ascii="Arial Narrow" w:hAnsi="Arial Narrow" w:cs="Times New Roman"/>
                <w:color w:val="000000"/>
                <w:sz w:val="16"/>
                <w:szCs w:val="16"/>
              </w:rPr>
            </w:pPr>
          </w:p>
        </w:tc>
      </w:tr>
      <w:tr w:rsidR="002E594C" w:rsidRPr="006F49D5" w14:paraId="1C7B9FB8" w14:textId="77777777" w:rsidTr="006F49D5">
        <w:trPr>
          <w:cantSplit/>
          <w:jc w:val="center"/>
        </w:trPr>
        <w:tc>
          <w:tcPr>
            <w:tcW w:w="0" w:type="auto"/>
            <w:shd w:val="clear" w:color="auto" w:fill="FFFFFF"/>
            <w:tcMar>
              <w:left w:w="60" w:type="dxa"/>
              <w:right w:w="60" w:type="dxa"/>
            </w:tcMar>
          </w:tcPr>
          <w:p w14:paraId="7DB1F020" w14:textId="2CCB0D68" w:rsidR="002E594C" w:rsidRPr="006F49D5" w:rsidRDefault="002E594C" w:rsidP="002E594C">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t>
            </w:r>
            <w:r w:rsidRPr="002E594C">
              <w:rPr>
                <w:rFonts w:ascii="Arial Narrow" w:hAnsi="Arial Narrow" w:cs="Times New Roman"/>
                <w:color w:val="000000"/>
                <w:sz w:val="16"/>
                <w:szCs w:val="16"/>
              </w:rPr>
              <w:t>18-50</w:t>
            </w:r>
          </w:p>
        </w:tc>
        <w:tc>
          <w:tcPr>
            <w:tcW w:w="0" w:type="auto"/>
            <w:shd w:val="clear" w:color="auto" w:fill="FFFFFF"/>
            <w:tcMar>
              <w:left w:w="60" w:type="dxa"/>
              <w:right w:w="60" w:type="dxa"/>
            </w:tcMar>
          </w:tcPr>
          <w:p w14:paraId="2E55E906" w14:textId="0489A73A"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274031 (53.3%)</w:t>
            </w:r>
          </w:p>
        </w:tc>
        <w:tc>
          <w:tcPr>
            <w:tcW w:w="0" w:type="auto"/>
            <w:shd w:val="clear" w:color="auto" w:fill="FFFFFF"/>
            <w:tcMar>
              <w:left w:w="60" w:type="dxa"/>
              <w:right w:w="60" w:type="dxa"/>
            </w:tcMar>
          </w:tcPr>
          <w:p w14:paraId="30D95416" w14:textId="656C5E91"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4096 (12.8%)</w:t>
            </w:r>
          </w:p>
        </w:tc>
      </w:tr>
      <w:tr w:rsidR="002E594C" w:rsidRPr="006F49D5" w14:paraId="40ED15C7" w14:textId="77777777" w:rsidTr="006F49D5">
        <w:trPr>
          <w:cantSplit/>
          <w:jc w:val="center"/>
        </w:trPr>
        <w:tc>
          <w:tcPr>
            <w:tcW w:w="0" w:type="auto"/>
            <w:shd w:val="clear" w:color="auto" w:fill="FFFFFF"/>
            <w:tcMar>
              <w:left w:w="60" w:type="dxa"/>
              <w:right w:w="60" w:type="dxa"/>
            </w:tcMar>
          </w:tcPr>
          <w:p w14:paraId="4DAB1382" w14:textId="04CE0C14" w:rsidR="002E594C" w:rsidRPr="006F49D5" w:rsidRDefault="002E594C" w:rsidP="002E594C">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t>
            </w:r>
            <w:r w:rsidRPr="002E594C">
              <w:rPr>
                <w:rFonts w:ascii="Arial Narrow" w:hAnsi="Arial Narrow" w:cs="Times New Roman"/>
                <w:color w:val="000000"/>
                <w:sz w:val="16"/>
                <w:szCs w:val="16"/>
              </w:rPr>
              <w:t>50-65</w:t>
            </w:r>
          </w:p>
        </w:tc>
        <w:tc>
          <w:tcPr>
            <w:tcW w:w="0" w:type="auto"/>
            <w:shd w:val="clear" w:color="auto" w:fill="FFFFFF"/>
            <w:tcMar>
              <w:left w:w="60" w:type="dxa"/>
              <w:right w:w="60" w:type="dxa"/>
            </w:tcMar>
          </w:tcPr>
          <w:p w14:paraId="37184EE0" w14:textId="6290B8AB"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139655 (27.1%)</w:t>
            </w:r>
          </w:p>
        </w:tc>
        <w:tc>
          <w:tcPr>
            <w:tcW w:w="0" w:type="auto"/>
            <w:shd w:val="clear" w:color="auto" w:fill="FFFFFF"/>
            <w:tcMar>
              <w:left w:w="60" w:type="dxa"/>
              <w:right w:w="60" w:type="dxa"/>
            </w:tcMar>
          </w:tcPr>
          <w:p w14:paraId="3A96A963" w14:textId="356B7012"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9947 (31.2%)</w:t>
            </w:r>
          </w:p>
        </w:tc>
      </w:tr>
      <w:tr w:rsidR="002E594C" w:rsidRPr="006F49D5" w14:paraId="2C2C1CC0" w14:textId="77777777" w:rsidTr="006F49D5">
        <w:trPr>
          <w:cantSplit/>
          <w:jc w:val="center"/>
        </w:trPr>
        <w:tc>
          <w:tcPr>
            <w:tcW w:w="0" w:type="auto"/>
            <w:shd w:val="clear" w:color="auto" w:fill="FFFFFF"/>
            <w:tcMar>
              <w:left w:w="60" w:type="dxa"/>
              <w:right w:w="60" w:type="dxa"/>
            </w:tcMar>
          </w:tcPr>
          <w:p w14:paraId="626952D3" w14:textId="6FB1FEB4" w:rsidR="002E594C" w:rsidRPr="006F49D5" w:rsidRDefault="002E594C" w:rsidP="002E594C">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t>
            </w:r>
            <w:r w:rsidRPr="002E594C">
              <w:rPr>
                <w:rFonts w:ascii="Arial Narrow" w:hAnsi="Arial Narrow" w:cs="Times New Roman"/>
                <w:color w:val="000000"/>
                <w:sz w:val="16"/>
                <w:szCs w:val="16"/>
              </w:rPr>
              <w:t>65-75</w:t>
            </w:r>
          </w:p>
        </w:tc>
        <w:tc>
          <w:tcPr>
            <w:tcW w:w="0" w:type="auto"/>
            <w:shd w:val="clear" w:color="auto" w:fill="FFFFFF"/>
            <w:tcMar>
              <w:left w:w="60" w:type="dxa"/>
              <w:right w:w="60" w:type="dxa"/>
            </w:tcMar>
          </w:tcPr>
          <w:p w14:paraId="7D9B5931" w14:textId="0E808A59"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55877 (10.9%)</w:t>
            </w:r>
          </w:p>
        </w:tc>
        <w:tc>
          <w:tcPr>
            <w:tcW w:w="0" w:type="auto"/>
            <w:shd w:val="clear" w:color="auto" w:fill="FFFFFF"/>
            <w:tcMar>
              <w:left w:w="60" w:type="dxa"/>
              <w:right w:w="60" w:type="dxa"/>
            </w:tcMar>
          </w:tcPr>
          <w:p w14:paraId="4BB9A642" w14:textId="123259F1"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8387 (26.3%)</w:t>
            </w:r>
          </w:p>
        </w:tc>
      </w:tr>
      <w:tr w:rsidR="002E594C" w:rsidRPr="006F49D5" w14:paraId="3DA92CB8" w14:textId="77777777" w:rsidTr="006F49D5">
        <w:trPr>
          <w:cantSplit/>
          <w:jc w:val="center"/>
        </w:trPr>
        <w:tc>
          <w:tcPr>
            <w:tcW w:w="0" w:type="auto"/>
            <w:shd w:val="clear" w:color="auto" w:fill="FFFFFF"/>
            <w:tcMar>
              <w:left w:w="60" w:type="dxa"/>
              <w:right w:w="60" w:type="dxa"/>
            </w:tcMar>
          </w:tcPr>
          <w:p w14:paraId="3357C55F" w14:textId="1A853C60" w:rsidR="002E594C" w:rsidRPr="006F49D5" w:rsidRDefault="002E594C" w:rsidP="002E594C">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t>
            </w:r>
            <w:r w:rsidRPr="002E594C">
              <w:rPr>
                <w:rFonts w:ascii="Arial Narrow" w:hAnsi="Arial Narrow" w:cs="Times New Roman"/>
                <w:color w:val="000000"/>
                <w:sz w:val="16"/>
                <w:szCs w:val="16"/>
              </w:rPr>
              <w:t>&gt;=75</w:t>
            </w:r>
          </w:p>
        </w:tc>
        <w:tc>
          <w:tcPr>
            <w:tcW w:w="0" w:type="auto"/>
            <w:shd w:val="clear" w:color="auto" w:fill="FFFFFF"/>
            <w:tcMar>
              <w:left w:w="60" w:type="dxa"/>
              <w:right w:w="60" w:type="dxa"/>
            </w:tcMar>
          </w:tcPr>
          <w:p w14:paraId="493B9C43" w14:textId="15D63A2F"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44975 (8.7%)</w:t>
            </w:r>
          </w:p>
        </w:tc>
        <w:tc>
          <w:tcPr>
            <w:tcW w:w="0" w:type="auto"/>
            <w:shd w:val="clear" w:color="auto" w:fill="FFFFFF"/>
            <w:tcMar>
              <w:left w:w="60" w:type="dxa"/>
              <w:right w:w="60" w:type="dxa"/>
            </w:tcMar>
          </w:tcPr>
          <w:p w14:paraId="0EE68C83" w14:textId="76EB9BD6"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9450 (29.6%)</w:t>
            </w:r>
          </w:p>
        </w:tc>
      </w:tr>
      <w:tr w:rsidR="00A00B4D" w:rsidRPr="006F49D5" w14:paraId="0FB8C7B7" w14:textId="77777777" w:rsidTr="006F49D5">
        <w:trPr>
          <w:cantSplit/>
          <w:jc w:val="center"/>
        </w:trPr>
        <w:tc>
          <w:tcPr>
            <w:tcW w:w="0" w:type="auto"/>
            <w:shd w:val="clear" w:color="auto" w:fill="D9D9D9" w:themeFill="background1" w:themeFillShade="D9"/>
            <w:tcMar>
              <w:left w:w="60" w:type="dxa"/>
              <w:right w:w="60" w:type="dxa"/>
            </w:tcMar>
          </w:tcPr>
          <w:p w14:paraId="7669B52B" w14:textId="77777777" w:rsidR="00A00B4D" w:rsidRPr="006F49D5" w:rsidRDefault="00A00B4D" w:rsidP="00A00B4D">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Gender</w:t>
            </w:r>
          </w:p>
        </w:tc>
        <w:tc>
          <w:tcPr>
            <w:tcW w:w="0" w:type="auto"/>
            <w:shd w:val="clear" w:color="auto" w:fill="D9D9D9" w:themeFill="background1" w:themeFillShade="D9"/>
            <w:tcMar>
              <w:left w:w="60" w:type="dxa"/>
              <w:right w:w="60" w:type="dxa"/>
            </w:tcMar>
          </w:tcPr>
          <w:p w14:paraId="505819F2"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EE84555"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r>
      <w:tr w:rsidR="00457398" w:rsidRPr="006F49D5" w14:paraId="62D77E7A" w14:textId="77777777" w:rsidTr="006F49D5">
        <w:trPr>
          <w:cantSplit/>
          <w:jc w:val="center"/>
        </w:trPr>
        <w:tc>
          <w:tcPr>
            <w:tcW w:w="0" w:type="auto"/>
            <w:shd w:val="clear" w:color="auto" w:fill="D9D9D9" w:themeFill="background1" w:themeFillShade="D9"/>
            <w:tcMar>
              <w:left w:w="60" w:type="dxa"/>
              <w:right w:w="60" w:type="dxa"/>
            </w:tcMar>
          </w:tcPr>
          <w:p w14:paraId="3ED2784B"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Female</w:t>
            </w:r>
          </w:p>
        </w:tc>
        <w:tc>
          <w:tcPr>
            <w:tcW w:w="0" w:type="auto"/>
            <w:shd w:val="clear" w:color="auto" w:fill="D9D9D9" w:themeFill="background1" w:themeFillShade="D9"/>
            <w:tcMar>
              <w:left w:w="60" w:type="dxa"/>
              <w:right w:w="60" w:type="dxa"/>
            </w:tcMar>
          </w:tcPr>
          <w:p w14:paraId="2B5DB3A8" w14:textId="1D55DECA"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288743 (56.1%)</w:t>
            </w:r>
          </w:p>
        </w:tc>
        <w:tc>
          <w:tcPr>
            <w:tcW w:w="0" w:type="auto"/>
            <w:shd w:val="clear" w:color="auto" w:fill="D9D9D9" w:themeFill="background1" w:themeFillShade="D9"/>
            <w:tcMar>
              <w:left w:w="60" w:type="dxa"/>
              <w:right w:w="60" w:type="dxa"/>
            </w:tcMar>
          </w:tcPr>
          <w:p w14:paraId="44C208C6" w14:textId="6B863D1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17363 (54.5%)</w:t>
            </w:r>
          </w:p>
        </w:tc>
      </w:tr>
      <w:tr w:rsidR="00457398" w:rsidRPr="006F49D5" w14:paraId="589AD933" w14:textId="77777777" w:rsidTr="006F49D5">
        <w:trPr>
          <w:cantSplit/>
          <w:jc w:val="center"/>
        </w:trPr>
        <w:tc>
          <w:tcPr>
            <w:tcW w:w="0" w:type="auto"/>
            <w:shd w:val="clear" w:color="auto" w:fill="D9D9D9" w:themeFill="background1" w:themeFillShade="D9"/>
            <w:tcMar>
              <w:left w:w="60" w:type="dxa"/>
              <w:right w:w="60" w:type="dxa"/>
            </w:tcMar>
          </w:tcPr>
          <w:p w14:paraId="001BF367"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Male</w:t>
            </w:r>
          </w:p>
        </w:tc>
        <w:tc>
          <w:tcPr>
            <w:tcW w:w="0" w:type="auto"/>
            <w:shd w:val="clear" w:color="auto" w:fill="D9D9D9" w:themeFill="background1" w:themeFillShade="D9"/>
            <w:tcMar>
              <w:left w:w="60" w:type="dxa"/>
              <w:right w:w="60" w:type="dxa"/>
            </w:tcMar>
          </w:tcPr>
          <w:p w14:paraId="4B556B2B" w14:textId="74D119F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225289 (43.8%)</w:t>
            </w:r>
          </w:p>
        </w:tc>
        <w:tc>
          <w:tcPr>
            <w:tcW w:w="0" w:type="auto"/>
            <w:shd w:val="clear" w:color="auto" w:fill="D9D9D9" w:themeFill="background1" w:themeFillShade="D9"/>
            <w:tcMar>
              <w:left w:w="60" w:type="dxa"/>
              <w:right w:w="60" w:type="dxa"/>
            </w:tcMar>
          </w:tcPr>
          <w:p w14:paraId="26FD25AB" w14:textId="2A075CC6"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14501 (45.5%)</w:t>
            </w:r>
          </w:p>
        </w:tc>
      </w:tr>
      <w:tr w:rsidR="00457398" w:rsidRPr="006F49D5" w14:paraId="122FB916" w14:textId="77777777" w:rsidTr="006F49D5">
        <w:trPr>
          <w:cantSplit/>
          <w:jc w:val="center"/>
        </w:trPr>
        <w:tc>
          <w:tcPr>
            <w:tcW w:w="0" w:type="auto"/>
            <w:shd w:val="clear" w:color="auto" w:fill="D9D9D9" w:themeFill="background1" w:themeFillShade="D9"/>
            <w:tcMar>
              <w:left w:w="60" w:type="dxa"/>
              <w:right w:w="60" w:type="dxa"/>
            </w:tcMar>
          </w:tcPr>
          <w:p w14:paraId="478B6FB0"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Unknown</w:t>
            </w:r>
          </w:p>
        </w:tc>
        <w:tc>
          <w:tcPr>
            <w:tcW w:w="0" w:type="auto"/>
            <w:shd w:val="clear" w:color="auto" w:fill="D9D9D9" w:themeFill="background1" w:themeFillShade="D9"/>
            <w:tcMar>
              <w:left w:w="60" w:type="dxa"/>
              <w:right w:w="60" w:type="dxa"/>
            </w:tcMar>
          </w:tcPr>
          <w:p w14:paraId="4B489DEF" w14:textId="5964A2E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506 (0.1%)</w:t>
            </w:r>
          </w:p>
        </w:tc>
        <w:tc>
          <w:tcPr>
            <w:tcW w:w="0" w:type="auto"/>
            <w:shd w:val="clear" w:color="auto" w:fill="D9D9D9" w:themeFill="background1" w:themeFillShade="D9"/>
            <w:tcMar>
              <w:left w:w="60" w:type="dxa"/>
              <w:right w:w="60" w:type="dxa"/>
            </w:tcMar>
          </w:tcPr>
          <w:p w14:paraId="3BDFC25A" w14:textId="4C457C4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16 (0.1%)</w:t>
            </w:r>
          </w:p>
        </w:tc>
      </w:tr>
      <w:tr w:rsidR="00A00B4D" w:rsidRPr="006F49D5" w14:paraId="493D5B0D" w14:textId="77777777" w:rsidTr="006F49D5">
        <w:trPr>
          <w:cantSplit/>
          <w:jc w:val="center"/>
        </w:trPr>
        <w:tc>
          <w:tcPr>
            <w:tcW w:w="0" w:type="auto"/>
            <w:shd w:val="clear" w:color="auto" w:fill="FFFFFF"/>
            <w:tcMar>
              <w:left w:w="60" w:type="dxa"/>
              <w:right w:w="60" w:type="dxa"/>
            </w:tcMar>
          </w:tcPr>
          <w:p w14:paraId="4BDC31EC" w14:textId="77777777" w:rsidR="00A00B4D" w:rsidRPr="006F49D5" w:rsidRDefault="00A00B4D" w:rsidP="00A00B4D">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Race and ethnicity</w:t>
            </w:r>
          </w:p>
        </w:tc>
        <w:tc>
          <w:tcPr>
            <w:tcW w:w="0" w:type="auto"/>
            <w:shd w:val="clear" w:color="auto" w:fill="FFFFFF"/>
            <w:tcMar>
              <w:left w:w="60" w:type="dxa"/>
              <w:right w:w="60" w:type="dxa"/>
            </w:tcMar>
          </w:tcPr>
          <w:p w14:paraId="5973F5A9"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50A446CF"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r>
      <w:tr w:rsidR="00457398" w:rsidRPr="006F49D5" w14:paraId="031C8BDE" w14:textId="77777777" w:rsidTr="006F49D5">
        <w:trPr>
          <w:cantSplit/>
          <w:jc w:val="center"/>
        </w:trPr>
        <w:tc>
          <w:tcPr>
            <w:tcW w:w="0" w:type="auto"/>
            <w:shd w:val="clear" w:color="auto" w:fill="FFFFFF"/>
            <w:tcMar>
              <w:left w:w="60" w:type="dxa"/>
              <w:right w:w="60" w:type="dxa"/>
            </w:tcMar>
          </w:tcPr>
          <w:p w14:paraId="51DAD21F"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Hispanic</w:t>
            </w:r>
          </w:p>
        </w:tc>
        <w:tc>
          <w:tcPr>
            <w:tcW w:w="0" w:type="auto"/>
            <w:shd w:val="clear" w:color="auto" w:fill="FFFFFF"/>
            <w:tcMar>
              <w:left w:w="60" w:type="dxa"/>
              <w:right w:w="60" w:type="dxa"/>
            </w:tcMar>
          </w:tcPr>
          <w:p w14:paraId="52BBC547" w14:textId="1C208971"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56331 (10.9%)</w:t>
            </w:r>
          </w:p>
        </w:tc>
        <w:tc>
          <w:tcPr>
            <w:tcW w:w="0" w:type="auto"/>
            <w:shd w:val="clear" w:color="auto" w:fill="FFFFFF"/>
            <w:tcMar>
              <w:left w:w="60" w:type="dxa"/>
              <w:right w:w="60" w:type="dxa"/>
            </w:tcMar>
          </w:tcPr>
          <w:p w14:paraId="088C22B7" w14:textId="2D2891A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2089 (6.6%)</w:t>
            </w:r>
          </w:p>
        </w:tc>
      </w:tr>
      <w:tr w:rsidR="00457398" w:rsidRPr="006F49D5" w14:paraId="0463DC14" w14:textId="77777777" w:rsidTr="006F49D5">
        <w:trPr>
          <w:cantSplit/>
          <w:jc w:val="center"/>
        </w:trPr>
        <w:tc>
          <w:tcPr>
            <w:tcW w:w="0" w:type="auto"/>
            <w:shd w:val="clear" w:color="auto" w:fill="FFFFFF"/>
            <w:tcMar>
              <w:left w:w="60" w:type="dxa"/>
              <w:right w:w="60" w:type="dxa"/>
            </w:tcMar>
          </w:tcPr>
          <w:p w14:paraId="792E7EC4"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Non-hispanic black</w:t>
            </w:r>
          </w:p>
        </w:tc>
        <w:tc>
          <w:tcPr>
            <w:tcW w:w="0" w:type="auto"/>
            <w:shd w:val="clear" w:color="auto" w:fill="FFFFFF"/>
            <w:tcMar>
              <w:left w:w="60" w:type="dxa"/>
              <w:right w:w="60" w:type="dxa"/>
            </w:tcMar>
          </w:tcPr>
          <w:p w14:paraId="07C20B1D" w14:textId="16B172C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55626 (10.8%)</w:t>
            </w:r>
          </w:p>
        </w:tc>
        <w:tc>
          <w:tcPr>
            <w:tcW w:w="0" w:type="auto"/>
            <w:shd w:val="clear" w:color="auto" w:fill="FFFFFF"/>
            <w:tcMar>
              <w:left w:w="60" w:type="dxa"/>
              <w:right w:w="60" w:type="dxa"/>
            </w:tcMar>
          </w:tcPr>
          <w:p w14:paraId="3A30FCED" w14:textId="202C3997"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3530 (11.1%)</w:t>
            </w:r>
          </w:p>
        </w:tc>
      </w:tr>
      <w:tr w:rsidR="00457398" w:rsidRPr="006F49D5" w14:paraId="54CA385F" w14:textId="77777777" w:rsidTr="006F49D5">
        <w:trPr>
          <w:cantSplit/>
          <w:jc w:val="center"/>
        </w:trPr>
        <w:tc>
          <w:tcPr>
            <w:tcW w:w="0" w:type="auto"/>
            <w:shd w:val="clear" w:color="auto" w:fill="FFFFFF"/>
            <w:tcMar>
              <w:left w:w="60" w:type="dxa"/>
              <w:right w:w="60" w:type="dxa"/>
            </w:tcMar>
          </w:tcPr>
          <w:p w14:paraId="05FEA5CA"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Non-hispanic white</w:t>
            </w:r>
          </w:p>
        </w:tc>
        <w:tc>
          <w:tcPr>
            <w:tcW w:w="0" w:type="auto"/>
            <w:shd w:val="clear" w:color="auto" w:fill="FFFFFF"/>
            <w:tcMar>
              <w:left w:w="60" w:type="dxa"/>
              <w:right w:w="60" w:type="dxa"/>
            </w:tcMar>
          </w:tcPr>
          <w:p w14:paraId="152AE48B" w14:textId="27F513D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305755 (59.4%)</w:t>
            </w:r>
          </w:p>
        </w:tc>
        <w:tc>
          <w:tcPr>
            <w:tcW w:w="0" w:type="auto"/>
            <w:shd w:val="clear" w:color="auto" w:fill="FFFFFF"/>
            <w:tcMar>
              <w:left w:w="60" w:type="dxa"/>
              <w:right w:w="60" w:type="dxa"/>
            </w:tcMar>
          </w:tcPr>
          <w:p w14:paraId="298E57C7" w14:textId="4CE193F0"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23004 (72.2%)</w:t>
            </w:r>
          </w:p>
        </w:tc>
      </w:tr>
      <w:tr w:rsidR="00457398" w:rsidRPr="006F49D5" w14:paraId="479153C3" w14:textId="77777777" w:rsidTr="006F49D5">
        <w:trPr>
          <w:cantSplit/>
          <w:jc w:val="center"/>
        </w:trPr>
        <w:tc>
          <w:tcPr>
            <w:tcW w:w="0" w:type="auto"/>
            <w:shd w:val="clear" w:color="auto" w:fill="FFFFFF"/>
            <w:tcMar>
              <w:left w:w="60" w:type="dxa"/>
              <w:right w:w="60" w:type="dxa"/>
            </w:tcMar>
          </w:tcPr>
          <w:p w14:paraId="6CE16E80"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Others/Unknown</w:t>
            </w:r>
          </w:p>
        </w:tc>
        <w:tc>
          <w:tcPr>
            <w:tcW w:w="0" w:type="auto"/>
            <w:shd w:val="clear" w:color="auto" w:fill="FFFFFF"/>
            <w:tcMar>
              <w:left w:w="60" w:type="dxa"/>
              <w:right w:w="60" w:type="dxa"/>
            </w:tcMar>
          </w:tcPr>
          <w:p w14:paraId="1F59041C" w14:textId="4F451A6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96826 (18.8%)</w:t>
            </w:r>
          </w:p>
        </w:tc>
        <w:tc>
          <w:tcPr>
            <w:tcW w:w="0" w:type="auto"/>
            <w:shd w:val="clear" w:color="auto" w:fill="FFFFFF"/>
            <w:tcMar>
              <w:left w:w="60" w:type="dxa"/>
              <w:right w:w="60" w:type="dxa"/>
            </w:tcMar>
          </w:tcPr>
          <w:p w14:paraId="34FF7752" w14:textId="5B53F2A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3257 (10.2%)</w:t>
            </w:r>
          </w:p>
        </w:tc>
      </w:tr>
      <w:tr w:rsidR="00457398" w:rsidRPr="006F49D5" w14:paraId="069B5AA4" w14:textId="77777777" w:rsidTr="006F49D5">
        <w:trPr>
          <w:cantSplit/>
          <w:jc w:val="center"/>
        </w:trPr>
        <w:tc>
          <w:tcPr>
            <w:tcW w:w="0" w:type="auto"/>
            <w:shd w:val="clear" w:color="auto" w:fill="D9D9D9" w:themeFill="background1" w:themeFillShade="D9"/>
            <w:tcMar>
              <w:left w:w="60" w:type="dxa"/>
              <w:right w:w="60" w:type="dxa"/>
            </w:tcMar>
          </w:tcPr>
          <w:p w14:paraId="2D474AEA"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Region of patient residence</w:t>
            </w:r>
          </w:p>
        </w:tc>
        <w:tc>
          <w:tcPr>
            <w:tcW w:w="0" w:type="auto"/>
            <w:shd w:val="clear" w:color="auto" w:fill="D9D9D9" w:themeFill="background1" w:themeFillShade="D9"/>
            <w:tcMar>
              <w:left w:w="60" w:type="dxa"/>
              <w:right w:w="60" w:type="dxa"/>
            </w:tcMar>
          </w:tcPr>
          <w:p w14:paraId="2311BC24"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A6B6F57"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37429766" w14:textId="77777777" w:rsidTr="006F49D5">
        <w:trPr>
          <w:cantSplit/>
          <w:jc w:val="center"/>
        </w:trPr>
        <w:tc>
          <w:tcPr>
            <w:tcW w:w="0" w:type="auto"/>
            <w:shd w:val="clear" w:color="auto" w:fill="D9D9D9" w:themeFill="background1" w:themeFillShade="D9"/>
            <w:tcMar>
              <w:left w:w="60" w:type="dxa"/>
              <w:right w:w="60" w:type="dxa"/>
            </w:tcMar>
          </w:tcPr>
          <w:p w14:paraId="10F0E6C6"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Midwest</w:t>
            </w:r>
          </w:p>
        </w:tc>
        <w:tc>
          <w:tcPr>
            <w:tcW w:w="0" w:type="auto"/>
            <w:shd w:val="clear" w:color="auto" w:fill="D9D9D9" w:themeFill="background1" w:themeFillShade="D9"/>
            <w:tcMar>
              <w:left w:w="60" w:type="dxa"/>
              <w:right w:w="60" w:type="dxa"/>
            </w:tcMar>
          </w:tcPr>
          <w:p w14:paraId="04D1FF51" w14:textId="40CA28D0"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238679 (46.4%)</w:t>
            </w:r>
          </w:p>
        </w:tc>
        <w:tc>
          <w:tcPr>
            <w:tcW w:w="0" w:type="auto"/>
            <w:shd w:val="clear" w:color="auto" w:fill="D9D9D9" w:themeFill="background1" w:themeFillShade="D9"/>
            <w:tcMar>
              <w:left w:w="60" w:type="dxa"/>
              <w:right w:w="60" w:type="dxa"/>
            </w:tcMar>
          </w:tcPr>
          <w:p w14:paraId="073C818C" w14:textId="7910DA7A"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14137 (44.3%)</w:t>
            </w:r>
          </w:p>
        </w:tc>
      </w:tr>
      <w:tr w:rsidR="00457398" w:rsidRPr="006F49D5" w14:paraId="549F1C51" w14:textId="77777777" w:rsidTr="006F49D5">
        <w:trPr>
          <w:cantSplit/>
          <w:jc w:val="center"/>
        </w:trPr>
        <w:tc>
          <w:tcPr>
            <w:tcW w:w="0" w:type="auto"/>
            <w:shd w:val="clear" w:color="auto" w:fill="D9D9D9" w:themeFill="background1" w:themeFillShade="D9"/>
            <w:tcMar>
              <w:left w:w="60" w:type="dxa"/>
              <w:right w:w="60" w:type="dxa"/>
            </w:tcMar>
          </w:tcPr>
          <w:p w14:paraId="10B6FF19"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Northeast</w:t>
            </w:r>
          </w:p>
        </w:tc>
        <w:tc>
          <w:tcPr>
            <w:tcW w:w="0" w:type="auto"/>
            <w:shd w:val="clear" w:color="auto" w:fill="D9D9D9" w:themeFill="background1" w:themeFillShade="D9"/>
            <w:tcMar>
              <w:left w:w="60" w:type="dxa"/>
              <w:right w:w="60" w:type="dxa"/>
            </w:tcMar>
          </w:tcPr>
          <w:p w14:paraId="576509CB" w14:textId="3B648627"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128132 (24.9%)</w:t>
            </w:r>
          </w:p>
        </w:tc>
        <w:tc>
          <w:tcPr>
            <w:tcW w:w="0" w:type="auto"/>
            <w:shd w:val="clear" w:color="auto" w:fill="D9D9D9" w:themeFill="background1" w:themeFillShade="D9"/>
            <w:tcMar>
              <w:left w:w="60" w:type="dxa"/>
              <w:right w:w="60" w:type="dxa"/>
            </w:tcMar>
          </w:tcPr>
          <w:p w14:paraId="5A3594ED" w14:textId="0BAE8C6D"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9869 (31.0%)</w:t>
            </w:r>
          </w:p>
        </w:tc>
      </w:tr>
      <w:tr w:rsidR="00457398" w:rsidRPr="006F49D5" w14:paraId="01CD3AC8" w14:textId="77777777" w:rsidTr="006F49D5">
        <w:trPr>
          <w:cantSplit/>
          <w:jc w:val="center"/>
        </w:trPr>
        <w:tc>
          <w:tcPr>
            <w:tcW w:w="0" w:type="auto"/>
            <w:shd w:val="clear" w:color="auto" w:fill="D9D9D9" w:themeFill="background1" w:themeFillShade="D9"/>
            <w:tcMar>
              <w:left w:w="60" w:type="dxa"/>
              <w:right w:w="60" w:type="dxa"/>
            </w:tcMar>
          </w:tcPr>
          <w:p w14:paraId="770E2F8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South</w:t>
            </w:r>
          </w:p>
        </w:tc>
        <w:tc>
          <w:tcPr>
            <w:tcW w:w="0" w:type="auto"/>
            <w:shd w:val="clear" w:color="auto" w:fill="D9D9D9" w:themeFill="background1" w:themeFillShade="D9"/>
            <w:tcMar>
              <w:left w:w="60" w:type="dxa"/>
              <w:right w:w="60" w:type="dxa"/>
            </w:tcMar>
          </w:tcPr>
          <w:p w14:paraId="76435C82" w14:textId="41AD37D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94738 (18.4%)</w:t>
            </w:r>
          </w:p>
        </w:tc>
        <w:tc>
          <w:tcPr>
            <w:tcW w:w="0" w:type="auto"/>
            <w:shd w:val="clear" w:color="auto" w:fill="D9D9D9" w:themeFill="background1" w:themeFillShade="D9"/>
            <w:tcMar>
              <w:left w:w="60" w:type="dxa"/>
              <w:right w:w="60" w:type="dxa"/>
            </w:tcMar>
          </w:tcPr>
          <w:p w14:paraId="1140E63C" w14:textId="0EF7A2DB"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5355 (16.8%)</w:t>
            </w:r>
          </w:p>
        </w:tc>
      </w:tr>
      <w:tr w:rsidR="00457398" w:rsidRPr="006F49D5" w14:paraId="3EDA1F02" w14:textId="77777777" w:rsidTr="006F49D5">
        <w:trPr>
          <w:cantSplit/>
          <w:jc w:val="center"/>
        </w:trPr>
        <w:tc>
          <w:tcPr>
            <w:tcW w:w="0" w:type="auto"/>
            <w:shd w:val="clear" w:color="auto" w:fill="D9D9D9" w:themeFill="background1" w:themeFillShade="D9"/>
            <w:tcMar>
              <w:left w:w="60" w:type="dxa"/>
              <w:right w:w="60" w:type="dxa"/>
            </w:tcMar>
          </w:tcPr>
          <w:p w14:paraId="3954B9DD"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West</w:t>
            </w:r>
          </w:p>
        </w:tc>
        <w:tc>
          <w:tcPr>
            <w:tcW w:w="0" w:type="auto"/>
            <w:shd w:val="clear" w:color="auto" w:fill="D9D9D9" w:themeFill="background1" w:themeFillShade="D9"/>
            <w:tcMar>
              <w:left w:w="60" w:type="dxa"/>
              <w:right w:w="60" w:type="dxa"/>
            </w:tcMar>
          </w:tcPr>
          <w:p w14:paraId="026B1767" w14:textId="2D328FE2"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34601 (6.7%)</w:t>
            </w:r>
          </w:p>
        </w:tc>
        <w:tc>
          <w:tcPr>
            <w:tcW w:w="0" w:type="auto"/>
            <w:shd w:val="clear" w:color="auto" w:fill="D9D9D9" w:themeFill="background1" w:themeFillShade="D9"/>
            <w:tcMar>
              <w:left w:w="60" w:type="dxa"/>
              <w:right w:w="60" w:type="dxa"/>
            </w:tcMar>
          </w:tcPr>
          <w:p w14:paraId="616D72CD" w14:textId="694B6BBB"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1872 (5.9%)</w:t>
            </w:r>
          </w:p>
        </w:tc>
      </w:tr>
      <w:tr w:rsidR="00457398" w:rsidRPr="006F49D5" w14:paraId="48392E1B" w14:textId="77777777" w:rsidTr="006F49D5">
        <w:trPr>
          <w:cantSplit/>
          <w:jc w:val="center"/>
        </w:trPr>
        <w:tc>
          <w:tcPr>
            <w:tcW w:w="0" w:type="auto"/>
            <w:shd w:val="clear" w:color="auto" w:fill="D9D9D9" w:themeFill="background1" w:themeFillShade="D9"/>
            <w:tcMar>
              <w:left w:w="60" w:type="dxa"/>
              <w:right w:w="60" w:type="dxa"/>
            </w:tcMar>
          </w:tcPr>
          <w:p w14:paraId="50E455DC"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Other/Unknown</w:t>
            </w:r>
          </w:p>
        </w:tc>
        <w:tc>
          <w:tcPr>
            <w:tcW w:w="0" w:type="auto"/>
            <w:shd w:val="clear" w:color="auto" w:fill="D9D9D9" w:themeFill="background1" w:themeFillShade="D9"/>
            <w:tcMar>
              <w:left w:w="60" w:type="dxa"/>
              <w:right w:w="60" w:type="dxa"/>
            </w:tcMar>
          </w:tcPr>
          <w:p w14:paraId="62BEB35C" w14:textId="3F21A0B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18388 (3.6%)</w:t>
            </w:r>
          </w:p>
        </w:tc>
        <w:tc>
          <w:tcPr>
            <w:tcW w:w="0" w:type="auto"/>
            <w:shd w:val="clear" w:color="auto" w:fill="D9D9D9" w:themeFill="background1" w:themeFillShade="D9"/>
            <w:tcMar>
              <w:left w:w="60" w:type="dxa"/>
              <w:right w:w="60" w:type="dxa"/>
            </w:tcMar>
          </w:tcPr>
          <w:p w14:paraId="48F3B37A" w14:textId="5CBB9E4C"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647 (2.0%)</w:t>
            </w:r>
          </w:p>
        </w:tc>
      </w:tr>
      <w:tr w:rsidR="00457398" w:rsidRPr="006F49D5" w14:paraId="4E7CD47F" w14:textId="77777777" w:rsidTr="006F49D5">
        <w:trPr>
          <w:cantSplit/>
          <w:jc w:val="center"/>
        </w:trPr>
        <w:tc>
          <w:tcPr>
            <w:tcW w:w="0" w:type="auto"/>
            <w:shd w:val="clear" w:color="auto" w:fill="FFFFFF"/>
            <w:tcMar>
              <w:left w:w="60" w:type="dxa"/>
              <w:right w:w="60" w:type="dxa"/>
            </w:tcMar>
          </w:tcPr>
          <w:p w14:paraId="0CA124BC" w14:textId="61CD6AA1"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Number of </w:t>
            </w:r>
            <w:r>
              <w:rPr>
                <w:rFonts w:ascii="Arial Narrow" w:hAnsi="Arial Narrow" w:cs="Times New Roman"/>
                <w:color w:val="000000"/>
                <w:sz w:val="16"/>
                <w:szCs w:val="16"/>
              </w:rPr>
              <w:t xml:space="preserve">established </w:t>
            </w:r>
            <w:r w:rsidRPr="006F49D5">
              <w:rPr>
                <w:rFonts w:ascii="Arial Narrow" w:hAnsi="Arial Narrow" w:cs="Times New Roman"/>
                <w:color w:val="000000"/>
                <w:sz w:val="16"/>
                <w:szCs w:val="16"/>
              </w:rPr>
              <w:t>comorbidities</w:t>
            </w:r>
          </w:p>
        </w:tc>
        <w:tc>
          <w:tcPr>
            <w:tcW w:w="0" w:type="auto"/>
            <w:shd w:val="clear" w:color="auto" w:fill="FFFFFF"/>
            <w:tcMar>
              <w:left w:w="60" w:type="dxa"/>
              <w:right w:w="60" w:type="dxa"/>
            </w:tcMar>
          </w:tcPr>
          <w:p w14:paraId="1D0AFF50"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49F170AF"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r>
      <w:tr w:rsidR="00E80713" w:rsidRPr="006F49D5" w14:paraId="604F4E5E" w14:textId="77777777" w:rsidTr="00E80713">
        <w:trPr>
          <w:cantSplit/>
          <w:jc w:val="center"/>
        </w:trPr>
        <w:tc>
          <w:tcPr>
            <w:tcW w:w="0" w:type="auto"/>
            <w:shd w:val="clear" w:color="auto" w:fill="FFFFFF"/>
            <w:tcMar>
              <w:left w:w="60" w:type="dxa"/>
              <w:right w:w="60" w:type="dxa"/>
            </w:tcMar>
          </w:tcPr>
          <w:p w14:paraId="25F0EDB2"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0</w:t>
            </w:r>
          </w:p>
        </w:tc>
        <w:tc>
          <w:tcPr>
            <w:tcW w:w="0" w:type="auto"/>
            <w:shd w:val="clear" w:color="auto" w:fill="FFFF00"/>
            <w:tcMar>
              <w:left w:w="60" w:type="dxa"/>
              <w:right w:w="60" w:type="dxa"/>
            </w:tcMar>
          </w:tcPr>
          <w:p w14:paraId="26DB8C2C" w14:textId="39AE05C8"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187675 (36.5%)</w:t>
            </w:r>
          </w:p>
        </w:tc>
        <w:tc>
          <w:tcPr>
            <w:tcW w:w="0" w:type="auto"/>
            <w:shd w:val="clear" w:color="auto" w:fill="FFFFFF"/>
            <w:tcMar>
              <w:left w:w="60" w:type="dxa"/>
              <w:right w:w="60" w:type="dxa"/>
            </w:tcMar>
          </w:tcPr>
          <w:p w14:paraId="4F9D4AE7" w14:textId="03C59AC9"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5061 (15.9%)</w:t>
            </w:r>
          </w:p>
        </w:tc>
      </w:tr>
      <w:tr w:rsidR="00E80713" w:rsidRPr="006F49D5" w14:paraId="07F9C3FF" w14:textId="77777777" w:rsidTr="00E80713">
        <w:trPr>
          <w:cantSplit/>
          <w:jc w:val="center"/>
        </w:trPr>
        <w:tc>
          <w:tcPr>
            <w:tcW w:w="0" w:type="auto"/>
            <w:shd w:val="clear" w:color="auto" w:fill="FFFFFF"/>
            <w:tcMar>
              <w:left w:w="60" w:type="dxa"/>
              <w:right w:w="60" w:type="dxa"/>
            </w:tcMar>
          </w:tcPr>
          <w:p w14:paraId="5D7E4CCE"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1</w:t>
            </w:r>
          </w:p>
        </w:tc>
        <w:tc>
          <w:tcPr>
            <w:tcW w:w="0" w:type="auto"/>
            <w:shd w:val="clear" w:color="auto" w:fill="FFFF00"/>
            <w:tcMar>
              <w:left w:w="60" w:type="dxa"/>
              <w:right w:w="60" w:type="dxa"/>
            </w:tcMar>
          </w:tcPr>
          <w:p w14:paraId="515560D0" w14:textId="53DC68EB"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166816 (32.4%)</w:t>
            </w:r>
          </w:p>
        </w:tc>
        <w:tc>
          <w:tcPr>
            <w:tcW w:w="0" w:type="auto"/>
            <w:shd w:val="clear" w:color="auto" w:fill="FFFFFF"/>
            <w:tcMar>
              <w:left w:w="60" w:type="dxa"/>
              <w:right w:w="60" w:type="dxa"/>
            </w:tcMar>
          </w:tcPr>
          <w:p w14:paraId="536FED91" w14:textId="13D3A9AE"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8134 (25.5%)</w:t>
            </w:r>
          </w:p>
        </w:tc>
      </w:tr>
      <w:tr w:rsidR="00E80713" w:rsidRPr="006F49D5" w14:paraId="2EF7762A" w14:textId="77777777" w:rsidTr="00E80713">
        <w:trPr>
          <w:cantSplit/>
          <w:jc w:val="center"/>
        </w:trPr>
        <w:tc>
          <w:tcPr>
            <w:tcW w:w="0" w:type="auto"/>
            <w:shd w:val="clear" w:color="auto" w:fill="FFFFFF"/>
            <w:tcMar>
              <w:left w:w="60" w:type="dxa"/>
              <w:right w:w="60" w:type="dxa"/>
            </w:tcMar>
          </w:tcPr>
          <w:p w14:paraId="13E0CBD5"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2</w:t>
            </w:r>
          </w:p>
        </w:tc>
        <w:tc>
          <w:tcPr>
            <w:tcW w:w="0" w:type="auto"/>
            <w:shd w:val="clear" w:color="auto" w:fill="FFFF00"/>
            <w:tcMar>
              <w:left w:w="60" w:type="dxa"/>
              <w:right w:w="60" w:type="dxa"/>
            </w:tcMar>
          </w:tcPr>
          <w:p w14:paraId="31F854B7" w14:textId="4967C173"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90417 (17.6%)</w:t>
            </w:r>
          </w:p>
        </w:tc>
        <w:tc>
          <w:tcPr>
            <w:tcW w:w="0" w:type="auto"/>
            <w:shd w:val="clear" w:color="auto" w:fill="FFFFFF"/>
            <w:tcMar>
              <w:left w:w="60" w:type="dxa"/>
              <w:right w:w="60" w:type="dxa"/>
            </w:tcMar>
          </w:tcPr>
          <w:p w14:paraId="1ED6BC03" w14:textId="6EFF22FA"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7152 (22.4%)</w:t>
            </w:r>
          </w:p>
        </w:tc>
      </w:tr>
      <w:tr w:rsidR="00E80713" w:rsidRPr="006F49D5" w14:paraId="78398FC9" w14:textId="77777777" w:rsidTr="00E80713">
        <w:trPr>
          <w:cantSplit/>
          <w:jc w:val="center"/>
        </w:trPr>
        <w:tc>
          <w:tcPr>
            <w:tcW w:w="0" w:type="auto"/>
            <w:shd w:val="clear" w:color="auto" w:fill="FFFFFF"/>
            <w:tcMar>
              <w:left w:w="60" w:type="dxa"/>
              <w:right w:w="60" w:type="dxa"/>
            </w:tcMar>
          </w:tcPr>
          <w:p w14:paraId="667CF023"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3</w:t>
            </w:r>
          </w:p>
        </w:tc>
        <w:tc>
          <w:tcPr>
            <w:tcW w:w="0" w:type="auto"/>
            <w:shd w:val="clear" w:color="auto" w:fill="FFFF00"/>
            <w:tcMar>
              <w:left w:w="60" w:type="dxa"/>
              <w:right w:w="60" w:type="dxa"/>
            </w:tcMar>
          </w:tcPr>
          <w:p w14:paraId="62156879" w14:textId="275486E0"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36223 (7.0%)</w:t>
            </w:r>
          </w:p>
        </w:tc>
        <w:tc>
          <w:tcPr>
            <w:tcW w:w="0" w:type="auto"/>
            <w:shd w:val="clear" w:color="auto" w:fill="FFFFFF"/>
            <w:tcMar>
              <w:left w:w="60" w:type="dxa"/>
              <w:right w:w="60" w:type="dxa"/>
            </w:tcMar>
          </w:tcPr>
          <w:p w14:paraId="6A55CA2A" w14:textId="1804B121"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4770 (15.0%)</w:t>
            </w:r>
          </w:p>
        </w:tc>
      </w:tr>
      <w:tr w:rsidR="00E80713" w:rsidRPr="006F49D5" w14:paraId="11B513D9" w14:textId="77777777" w:rsidTr="00E80713">
        <w:trPr>
          <w:cantSplit/>
          <w:jc w:val="center"/>
        </w:trPr>
        <w:tc>
          <w:tcPr>
            <w:tcW w:w="0" w:type="auto"/>
            <w:shd w:val="clear" w:color="auto" w:fill="FFFFFF"/>
            <w:tcMar>
              <w:left w:w="60" w:type="dxa"/>
              <w:right w:w="60" w:type="dxa"/>
            </w:tcMar>
          </w:tcPr>
          <w:p w14:paraId="534E0CC0"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&gt;=4</w:t>
            </w:r>
          </w:p>
        </w:tc>
        <w:tc>
          <w:tcPr>
            <w:tcW w:w="0" w:type="auto"/>
            <w:shd w:val="clear" w:color="auto" w:fill="FFFF00"/>
            <w:tcMar>
              <w:left w:w="60" w:type="dxa"/>
              <w:right w:w="60" w:type="dxa"/>
            </w:tcMar>
          </w:tcPr>
          <w:p w14:paraId="744C0FF7" w14:textId="1C4DFC23"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33407 (6.5%)</w:t>
            </w:r>
          </w:p>
        </w:tc>
        <w:tc>
          <w:tcPr>
            <w:tcW w:w="0" w:type="auto"/>
            <w:shd w:val="clear" w:color="auto" w:fill="FFFFFF"/>
            <w:tcMar>
              <w:left w:w="60" w:type="dxa"/>
              <w:right w:w="60" w:type="dxa"/>
            </w:tcMar>
          </w:tcPr>
          <w:p w14:paraId="250D7E5A" w14:textId="365E300E"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6763 (21.2%)</w:t>
            </w:r>
          </w:p>
        </w:tc>
      </w:tr>
      <w:tr w:rsidR="00457398" w:rsidRPr="006F49D5" w14:paraId="206D02B1" w14:textId="77777777" w:rsidTr="006F49D5">
        <w:trPr>
          <w:cantSplit/>
          <w:jc w:val="center"/>
        </w:trPr>
        <w:tc>
          <w:tcPr>
            <w:tcW w:w="0" w:type="auto"/>
            <w:shd w:val="clear" w:color="auto" w:fill="D9D9D9" w:themeFill="background1" w:themeFillShade="D9"/>
            <w:tcMar>
              <w:left w:w="60" w:type="dxa"/>
              <w:right w:w="60" w:type="dxa"/>
            </w:tcMar>
          </w:tcPr>
          <w:p w14:paraId="6AC71471"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Number of possible comorbidities</w:t>
            </w:r>
          </w:p>
        </w:tc>
        <w:tc>
          <w:tcPr>
            <w:tcW w:w="0" w:type="auto"/>
            <w:shd w:val="clear" w:color="auto" w:fill="D9D9D9" w:themeFill="background1" w:themeFillShade="D9"/>
            <w:tcMar>
              <w:left w:w="60" w:type="dxa"/>
              <w:right w:w="60" w:type="dxa"/>
            </w:tcMar>
          </w:tcPr>
          <w:p w14:paraId="72681E1F"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F587AD5"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E80713" w:rsidRPr="006F49D5" w14:paraId="28954850" w14:textId="77777777" w:rsidTr="00E80713">
        <w:trPr>
          <w:cantSplit/>
          <w:jc w:val="center"/>
        </w:trPr>
        <w:tc>
          <w:tcPr>
            <w:tcW w:w="0" w:type="auto"/>
            <w:shd w:val="clear" w:color="auto" w:fill="D9D9D9" w:themeFill="background1" w:themeFillShade="D9"/>
            <w:tcMar>
              <w:left w:w="60" w:type="dxa"/>
              <w:right w:w="60" w:type="dxa"/>
            </w:tcMar>
          </w:tcPr>
          <w:p w14:paraId="110CF474"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0</w:t>
            </w:r>
          </w:p>
        </w:tc>
        <w:tc>
          <w:tcPr>
            <w:tcW w:w="0" w:type="auto"/>
            <w:shd w:val="clear" w:color="auto" w:fill="FFFF00"/>
            <w:tcMar>
              <w:left w:w="60" w:type="dxa"/>
              <w:right w:w="60" w:type="dxa"/>
            </w:tcMar>
          </w:tcPr>
          <w:p w14:paraId="390AC9CD" w14:textId="2B3B110E"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120124 (23.3%)</w:t>
            </w:r>
          </w:p>
        </w:tc>
        <w:tc>
          <w:tcPr>
            <w:tcW w:w="0" w:type="auto"/>
            <w:shd w:val="clear" w:color="auto" w:fill="D9D9D9" w:themeFill="background1" w:themeFillShade="D9"/>
            <w:tcMar>
              <w:left w:w="60" w:type="dxa"/>
              <w:right w:w="60" w:type="dxa"/>
            </w:tcMar>
          </w:tcPr>
          <w:p w14:paraId="6DEC9822" w14:textId="4BA91BFB"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2224 (7.0%)</w:t>
            </w:r>
          </w:p>
        </w:tc>
      </w:tr>
      <w:tr w:rsidR="00E80713" w:rsidRPr="006F49D5" w14:paraId="2894113F" w14:textId="77777777" w:rsidTr="00E80713">
        <w:trPr>
          <w:cantSplit/>
          <w:jc w:val="center"/>
        </w:trPr>
        <w:tc>
          <w:tcPr>
            <w:tcW w:w="0" w:type="auto"/>
            <w:shd w:val="clear" w:color="auto" w:fill="D9D9D9" w:themeFill="background1" w:themeFillShade="D9"/>
            <w:tcMar>
              <w:left w:w="60" w:type="dxa"/>
              <w:right w:w="60" w:type="dxa"/>
            </w:tcMar>
          </w:tcPr>
          <w:p w14:paraId="0203F790"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1</w:t>
            </w:r>
          </w:p>
        </w:tc>
        <w:tc>
          <w:tcPr>
            <w:tcW w:w="0" w:type="auto"/>
            <w:shd w:val="clear" w:color="auto" w:fill="FFFF00"/>
            <w:tcMar>
              <w:left w:w="60" w:type="dxa"/>
              <w:right w:w="60" w:type="dxa"/>
            </w:tcMar>
          </w:tcPr>
          <w:p w14:paraId="6D3D0243" w14:textId="6104F4F6"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187712 (36.5%)</w:t>
            </w:r>
          </w:p>
        </w:tc>
        <w:tc>
          <w:tcPr>
            <w:tcW w:w="0" w:type="auto"/>
            <w:shd w:val="clear" w:color="auto" w:fill="D9D9D9" w:themeFill="background1" w:themeFillShade="D9"/>
            <w:tcMar>
              <w:left w:w="60" w:type="dxa"/>
              <w:right w:w="60" w:type="dxa"/>
            </w:tcMar>
          </w:tcPr>
          <w:p w14:paraId="588CB1F6" w14:textId="31243715"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7395 (23.2%)</w:t>
            </w:r>
          </w:p>
        </w:tc>
      </w:tr>
      <w:tr w:rsidR="00E80713" w:rsidRPr="006F49D5" w14:paraId="694F732C" w14:textId="77777777" w:rsidTr="00E80713">
        <w:trPr>
          <w:cantSplit/>
          <w:jc w:val="center"/>
        </w:trPr>
        <w:tc>
          <w:tcPr>
            <w:tcW w:w="0" w:type="auto"/>
            <w:shd w:val="clear" w:color="auto" w:fill="D9D9D9" w:themeFill="background1" w:themeFillShade="D9"/>
            <w:tcMar>
              <w:left w:w="60" w:type="dxa"/>
              <w:right w:w="60" w:type="dxa"/>
            </w:tcMar>
          </w:tcPr>
          <w:p w14:paraId="5366606C"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2</w:t>
            </w:r>
          </w:p>
        </w:tc>
        <w:tc>
          <w:tcPr>
            <w:tcW w:w="0" w:type="auto"/>
            <w:shd w:val="clear" w:color="auto" w:fill="FFFF00"/>
            <w:tcMar>
              <w:left w:w="60" w:type="dxa"/>
              <w:right w:w="60" w:type="dxa"/>
            </w:tcMar>
          </w:tcPr>
          <w:p w14:paraId="198DF477" w14:textId="40ABB707"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141149 (27.4%)</w:t>
            </w:r>
          </w:p>
        </w:tc>
        <w:tc>
          <w:tcPr>
            <w:tcW w:w="0" w:type="auto"/>
            <w:shd w:val="clear" w:color="auto" w:fill="D9D9D9" w:themeFill="background1" w:themeFillShade="D9"/>
            <w:tcMar>
              <w:left w:w="60" w:type="dxa"/>
              <w:right w:w="60" w:type="dxa"/>
            </w:tcMar>
          </w:tcPr>
          <w:p w14:paraId="75E83BEA" w14:textId="7824FDE5"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12370 (38.8%)</w:t>
            </w:r>
          </w:p>
        </w:tc>
      </w:tr>
      <w:tr w:rsidR="00E80713" w:rsidRPr="006F49D5" w14:paraId="4A8BA2DB" w14:textId="77777777" w:rsidTr="00E80713">
        <w:trPr>
          <w:cantSplit/>
          <w:jc w:val="center"/>
        </w:trPr>
        <w:tc>
          <w:tcPr>
            <w:tcW w:w="0" w:type="auto"/>
            <w:shd w:val="clear" w:color="auto" w:fill="D9D9D9" w:themeFill="background1" w:themeFillShade="D9"/>
            <w:tcMar>
              <w:left w:w="60" w:type="dxa"/>
              <w:right w:w="60" w:type="dxa"/>
            </w:tcMar>
          </w:tcPr>
          <w:p w14:paraId="28023FDE"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3</w:t>
            </w:r>
          </w:p>
        </w:tc>
        <w:tc>
          <w:tcPr>
            <w:tcW w:w="0" w:type="auto"/>
            <w:shd w:val="clear" w:color="auto" w:fill="FFFF00"/>
            <w:tcMar>
              <w:left w:w="60" w:type="dxa"/>
              <w:right w:w="60" w:type="dxa"/>
            </w:tcMar>
          </w:tcPr>
          <w:p w14:paraId="7958FC2A" w14:textId="132E95D0"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51046 (9.9%)</w:t>
            </w:r>
          </w:p>
        </w:tc>
        <w:tc>
          <w:tcPr>
            <w:tcW w:w="0" w:type="auto"/>
            <w:shd w:val="clear" w:color="auto" w:fill="D9D9D9" w:themeFill="background1" w:themeFillShade="D9"/>
            <w:tcMar>
              <w:left w:w="60" w:type="dxa"/>
              <w:right w:w="60" w:type="dxa"/>
            </w:tcMar>
          </w:tcPr>
          <w:p w14:paraId="65CED343" w14:textId="4F5E76E0"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6916 (21.7%)</w:t>
            </w:r>
          </w:p>
        </w:tc>
      </w:tr>
      <w:tr w:rsidR="00E80713" w:rsidRPr="006F49D5" w14:paraId="1C8A49DC" w14:textId="77777777" w:rsidTr="00E80713">
        <w:trPr>
          <w:cantSplit/>
          <w:jc w:val="center"/>
        </w:trPr>
        <w:tc>
          <w:tcPr>
            <w:tcW w:w="0" w:type="auto"/>
            <w:shd w:val="clear" w:color="auto" w:fill="D9D9D9" w:themeFill="background1" w:themeFillShade="D9"/>
            <w:tcMar>
              <w:left w:w="60" w:type="dxa"/>
              <w:right w:w="60" w:type="dxa"/>
            </w:tcMar>
          </w:tcPr>
          <w:p w14:paraId="69F38C83" w14:textId="77777777" w:rsidR="00E80713" w:rsidRPr="006F49D5" w:rsidRDefault="00E80713" w:rsidP="00E80713">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&gt;=4</w:t>
            </w:r>
          </w:p>
        </w:tc>
        <w:tc>
          <w:tcPr>
            <w:tcW w:w="0" w:type="auto"/>
            <w:shd w:val="clear" w:color="auto" w:fill="FFFF00"/>
            <w:tcMar>
              <w:left w:w="60" w:type="dxa"/>
              <w:right w:w="60" w:type="dxa"/>
            </w:tcMar>
          </w:tcPr>
          <w:p w14:paraId="3F627F71" w14:textId="1EC5AD9D" w:rsidR="00E80713" w:rsidRPr="00842949" w:rsidRDefault="00E80713" w:rsidP="00E80713">
            <w:pPr>
              <w:adjustRightInd w:val="0"/>
              <w:spacing w:before="60" w:after="60"/>
              <w:jc w:val="center"/>
              <w:rPr>
                <w:rFonts w:ascii="Arial Narrow" w:hAnsi="Arial Narrow" w:cs="Times New Roman"/>
                <w:color w:val="000000"/>
                <w:sz w:val="16"/>
                <w:szCs w:val="16"/>
              </w:rPr>
            </w:pPr>
            <w:r w:rsidRPr="00E80713">
              <w:rPr>
                <w:rFonts w:ascii="Arial Narrow" w:hAnsi="Arial Narrow" w:cs="Times New Roman"/>
                <w:color w:val="000000"/>
                <w:sz w:val="16"/>
                <w:szCs w:val="16"/>
              </w:rPr>
              <w:t>14507 (2.8%)</w:t>
            </w:r>
          </w:p>
        </w:tc>
        <w:tc>
          <w:tcPr>
            <w:tcW w:w="0" w:type="auto"/>
            <w:shd w:val="clear" w:color="auto" w:fill="D9D9D9" w:themeFill="background1" w:themeFillShade="D9"/>
            <w:tcMar>
              <w:left w:w="60" w:type="dxa"/>
              <w:right w:w="60" w:type="dxa"/>
            </w:tcMar>
          </w:tcPr>
          <w:p w14:paraId="40BFE393" w14:textId="212849B7" w:rsidR="00E80713" w:rsidRPr="00842949" w:rsidRDefault="00E80713" w:rsidP="00E80713">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2975 (9.3%)</w:t>
            </w:r>
          </w:p>
        </w:tc>
      </w:tr>
      <w:tr w:rsidR="00457398" w:rsidRPr="006F49D5" w14:paraId="14E5D2DB" w14:textId="77777777" w:rsidTr="006F49D5">
        <w:trPr>
          <w:cantSplit/>
          <w:jc w:val="center"/>
        </w:trPr>
        <w:tc>
          <w:tcPr>
            <w:tcW w:w="0" w:type="auto"/>
            <w:shd w:val="clear" w:color="auto" w:fill="FFFFFF"/>
            <w:tcMar>
              <w:left w:w="60" w:type="dxa"/>
              <w:right w:w="60" w:type="dxa"/>
            </w:tcMar>
          </w:tcPr>
          <w:p w14:paraId="00402D08" w14:textId="77777777" w:rsidR="00457398" w:rsidRPr="006F49D5" w:rsidRDefault="00457398" w:rsidP="00457398">
            <w:pPr>
              <w:keepNext/>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Recent surgery</w:t>
            </w:r>
          </w:p>
        </w:tc>
        <w:tc>
          <w:tcPr>
            <w:tcW w:w="0" w:type="auto"/>
            <w:shd w:val="clear" w:color="auto" w:fill="FFFFFF"/>
            <w:tcMar>
              <w:left w:w="60" w:type="dxa"/>
              <w:right w:w="60" w:type="dxa"/>
            </w:tcMar>
          </w:tcPr>
          <w:p w14:paraId="390C308C"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23AF3DE2"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7E03C114" w14:textId="77777777" w:rsidTr="006F49D5">
        <w:trPr>
          <w:cantSplit/>
          <w:jc w:val="center"/>
        </w:trPr>
        <w:tc>
          <w:tcPr>
            <w:tcW w:w="0" w:type="auto"/>
            <w:shd w:val="clear" w:color="auto" w:fill="FFFFFF"/>
            <w:tcMar>
              <w:left w:w="60" w:type="dxa"/>
              <w:right w:w="60" w:type="dxa"/>
            </w:tcMar>
          </w:tcPr>
          <w:p w14:paraId="4FD6E789" w14:textId="77777777" w:rsidR="00457398" w:rsidRPr="006F49D5" w:rsidRDefault="00457398" w:rsidP="00457398">
            <w:pPr>
              <w:keepNext/>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w:t>
            </w:r>
          </w:p>
        </w:tc>
        <w:tc>
          <w:tcPr>
            <w:tcW w:w="0" w:type="auto"/>
            <w:shd w:val="clear" w:color="auto" w:fill="FFFFFF"/>
            <w:tcMar>
              <w:left w:w="60" w:type="dxa"/>
              <w:right w:w="60" w:type="dxa"/>
            </w:tcMar>
          </w:tcPr>
          <w:p w14:paraId="027D53A8" w14:textId="06C8ED9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443188 (86.1%)</w:t>
            </w:r>
          </w:p>
        </w:tc>
        <w:tc>
          <w:tcPr>
            <w:tcW w:w="0" w:type="auto"/>
            <w:shd w:val="clear" w:color="auto" w:fill="FFFFFF"/>
            <w:tcMar>
              <w:left w:w="60" w:type="dxa"/>
              <w:right w:w="60" w:type="dxa"/>
            </w:tcMar>
          </w:tcPr>
          <w:p w14:paraId="1CFF0231" w14:textId="27830D6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22801 (71.5%)</w:t>
            </w:r>
          </w:p>
        </w:tc>
      </w:tr>
      <w:tr w:rsidR="00457398" w:rsidRPr="00842949" w14:paraId="69C64A02" w14:textId="77777777" w:rsidTr="003A253A">
        <w:trPr>
          <w:cantSplit/>
          <w:jc w:val="center"/>
        </w:trPr>
        <w:tc>
          <w:tcPr>
            <w:tcW w:w="0" w:type="auto"/>
            <w:shd w:val="clear" w:color="auto" w:fill="FFFFFF"/>
            <w:tcMar>
              <w:left w:w="60" w:type="dxa"/>
              <w:right w:w="60" w:type="dxa"/>
            </w:tcMar>
          </w:tcPr>
          <w:p w14:paraId="711324B5" w14:textId="77777777" w:rsidR="00457398" w:rsidRPr="006F49D5" w:rsidRDefault="00457398" w:rsidP="00457398">
            <w:pPr>
              <w:keepNext/>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Yes</w:t>
            </w:r>
          </w:p>
        </w:tc>
        <w:tc>
          <w:tcPr>
            <w:tcW w:w="0" w:type="auto"/>
            <w:shd w:val="clear" w:color="auto" w:fill="FFFFFF"/>
            <w:tcMar>
              <w:left w:w="60" w:type="dxa"/>
              <w:right w:w="60" w:type="dxa"/>
            </w:tcMar>
          </w:tcPr>
          <w:p w14:paraId="06742B1E" w14:textId="21AB8466"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71350 (13.9%)</w:t>
            </w:r>
          </w:p>
        </w:tc>
        <w:tc>
          <w:tcPr>
            <w:tcW w:w="0" w:type="auto"/>
            <w:shd w:val="clear" w:color="auto" w:fill="FFFFFF"/>
            <w:tcMar>
              <w:left w:w="60" w:type="dxa"/>
              <w:right w:w="60" w:type="dxa"/>
            </w:tcMar>
          </w:tcPr>
          <w:p w14:paraId="31A6DF03" w14:textId="2B84188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9079 (28.5%)</w:t>
            </w:r>
          </w:p>
        </w:tc>
      </w:tr>
      <w:tr w:rsidR="00457398" w:rsidRPr="006F49D5" w14:paraId="7E879B97" w14:textId="77777777" w:rsidTr="006F49D5">
        <w:trPr>
          <w:cantSplit/>
          <w:jc w:val="center"/>
        </w:trPr>
        <w:tc>
          <w:tcPr>
            <w:tcW w:w="0" w:type="auto"/>
            <w:shd w:val="clear" w:color="auto" w:fill="D9D9D9" w:themeFill="background1" w:themeFillShade="D9"/>
            <w:tcMar>
              <w:left w:w="60" w:type="dxa"/>
              <w:right w:w="60" w:type="dxa"/>
            </w:tcMar>
          </w:tcPr>
          <w:p w14:paraId="77121959"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Type of malignancy</w:t>
            </w:r>
          </w:p>
        </w:tc>
        <w:tc>
          <w:tcPr>
            <w:tcW w:w="0" w:type="auto"/>
            <w:shd w:val="clear" w:color="auto" w:fill="D9D9D9" w:themeFill="background1" w:themeFillShade="D9"/>
            <w:tcMar>
              <w:left w:w="60" w:type="dxa"/>
              <w:right w:w="60" w:type="dxa"/>
            </w:tcMar>
          </w:tcPr>
          <w:p w14:paraId="0C635762"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A1BFB61"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5D59DEC7" w14:textId="77777777" w:rsidTr="006F49D5">
        <w:trPr>
          <w:cantSplit/>
          <w:jc w:val="center"/>
        </w:trPr>
        <w:tc>
          <w:tcPr>
            <w:tcW w:w="0" w:type="auto"/>
            <w:shd w:val="clear" w:color="auto" w:fill="D9D9D9" w:themeFill="background1" w:themeFillShade="D9"/>
            <w:tcMar>
              <w:left w:w="60" w:type="dxa"/>
              <w:right w:w="60" w:type="dxa"/>
            </w:tcMar>
          </w:tcPr>
          <w:p w14:paraId="3368EA84"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Solid tumor</w:t>
            </w:r>
          </w:p>
        </w:tc>
        <w:tc>
          <w:tcPr>
            <w:tcW w:w="0" w:type="auto"/>
            <w:shd w:val="clear" w:color="auto" w:fill="D9D9D9" w:themeFill="background1" w:themeFillShade="D9"/>
            <w:tcMar>
              <w:left w:w="60" w:type="dxa"/>
              <w:right w:w="60" w:type="dxa"/>
            </w:tcMar>
          </w:tcPr>
          <w:p w14:paraId="5AF98AC4"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24D5F9D" w14:textId="6009E4C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27195 (85.3%)</w:t>
            </w:r>
          </w:p>
        </w:tc>
      </w:tr>
      <w:tr w:rsidR="00457398" w:rsidRPr="006F49D5" w14:paraId="2AAD437C" w14:textId="77777777" w:rsidTr="006F49D5">
        <w:trPr>
          <w:cantSplit/>
          <w:jc w:val="center"/>
        </w:trPr>
        <w:tc>
          <w:tcPr>
            <w:tcW w:w="0" w:type="auto"/>
            <w:shd w:val="clear" w:color="auto" w:fill="D9D9D9" w:themeFill="background1" w:themeFillShade="D9"/>
            <w:tcMar>
              <w:left w:w="60" w:type="dxa"/>
              <w:right w:w="60" w:type="dxa"/>
            </w:tcMar>
          </w:tcPr>
          <w:p w14:paraId="5BC462D7" w14:textId="7864F4EA"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Hematologic malignancy</w:t>
            </w:r>
          </w:p>
        </w:tc>
        <w:tc>
          <w:tcPr>
            <w:tcW w:w="0" w:type="auto"/>
            <w:shd w:val="clear" w:color="auto" w:fill="D9D9D9" w:themeFill="background1" w:themeFillShade="D9"/>
            <w:tcMar>
              <w:left w:w="60" w:type="dxa"/>
              <w:right w:w="60" w:type="dxa"/>
            </w:tcMar>
          </w:tcPr>
          <w:p w14:paraId="1810B730"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4506130" w14:textId="0D160624"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4382 (13.7%)</w:t>
            </w:r>
          </w:p>
        </w:tc>
      </w:tr>
      <w:tr w:rsidR="00457398" w:rsidRPr="006F49D5" w14:paraId="5C0B0A0C" w14:textId="77777777" w:rsidTr="006F49D5">
        <w:trPr>
          <w:cantSplit/>
          <w:jc w:val="center"/>
        </w:trPr>
        <w:tc>
          <w:tcPr>
            <w:tcW w:w="0" w:type="auto"/>
            <w:shd w:val="clear" w:color="auto" w:fill="D9D9D9" w:themeFill="background1" w:themeFillShade="D9"/>
            <w:tcMar>
              <w:left w:w="60" w:type="dxa"/>
              <w:right w:w="60" w:type="dxa"/>
            </w:tcMar>
          </w:tcPr>
          <w:p w14:paraId="5402A5B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Multiple cancers</w:t>
            </w:r>
          </w:p>
        </w:tc>
        <w:tc>
          <w:tcPr>
            <w:tcW w:w="0" w:type="auto"/>
            <w:shd w:val="clear" w:color="auto" w:fill="D9D9D9" w:themeFill="background1" w:themeFillShade="D9"/>
            <w:tcMar>
              <w:left w:w="60" w:type="dxa"/>
              <w:right w:w="60" w:type="dxa"/>
            </w:tcMar>
          </w:tcPr>
          <w:p w14:paraId="049D3E9F"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F781003" w14:textId="21F5132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303 (1.0%)</w:t>
            </w:r>
          </w:p>
        </w:tc>
      </w:tr>
      <w:tr w:rsidR="00457398" w:rsidRPr="006F49D5" w14:paraId="1C76AE05" w14:textId="77777777" w:rsidTr="006F49D5">
        <w:trPr>
          <w:cantSplit/>
          <w:jc w:val="center"/>
        </w:trPr>
        <w:tc>
          <w:tcPr>
            <w:tcW w:w="0" w:type="auto"/>
            <w:shd w:val="clear" w:color="auto" w:fill="auto"/>
            <w:tcMar>
              <w:left w:w="60" w:type="dxa"/>
              <w:right w:w="60" w:type="dxa"/>
            </w:tcMar>
          </w:tcPr>
          <w:p w14:paraId="2E8D48B9" w14:textId="77777777" w:rsidR="00457398" w:rsidRPr="006F49D5"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Recent c</w:t>
            </w:r>
            <w:r w:rsidRPr="006F49D5">
              <w:rPr>
                <w:rFonts w:ascii="Arial Narrow" w:hAnsi="Arial Narrow" w:cs="Times New Roman"/>
                <w:color w:val="000000"/>
                <w:sz w:val="16"/>
                <w:szCs w:val="16"/>
              </w:rPr>
              <w:t>hemotherapy</w:t>
            </w:r>
          </w:p>
        </w:tc>
        <w:tc>
          <w:tcPr>
            <w:tcW w:w="0" w:type="auto"/>
            <w:shd w:val="clear" w:color="auto" w:fill="auto"/>
            <w:tcMar>
              <w:left w:w="60" w:type="dxa"/>
              <w:right w:w="60" w:type="dxa"/>
            </w:tcMar>
          </w:tcPr>
          <w:p w14:paraId="7D2BBD4A"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209C928"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16BC910E" w14:textId="77777777" w:rsidTr="006F49D5">
        <w:trPr>
          <w:cantSplit/>
          <w:jc w:val="center"/>
        </w:trPr>
        <w:tc>
          <w:tcPr>
            <w:tcW w:w="0" w:type="auto"/>
            <w:shd w:val="clear" w:color="auto" w:fill="auto"/>
            <w:tcMar>
              <w:left w:w="60" w:type="dxa"/>
              <w:right w:w="60" w:type="dxa"/>
            </w:tcMar>
          </w:tcPr>
          <w:p w14:paraId="0FFEA8EC" w14:textId="77777777" w:rsidR="00457398"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No </w:t>
            </w:r>
          </w:p>
        </w:tc>
        <w:tc>
          <w:tcPr>
            <w:tcW w:w="0" w:type="auto"/>
            <w:shd w:val="clear" w:color="auto" w:fill="auto"/>
            <w:tcMar>
              <w:left w:w="60" w:type="dxa"/>
              <w:right w:w="60" w:type="dxa"/>
            </w:tcMar>
          </w:tcPr>
          <w:p w14:paraId="37A31491" w14:textId="77777777" w:rsidR="00457398" w:rsidRPr="00457398"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658C650" w14:textId="030B9B3B" w:rsidR="00457398" w:rsidRPr="00FA6BE4"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28884 (90.6%)</w:t>
            </w:r>
          </w:p>
        </w:tc>
      </w:tr>
      <w:tr w:rsidR="00457398" w:rsidRPr="006F49D5" w14:paraId="7143D4F1" w14:textId="77777777" w:rsidTr="006F49D5">
        <w:trPr>
          <w:cantSplit/>
          <w:jc w:val="center"/>
        </w:trPr>
        <w:tc>
          <w:tcPr>
            <w:tcW w:w="0" w:type="auto"/>
            <w:shd w:val="clear" w:color="auto" w:fill="auto"/>
            <w:tcMar>
              <w:left w:w="60" w:type="dxa"/>
              <w:right w:w="60" w:type="dxa"/>
            </w:tcMar>
          </w:tcPr>
          <w:p w14:paraId="5B157D15" w14:textId="77777777" w:rsidR="00457398"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Yes</w:t>
            </w:r>
          </w:p>
        </w:tc>
        <w:tc>
          <w:tcPr>
            <w:tcW w:w="0" w:type="auto"/>
            <w:shd w:val="clear" w:color="auto" w:fill="auto"/>
            <w:tcMar>
              <w:left w:w="60" w:type="dxa"/>
              <w:right w:w="60" w:type="dxa"/>
            </w:tcMar>
          </w:tcPr>
          <w:p w14:paraId="626C74E7" w14:textId="77777777" w:rsidR="00457398" w:rsidRPr="00457398"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5CDBFCB" w14:textId="412CB8BF" w:rsidR="00457398" w:rsidRPr="00FA6BE4"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2996 (9.4%)</w:t>
            </w:r>
          </w:p>
        </w:tc>
      </w:tr>
      <w:tr w:rsidR="00457398" w:rsidRPr="006F49D5" w14:paraId="04AA0FDA" w14:textId="77777777" w:rsidTr="006F49D5">
        <w:trPr>
          <w:cantSplit/>
          <w:jc w:val="center"/>
        </w:trPr>
        <w:tc>
          <w:tcPr>
            <w:tcW w:w="0" w:type="auto"/>
            <w:shd w:val="clear" w:color="auto" w:fill="auto"/>
            <w:tcMar>
              <w:left w:w="60" w:type="dxa"/>
              <w:right w:w="60" w:type="dxa"/>
            </w:tcMar>
          </w:tcPr>
          <w:p w14:paraId="524D07AD" w14:textId="77777777" w:rsidR="00457398" w:rsidRPr="006F49D5"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Recent radiation therapy</w:t>
            </w:r>
          </w:p>
        </w:tc>
        <w:tc>
          <w:tcPr>
            <w:tcW w:w="0" w:type="auto"/>
            <w:shd w:val="clear" w:color="auto" w:fill="auto"/>
            <w:tcMar>
              <w:left w:w="60" w:type="dxa"/>
              <w:right w:w="60" w:type="dxa"/>
            </w:tcMar>
          </w:tcPr>
          <w:p w14:paraId="702C67DD"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2997853"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33822F18" w14:textId="77777777" w:rsidTr="006F49D5">
        <w:trPr>
          <w:cantSplit/>
          <w:jc w:val="center"/>
        </w:trPr>
        <w:tc>
          <w:tcPr>
            <w:tcW w:w="0" w:type="auto"/>
            <w:shd w:val="clear" w:color="auto" w:fill="auto"/>
            <w:tcMar>
              <w:left w:w="60" w:type="dxa"/>
              <w:right w:w="60" w:type="dxa"/>
            </w:tcMar>
          </w:tcPr>
          <w:p w14:paraId="0B2ECFE0" w14:textId="77777777" w:rsidR="00457398"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No</w:t>
            </w:r>
          </w:p>
        </w:tc>
        <w:tc>
          <w:tcPr>
            <w:tcW w:w="0" w:type="auto"/>
            <w:shd w:val="clear" w:color="auto" w:fill="auto"/>
            <w:tcMar>
              <w:left w:w="60" w:type="dxa"/>
              <w:right w:w="60" w:type="dxa"/>
            </w:tcMar>
          </w:tcPr>
          <w:p w14:paraId="1DE98843"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31D3B8C" w14:textId="01D1609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31483 (98.8%)</w:t>
            </w:r>
          </w:p>
        </w:tc>
      </w:tr>
      <w:tr w:rsidR="00457398" w:rsidRPr="006F49D5" w14:paraId="10033E70" w14:textId="77777777" w:rsidTr="006F49D5">
        <w:trPr>
          <w:cantSplit/>
          <w:jc w:val="center"/>
        </w:trPr>
        <w:tc>
          <w:tcPr>
            <w:tcW w:w="0" w:type="auto"/>
            <w:shd w:val="clear" w:color="auto" w:fill="auto"/>
            <w:tcMar>
              <w:left w:w="60" w:type="dxa"/>
              <w:right w:w="60" w:type="dxa"/>
            </w:tcMar>
          </w:tcPr>
          <w:p w14:paraId="24557F44" w14:textId="77777777" w:rsidR="00457398"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Yes</w:t>
            </w:r>
          </w:p>
        </w:tc>
        <w:tc>
          <w:tcPr>
            <w:tcW w:w="0" w:type="auto"/>
            <w:shd w:val="clear" w:color="auto" w:fill="auto"/>
            <w:tcMar>
              <w:left w:w="60" w:type="dxa"/>
              <w:right w:w="60" w:type="dxa"/>
            </w:tcMar>
          </w:tcPr>
          <w:p w14:paraId="7F001B7B"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22B3E56" w14:textId="7FCF98B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397 (1.2%)</w:t>
            </w:r>
          </w:p>
        </w:tc>
      </w:tr>
      <w:tr w:rsidR="00457398" w:rsidRPr="006F49D5" w14:paraId="4D275CF7" w14:textId="77777777" w:rsidTr="006F49D5">
        <w:trPr>
          <w:cantSplit/>
          <w:jc w:val="center"/>
        </w:trPr>
        <w:tc>
          <w:tcPr>
            <w:tcW w:w="0" w:type="auto"/>
            <w:shd w:val="clear" w:color="auto" w:fill="D9D9D9" w:themeFill="background1" w:themeFillShade="D9"/>
            <w:tcMar>
              <w:left w:w="60" w:type="dxa"/>
              <w:right w:w="60" w:type="dxa"/>
            </w:tcMar>
          </w:tcPr>
          <w:p w14:paraId="677F1651"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Age at cancer diagnosis, years</w:t>
            </w:r>
          </w:p>
        </w:tc>
        <w:tc>
          <w:tcPr>
            <w:tcW w:w="0" w:type="auto"/>
            <w:shd w:val="clear" w:color="auto" w:fill="D9D9D9" w:themeFill="background1" w:themeFillShade="D9"/>
            <w:tcMar>
              <w:left w:w="60" w:type="dxa"/>
              <w:right w:w="60" w:type="dxa"/>
            </w:tcMar>
          </w:tcPr>
          <w:p w14:paraId="11881425"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C798671"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3781E50A" w14:textId="77777777" w:rsidTr="006F49D5">
        <w:trPr>
          <w:cantSplit/>
          <w:jc w:val="center"/>
        </w:trPr>
        <w:tc>
          <w:tcPr>
            <w:tcW w:w="0" w:type="auto"/>
            <w:shd w:val="clear" w:color="auto" w:fill="D9D9D9" w:themeFill="background1" w:themeFillShade="D9"/>
            <w:tcMar>
              <w:left w:w="60" w:type="dxa"/>
              <w:right w:w="60" w:type="dxa"/>
            </w:tcMar>
          </w:tcPr>
          <w:p w14:paraId="7A26473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0-20</w:t>
            </w:r>
          </w:p>
        </w:tc>
        <w:tc>
          <w:tcPr>
            <w:tcW w:w="0" w:type="auto"/>
            <w:shd w:val="clear" w:color="auto" w:fill="D9D9D9" w:themeFill="background1" w:themeFillShade="D9"/>
            <w:tcMar>
              <w:left w:w="60" w:type="dxa"/>
              <w:right w:w="60" w:type="dxa"/>
            </w:tcMar>
          </w:tcPr>
          <w:p w14:paraId="29881BB9"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59C47F8" w14:textId="4919947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149 (0.5%)</w:t>
            </w:r>
          </w:p>
        </w:tc>
      </w:tr>
      <w:tr w:rsidR="00457398" w:rsidRPr="006F49D5" w14:paraId="0C4896AD" w14:textId="77777777" w:rsidTr="006F49D5">
        <w:trPr>
          <w:cantSplit/>
          <w:jc w:val="center"/>
        </w:trPr>
        <w:tc>
          <w:tcPr>
            <w:tcW w:w="0" w:type="auto"/>
            <w:shd w:val="clear" w:color="auto" w:fill="D9D9D9" w:themeFill="background1" w:themeFillShade="D9"/>
            <w:tcMar>
              <w:left w:w="60" w:type="dxa"/>
              <w:right w:w="60" w:type="dxa"/>
            </w:tcMar>
          </w:tcPr>
          <w:p w14:paraId="0D3C7259"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20-40</w:t>
            </w:r>
          </w:p>
        </w:tc>
        <w:tc>
          <w:tcPr>
            <w:tcW w:w="0" w:type="auto"/>
            <w:shd w:val="clear" w:color="auto" w:fill="D9D9D9" w:themeFill="background1" w:themeFillShade="D9"/>
            <w:tcMar>
              <w:left w:w="60" w:type="dxa"/>
              <w:right w:w="60" w:type="dxa"/>
            </w:tcMar>
          </w:tcPr>
          <w:p w14:paraId="62FB7F45"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54E6A15" w14:textId="41F0C7D1"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2033 (6.4%)</w:t>
            </w:r>
          </w:p>
        </w:tc>
      </w:tr>
      <w:tr w:rsidR="00457398" w:rsidRPr="006F49D5" w14:paraId="526B5F17" w14:textId="77777777" w:rsidTr="006F49D5">
        <w:trPr>
          <w:cantSplit/>
          <w:jc w:val="center"/>
        </w:trPr>
        <w:tc>
          <w:tcPr>
            <w:tcW w:w="0" w:type="auto"/>
            <w:shd w:val="clear" w:color="auto" w:fill="D9D9D9" w:themeFill="background1" w:themeFillShade="D9"/>
            <w:tcMar>
              <w:left w:w="60" w:type="dxa"/>
              <w:right w:w="60" w:type="dxa"/>
            </w:tcMar>
          </w:tcPr>
          <w:p w14:paraId="57C925AA"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40-60</w:t>
            </w:r>
          </w:p>
        </w:tc>
        <w:tc>
          <w:tcPr>
            <w:tcW w:w="0" w:type="auto"/>
            <w:shd w:val="clear" w:color="auto" w:fill="D9D9D9" w:themeFill="background1" w:themeFillShade="D9"/>
            <w:tcMar>
              <w:left w:w="60" w:type="dxa"/>
              <w:right w:w="60" w:type="dxa"/>
            </w:tcMar>
          </w:tcPr>
          <w:p w14:paraId="5AB6DB26"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4022C54" w14:textId="09B498B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10103 (31.7%)</w:t>
            </w:r>
          </w:p>
        </w:tc>
      </w:tr>
      <w:tr w:rsidR="00457398" w:rsidRPr="006F49D5" w14:paraId="4E4B79AE" w14:textId="77777777" w:rsidTr="006F49D5">
        <w:trPr>
          <w:cantSplit/>
          <w:jc w:val="center"/>
        </w:trPr>
        <w:tc>
          <w:tcPr>
            <w:tcW w:w="0" w:type="auto"/>
            <w:shd w:val="clear" w:color="auto" w:fill="D9D9D9" w:themeFill="background1" w:themeFillShade="D9"/>
            <w:tcMar>
              <w:left w:w="60" w:type="dxa"/>
              <w:right w:w="60" w:type="dxa"/>
            </w:tcMar>
          </w:tcPr>
          <w:p w14:paraId="7C2BE79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60-80</w:t>
            </w:r>
          </w:p>
        </w:tc>
        <w:tc>
          <w:tcPr>
            <w:tcW w:w="0" w:type="auto"/>
            <w:shd w:val="clear" w:color="auto" w:fill="D9D9D9" w:themeFill="background1" w:themeFillShade="D9"/>
            <w:tcMar>
              <w:left w:w="60" w:type="dxa"/>
              <w:right w:w="60" w:type="dxa"/>
            </w:tcMar>
          </w:tcPr>
          <w:p w14:paraId="3B6198AD"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A2AFD7D" w14:textId="3DC2DE0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15696 (49.2%)</w:t>
            </w:r>
          </w:p>
        </w:tc>
      </w:tr>
      <w:tr w:rsidR="00457398" w:rsidRPr="006F49D5" w14:paraId="3F6ECF70" w14:textId="77777777" w:rsidTr="006F49D5">
        <w:trPr>
          <w:cantSplit/>
          <w:jc w:val="center"/>
        </w:trPr>
        <w:tc>
          <w:tcPr>
            <w:tcW w:w="0" w:type="auto"/>
            <w:tcBorders>
              <w:bottom w:val="nil"/>
            </w:tcBorders>
            <w:shd w:val="clear" w:color="auto" w:fill="D9D9D9" w:themeFill="background1" w:themeFillShade="D9"/>
            <w:tcMar>
              <w:left w:w="60" w:type="dxa"/>
              <w:right w:w="60" w:type="dxa"/>
            </w:tcMar>
          </w:tcPr>
          <w:p w14:paraId="4087D6D0"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&gt;=80</w:t>
            </w:r>
          </w:p>
        </w:tc>
        <w:tc>
          <w:tcPr>
            <w:tcW w:w="0" w:type="auto"/>
            <w:tcBorders>
              <w:bottom w:val="nil"/>
            </w:tcBorders>
            <w:shd w:val="clear" w:color="auto" w:fill="D9D9D9" w:themeFill="background1" w:themeFillShade="D9"/>
            <w:tcMar>
              <w:left w:w="60" w:type="dxa"/>
              <w:right w:w="60" w:type="dxa"/>
            </w:tcMar>
          </w:tcPr>
          <w:p w14:paraId="3648B1CB"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tcBorders>
              <w:bottom w:val="nil"/>
            </w:tcBorders>
            <w:shd w:val="clear" w:color="auto" w:fill="D9D9D9" w:themeFill="background1" w:themeFillShade="D9"/>
            <w:tcMar>
              <w:left w:w="60" w:type="dxa"/>
              <w:right w:w="60" w:type="dxa"/>
            </w:tcMar>
          </w:tcPr>
          <w:p w14:paraId="1DD9967C" w14:textId="6F73FB91"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3899 (12.2%)</w:t>
            </w:r>
          </w:p>
        </w:tc>
      </w:tr>
      <w:tr w:rsidR="00457398" w:rsidRPr="006F49D5" w14:paraId="629C5802" w14:textId="77777777" w:rsidTr="006F49D5">
        <w:trPr>
          <w:cantSplit/>
          <w:jc w:val="center"/>
        </w:trPr>
        <w:tc>
          <w:tcPr>
            <w:tcW w:w="0" w:type="auto"/>
            <w:tcBorders>
              <w:top w:val="nil"/>
              <w:left w:val="single" w:sz="4" w:space="0" w:color="auto"/>
              <w:bottom w:val="nil"/>
              <w:right w:val="nil"/>
            </w:tcBorders>
            <w:shd w:val="clear" w:color="auto" w:fill="FFFFFF"/>
            <w:tcMar>
              <w:left w:w="60" w:type="dxa"/>
              <w:right w:w="60" w:type="dxa"/>
            </w:tcMar>
          </w:tcPr>
          <w:p w14:paraId="0D5420CD"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Survival years &gt;=5 </w:t>
            </w:r>
          </w:p>
        </w:tc>
        <w:tc>
          <w:tcPr>
            <w:tcW w:w="0" w:type="auto"/>
            <w:tcBorders>
              <w:top w:val="nil"/>
              <w:left w:val="nil"/>
              <w:bottom w:val="nil"/>
              <w:right w:val="nil"/>
            </w:tcBorders>
            <w:shd w:val="clear" w:color="auto" w:fill="FFFFFF"/>
            <w:tcMar>
              <w:left w:w="60" w:type="dxa"/>
              <w:right w:w="60" w:type="dxa"/>
            </w:tcMar>
          </w:tcPr>
          <w:p w14:paraId="6F7B079A"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tcBorders>
              <w:top w:val="nil"/>
              <w:left w:val="nil"/>
              <w:bottom w:val="nil"/>
              <w:right w:val="single" w:sz="4" w:space="0" w:color="auto"/>
            </w:tcBorders>
            <w:shd w:val="clear" w:color="auto" w:fill="FFFFFF"/>
            <w:tcMar>
              <w:left w:w="60" w:type="dxa"/>
              <w:right w:w="60" w:type="dxa"/>
            </w:tcMar>
          </w:tcPr>
          <w:p w14:paraId="5DDF8273"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7F181A04" w14:textId="77777777" w:rsidTr="006F49D5">
        <w:trPr>
          <w:cantSplit/>
          <w:jc w:val="center"/>
        </w:trPr>
        <w:tc>
          <w:tcPr>
            <w:tcW w:w="0" w:type="auto"/>
            <w:tcBorders>
              <w:top w:val="nil"/>
              <w:left w:val="single" w:sz="4" w:space="0" w:color="auto"/>
              <w:bottom w:val="nil"/>
              <w:right w:val="nil"/>
            </w:tcBorders>
            <w:shd w:val="clear" w:color="auto" w:fill="FFFFFF"/>
            <w:tcMar>
              <w:left w:w="60" w:type="dxa"/>
              <w:right w:w="60" w:type="dxa"/>
            </w:tcMar>
          </w:tcPr>
          <w:p w14:paraId="22E92396"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  </w:t>
            </w:r>
          </w:p>
        </w:tc>
        <w:tc>
          <w:tcPr>
            <w:tcW w:w="0" w:type="auto"/>
            <w:tcBorders>
              <w:top w:val="nil"/>
              <w:left w:val="nil"/>
              <w:bottom w:val="nil"/>
              <w:right w:val="nil"/>
            </w:tcBorders>
            <w:shd w:val="clear" w:color="auto" w:fill="FFFFFF"/>
            <w:tcMar>
              <w:left w:w="60" w:type="dxa"/>
              <w:right w:w="60" w:type="dxa"/>
            </w:tcMar>
          </w:tcPr>
          <w:p w14:paraId="650709AE"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tcBorders>
              <w:top w:val="nil"/>
              <w:left w:val="nil"/>
              <w:bottom w:val="nil"/>
              <w:right w:val="single" w:sz="4" w:space="0" w:color="auto"/>
            </w:tcBorders>
            <w:shd w:val="clear" w:color="auto" w:fill="FFFFFF"/>
            <w:tcMar>
              <w:left w:w="60" w:type="dxa"/>
              <w:right w:w="60" w:type="dxa"/>
            </w:tcMar>
          </w:tcPr>
          <w:p w14:paraId="5A0B5065" w14:textId="4A35DB3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25799 (80.9%)</w:t>
            </w:r>
          </w:p>
        </w:tc>
      </w:tr>
      <w:tr w:rsidR="00457398" w:rsidRPr="006F49D5" w14:paraId="2AA58415" w14:textId="77777777" w:rsidTr="006F49D5">
        <w:trPr>
          <w:cantSplit/>
          <w:jc w:val="center"/>
        </w:trPr>
        <w:tc>
          <w:tcPr>
            <w:tcW w:w="0" w:type="auto"/>
            <w:tcBorders>
              <w:top w:val="nil"/>
              <w:left w:val="single" w:sz="4" w:space="0" w:color="auto"/>
              <w:bottom w:val="single" w:sz="4" w:space="0" w:color="auto"/>
              <w:right w:val="nil"/>
            </w:tcBorders>
            <w:shd w:val="clear" w:color="auto" w:fill="FFFFFF"/>
            <w:tcMar>
              <w:left w:w="60" w:type="dxa"/>
              <w:right w:w="60" w:type="dxa"/>
            </w:tcMar>
          </w:tcPr>
          <w:p w14:paraId="5AAAF7CC"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Yes</w:t>
            </w:r>
          </w:p>
        </w:tc>
        <w:tc>
          <w:tcPr>
            <w:tcW w:w="0" w:type="auto"/>
            <w:tcBorders>
              <w:top w:val="nil"/>
              <w:left w:val="nil"/>
              <w:bottom w:val="single" w:sz="4" w:space="0" w:color="auto"/>
              <w:right w:val="nil"/>
            </w:tcBorders>
            <w:shd w:val="clear" w:color="auto" w:fill="FFFFFF"/>
            <w:tcMar>
              <w:left w:w="60" w:type="dxa"/>
              <w:right w:w="60" w:type="dxa"/>
            </w:tcMar>
          </w:tcPr>
          <w:p w14:paraId="6BF1401F"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tcBorders>
              <w:top w:val="nil"/>
              <w:left w:val="nil"/>
              <w:bottom w:val="single" w:sz="4" w:space="0" w:color="auto"/>
              <w:right w:val="single" w:sz="4" w:space="0" w:color="auto"/>
            </w:tcBorders>
            <w:shd w:val="clear" w:color="auto" w:fill="FFFFFF"/>
            <w:tcMar>
              <w:left w:w="60" w:type="dxa"/>
              <w:right w:w="60" w:type="dxa"/>
            </w:tcMar>
          </w:tcPr>
          <w:p w14:paraId="2135DE7F" w14:textId="25EEDA0C"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6081 (19.1%)</w:t>
            </w:r>
          </w:p>
        </w:tc>
      </w:tr>
    </w:tbl>
    <w:p w14:paraId="76685FD8" w14:textId="2277806F" w:rsidR="003D720F" w:rsidRDefault="003D720F" w:rsidP="00D25ACC">
      <w:pPr>
        <w:shd w:val="clear" w:color="auto" w:fill="FFFFFF"/>
        <w:spacing w:after="0" w:line="240" w:lineRule="auto"/>
        <w:rPr>
          <w:rFonts w:ascii="Times New Roman" w:hAnsi="Times New Roman" w:cs="Times New Roman"/>
          <w:color w:val="202124"/>
          <w:sz w:val="24"/>
          <w:szCs w:val="24"/>
          <w:shd w:val="clear" w:color="auto" w:fill="FFFFFF"/>
        </w:rPr>
      </w:pPr>
    </w:p>
    <w:p w14:paraId="5D86DA4B" w14:textId="77777777" w:rsidR="00D25ACC" w:rsidRDefault="00D25ACC" w:rsidP="00D25ACC">
      <w:pPr>
        <w:shd w:val="clear" w:color="auto" w:fill="FFFFFF"/>
        <w:spacing w:after="0" w:line="240" w:lineRule="auto"/>
        <w:rPr>
          <w:rFonts w:ascii="Times New Roman" w:hAnsi="Times New Roman" w:cs="Times New Roman"/>
          <w:b/>
          <w:color w:val="202124"/>
          <w:sz w:val="24"/>
          <w:szCs w:val="24"/>
          <w:shd w:val="clear" w:color="auto" w:fill="FFFFFF"/>
        </w:rPr>
      </w:pPr>
    </w:p>
    <w:p w14:paraId="1D31E8F1" w14:textId="77777777" w:rsidR="00993A22" w:rsidRDefault="00993A22" w:rsidP="00993A22">
      <w:pPr>
        <w:shd w:val="clear" w:color="auto" w:fill="FFFFFF"/>
        <w:spacing w:after="0" w:line="240" w:lineRule="auto"/>
        <w:jc w:val="center"/>
        <w:rPr>
          <w:rFonts w:ascii="Times New Roman" w:hAnsi="Times New Roman" w:cs="Times New Roman"/>
          <w:b/>
          <w:color w:val="202124"/>
          <w:sz w:val="24"/>
          <w:szCs w:val="24"/>
          <w:shd w:val="clear" w:color="auto" w:fill="FFFFFF"/>
        </w:rPr>
      </w:pPr>
      <w:r w:rsidRPr="00993A22">
        <w:rPr>
          <w:rFonts w:ascii="Times New Roman" w:hAnsi="Times New Roman" w:cs="Times New Roman"/>
          <w:b/>
          <w:color w:val="202124"/>
          <w:sz w:val="24"/>
          <w:szCs w:val="24"/>
          <w:shd w:val="clear" w:color="auto" w:fill="FFFFFF"/>
        </w:rPr>
        <w:t>Table 2. Primary and secondary outcomes</w:t>
      </w:r>
    </w:p>
    <w:p w14:paraId="1EC2289D" w14:textId="77777777" w:rsidR="00F8670C" w:rsidRPr="00993A22" w:rsidRDefault="00F8670C" w:rsidP="00993A22">
      <w:pPr>
        <w:shd w:val="clear" w:color="auto" w:fill="FFFFFF"/>
        <w:spacing w:after="0" w:line="240" w:lineRule="auto"/>
        <w:jc w:val="center"/>
        <w:rPr>
          <w:rFonts w:ascii="Times New Roman" w:hAnsi="Times New Roman" w:cs="Times New Roman"/>
          <w:b/>
          <w:color w:val="202124"/>
          <w:sz w:val="24"/>
          <w:szCs w:val="24"/>
          <w:shd w:val="clear" w:color="auto" w:fill="FFFFFF"/>
        </w:rPr>
      </w:pPr>
    </w:p>
    <w:tbl>
      <w:tblPr>
        <w:tblW w:w="0" w:type="auto"/>
        <w:jc w:val="center"/>
        <w:tblLook w:val="04A0" w:firstRow="1" w:lastRow="0" w:firstColumn="1" w:lastColumn="0" w:noHBand="0" w:noVBand="1"/>
      </w:tblPr>
      <w:tblGrid>
        <w:gridCol w:w="2846"/>
        <w:gridCol w:w="1150"/>
        <w:gridCol w:w="1077"/>
      </w:tblGrid>
      <w:tr w:rsidR="000C1DFD" w:rsidRPr="003749AD" w14:paraId="769C4A0E" w14:textId="77777777" w:rsidTr="009A5F03">
        <w:trPr>
          <w:jc w:val="center"/>
        </w:trPr>
        <w:tc>
          <w:tcPr>
            <w:tcW w:w="0" w:type="auto"/>
            <w:tcBorders>
              <w:top w:val="single" w:sz="4" w:space="0" w:color="auto"/>
              <w:left w:val="single" w:sz="4" w:space="0" w:color="auto"/>
              <w:bottom w:val="single" w:sz="4" w:space="0" w:color="auto"/>
            </w:tcBorders>
            <w:shd w:val="clear" w:color="auto" w:fill="D9D9D9" w:themeFill="background1" w:themeFillShade="D9"/>
            <w:vAlign w:val="center"/>
            <w:hideMark/>
          </w:tcPr>
          <w:p w14:paraId="199CD851" w14:textId="77777777" w:rsidR="000C1DFD" w:rsidRPr="003749AD" w:rsidRDefault="000C1DFD" w:rsidP="000C1DFD">
            <w:pPr>
              <w:spacing w:before="120" w:after="0" w:line="240" w:lineRule="auto"/>
              <w:rPr>
                <w:rFonts w:ascii="Arial Narrow" w:eastAsia="Times New Roman" w:hAnsi="Arial Narrow" w:cs="Times New Roman"/>
                <w:b/>
                <w:bCs/>
                <w:color w:val="000000"/>
                <w:sz w:val="18"/>
                <w:szCs w:val="18"/>
              </w:rPr>
            </w:pPr>
            <w:r w:rsidRPr="003749AD">
              <w:rPr>
                <w:rFonts w:ascii="Arial Narrow" w:eastAsia="Times New Roman" w:hAnsi="Arial Narrow" w:cs="Times New Roman"/>
                <w:b/>
                <w:bCs/>
                <w:color w:val="000000"/>
                <w:sz w:val="18"/>
                <w:szCs w:val="18"/>
              </w:rPr>
              <w:t>Outcome</w:t>
            </w:r>
          </w:p>
        </w:tc>
        <w:tc>
          <w:tcPr>
            <w:tcW w:w="0" w:type="auto"/>
            <w:tcBorders>
              <w:top w:val="single" w:sz="4" w:space="0" w:color="auto"/>
              <w:bottom w:val="single" w:sz="4" w:space="0" w:color="auto"/>
            </w:tcBorders>
            <w:shd w:val="clear" w:color="auto" w:fill="D9D9D9" w:themeFill="background1" w:themeFillShade="D9"/>
            <w:vAlign w:val="center"/>
            <w:hideMark/>
          </w:tcPr>
          <w:p w14:paraId="312367A1" w14:textId="77777777" w:rsidR="000C1DFD" w:rsidRPr="006F49D5" w:rsidRDefault="000C1DFD" w:rsidP="000C1DFD">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No cancer</w:t>
            </w:r>
          </w:p>
          <w:p w14:paraId="364B5AEA" w14:textId="77777777" w:rsidR="000C1DFD" w:rsidRPr="006F49D5" w:rsidRDefault="000C1DFD" w:rsidP="000C1DFD">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Pr="000C1DFD">
              <w:rPr>
                <w:rFonts w:ascii="Arial Narrow" w:eastAsia="Times New Roman" w:hAnsi="Arial Narrow" w:cs="Times New Roman"/>
                <w:b/>
                <w:bCs/>
                <w:color w:val="000000"/>
                <w:sz w:val="16"/>
                <w:szCs w:val="16"/>
              </w:rPr>
              <w:t>564642</w:t>
            </w:r>
            <w:r w:rsidRPr="006F49D5">
              <w:rPr>
                <w:rFonts w:ascii="Arial Narrow" w:eastAsia="Times New Roman" w:hAnsi="Arial Narrow" w:cs="Times New Roman"/>
                <w:b/>
                <w:bCs/>
                <w:color w:val="000000"/>
                <w:sz w:val="16"/>
                <w:szCs w:val="16"/>
              </w:rPr>
              <w:t>)</w:t>
            </w:r>
          </w:p>
        </w:tc>
        <w:tc>
          <w:tcPr>
            <w:tcW w:w="0" w:type="auto"/>
            <w:tcBorders>
              <w:top w:val="single" w:sz="4" w:space="0" w:color="auto"/>
              <w:bottom w:val="single" w:sz="4" w:space="0" w:color="auto"/>
              <w:right w:val="single" w:sz="4" w:space="0" w:color="auto"/>
            </w:tcBorders>
            <w:shd w:val="clear" w:color="auto" w:fill="D9D9D9" w:themeFill="background1" w:themeFillShade="D9"/>
            <w:vAlign w:val="center"/>
            <w:hideMark/>
          </w:tcPr>
          <w:p w14:paraId="03EB8B2B" w14:textId="77777777" w:rsidR="000C1DFD" w:rsidRPr="006F49D5" w:rsidRDefault="000C1DFD" w:rsidP="000C1DFD">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Cancer</w:t>
            </w:r>
          </w:p>
          <w:p w14:paraId="7E46A105" w14:textId="77777777" w:rsidR="000C1DFD" w:rsidRPr="006F49D5" w:rsidRDefault="000C1DFD" w:rsidP="000C1DFD">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Pr="000C1DFD">
              <w:rPr>
                <w:rFonts w:ascii="Arial Narrow" w:eastAsia="Times New Roman" w:hAnsi="Arial Narrow" w:cs="Times New Roman"/>
                <w:b/>
                <w:bCs/>
                <w:color w:val="000000"/>
                <w:sz w:val="16"/>
                <w:szCs w:val="16"/>
              </w:rPr>
              <w:t>32080</w:t>
            </w:r>
            <w:r w:rsidRPr="006F49D5">
              <w:rPr>
                <w:rFonts w:ascii="Arial Narrow" w:eastAsia="Times New Roman" w:hAnsi="Arial Narrow" w:cs="Times New Roman"/>
                <w:b/>
                <w:bCs/>
                <w:color w:val="000000"/>
                <w:sz w:val="16"/>
                <w:szCs w:val="16"/>
              </w:rPr>
              <w:t>)</w:t>
            </w:r>
          </w:p>
        </w:tc>
      </w:tr>
      <w:tr w:rsidR="00B12140" w:rsidRPr="003749AD" w14:paraId="60743F14" w14:textId="77777777" w:rsidTr="009A5F03">
        <w:trPr>
          <w:jc w:val="center"/>
        </w:trPr>
        <w:tc>
          <w:tcPr>
            <w:tcW w:w="0" w:type="auto"/>
            <w:tcBorders>
              <w:top w:val="single" w:sz="4" w:space="0" w:color="auto"/>
              <w:left w:val="single" w:sz="4" w:space="0" w:color="auto"/>
            </w:tcBorders>
            <w:shd w:val="clear" w:color="000000" w:fill="FFFFFF"/>
            <w:vAlign w:val="center"/>
            <w:hideMark/>
          </w:tcPr>
          <w:p w14:paraId="64D1E40F"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Died</w:t>
            </w:r>
          </w:p>
        </w:tc>
        <w:tc>
          <w:tcPr>
            <w:tcW w:w="0" w:type="auto"/>
            <w:tcBorders>
              <w:top w:val="single" w:sz="4" w:space="0" w:color="auto"/>
            </w:tcBorders>
            <w:shd w:val="clear" w:color="000000" w:fill="FFFFFF"/>
            <w:hideMark/>
          </w:tcPr>
          <w:p w14:paraId="6326FFB8" w14:textId="60C155DB"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10631 (2.1%)</w:t>
            </w:r>
          </w:p>
        </w:tc>
        <w:tc>
          <w:tcPr>
            <w:tcW w:w="0" w:type="auto"/>
            <w:tcBorders>
              <w:top w:val="single" w:sz="4" w:space="0" w:color="auto"/>
              <w:right w:val="single" w:sz="4" w:space="0" w:color="auto"/>
            </w:tcBorders>
            <w:shd w:val="clear" w:color="000000" w:fill="FFFFFF"/>
            <w:hideMark/>
          </w:tcPr>
          <w:p w14:paraId="6A2D21BD" w14:textId="64C0E743"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2052 (6.4%)</w:t>
            </w:r>
          </w:p>
        </w:tc>
      </w:tr>
      <w:tr w:rsidR="00B12140" w:rsidRPr="003749AD" w14:paraId="00CEFA79" w14:textId="77777777" w:rsidTr="00E872F1">
        <w:trPr>
          <w:jc w:val="center"/>
        </w:trPr>
        <w:tc>
          <w:tcPr>
            <w:tcW w:w="0" w:type="auto"/>
            <w:tcBorders>
              <w:left w:val="single" w:sz="4" w:space="0" w:color="auto"/>
            </w:tcBorders>
            <w:shd w:val="clear" w:color="auto" w:fill="D9D9D9" w:themeFill="background1" w:themeFillShade="D9"/>
            <w:vAlign w:val="center"/>
            <w:hideMark/>
          </w:tcPr>
          <w:p w14:paraId="66A4BFED"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Admitted to a hospital</w:t>
            </w:r>
          </w:p>
        </w:tc>
        <w:tc>
          <w:tcPr>
            <w:tcW w:w="0" w:type="auto"/>
            <w:shd w:val="clear" w:color="auto" w:fill="D9D9D9" w:themeFill="background1" w:themeFillShade="D9"/>
            <w:hideMark/>
          </w:tcPr>
          <w:p w14:paraId="5963C2E2" w14:textId="3A7E83E1"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85990 (16.7%)</w:t>
            </w:r>
          </w:p>
        </w:tc>
        <w:tc>
          <w:tcPr>
            <w:tcW w:w="0" w:type="auto"/>
            <w:tcBorders>
              <w:right w:val="single" w:sz="4" w:space="0" w:color="auto"/>
            </w:tcBorders>
            <w:shd w:val="clear" w:color="auto" w:fill="D9D9D9" w:themeFill="background1" w:themeFillShade="D9"/>
            <w:hideMark/>
          </w:tcPr>
          <w:p w14:paraId="6338457F" w14:textId="74AE124C"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11498 (36.1%)</w:t>
            </w:r>
          </w:p>
        </w:tc>
      </w:tr>
      <w:tr w:rsidR="00B12140" w:rsidRPr="003749AD" w14:paraId="71D89FE2" w14:textId="77777777" w:rsidTr="00E872F1">
        <w:trPr>
          <w:jc w:val="center"/>
        </w:trPr>
        <w:tc>
          <w:tcPr>
            <w:tcW w:w="0" w:type="auto"/>
            <w:tcBorders>
              <w:left w:val="single" w:sz="4" w:space="0" w:color="auto"/>
            </w:tcBorders>
            <w:shd w:val="clear" w:color="000000" w:fill="FFFFFF"/>
            <w:vAlign w:val="center"/>
            <w:hideMark/>
          </w:tcPr>
          <w:p w14:paraId="1F6BA590"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Admitted to an ICU</w:t>
            </w:r>
          </w:p>
        </w:tc>
        <w:tc>
          <w:tcPr>
            <w:tcW w:w="0" w:type="auto"/>
            <w:shd w:val="clear" w:color="000000" w:fill="FFFFFF"/>
            <w:hideMark/>
          </w:tcPr>
          <w:p w14:paraId="7FBB423A" w14:textId="1FC15589"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15644 (3.0%)</w:t>
            </w:r>
          </w:p>
        </w:tc>
        <w:tc>
          <w:tcPr>
            <w:tcW w:w="0" w:type="auto"/>
            <w:tcBorders>
              <w:right w:val="single" w:sz="4" w:space="0" w:color="auto"/>
            </w:tcBorders>
            <w:shd w:val="clear" w:color="000000" w:fill="FFFFFF"/>
            <w:hideMark/>
          </w:tcPr>
          <w:p w14:paraId="4DE8AA43" w14:textId="7D7CABC4"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2099 (6.6%)</w:t>
            </w:r>
          </w:p>
        </w:tc>
      </w:tr>
      <w:tr w:rsidR="00B12140" w:rsidRPr="003749AD" w14:paraId="1996A50A" w14:textId="77777777" w:rsidTr="00E872F1">
        <w:trPr>
          <w:jc w:val="center"/>
        </w:trPr>
        <w:tc>
          <w:tcPr>
            <w:tcW w:w="0" w:type="auto"/>
            <w:tcBorders>
              <w:left w:val="single" w:sz="4" w:space="0" w:color="auto"/>
            </w:tcBorders>
            <w:shd w:val="clear" w:color="auto" w:fill="D9D9D9" w:themeFill="background1" w:themeFillShade="D9"/>
            <w:vAlign w:val="center"/>
            <w:hideMark/>
          </w:tcPr>
          <w:p w14:paraId="1E7A8F40"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Required mechanical ventilation</w:t>
            </w:r>
          </w:p>
        </w:tc>
        <w:tc>
          <w:tcPr>
            <w:tcW w:w="0" w:type="auto"/>
            <w:shd w:val="clear" w:color="auto" w:fill="D9D9D9" w:themeFill="background1" w:themeFillShade="D9"/>
            <w:hideMark/>
          </w:tcPr>
          <w:p w14:paraId="5ED63E53" w14:textId="6A434786"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8049 (1.6%)</w:t>
            </w:r>
          </w:p>
        </w:tc>
        <w:tc>
          <w:tcPr>
            <w:tcW w:w="0" w:type="auto"/>
            <w:tcBorders>
              <w:right w:val="single" w:sz="4" w:space="0" w:color="auto"/>
            </w:tcBorders>
            <w:shd w:val="clear" w:color="auto" w:fill="D9D9D9" w:themeFill="background1" w:themeFillShade="D9"/>
            <w:hideMark/>
          </w:tcPr>
          <w:p w14:paraId="5C21D935" w14:textId="6E6680F1"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1053 (3.3%)</w:t>
            </w:r>
          </w:p>
        </w:tc>
      </w:tr>
      <w:tr w:rsidR="00B12140" w:rsidRPr="003749AD" w14:paraId="232E30CC" w14:textId="77777777" w:rsidTr="00F8670C">
        <w:trPr>
          <w:jc w:val="center"/>
        </w:trPr>
        <w:tc>
          <w:tcPr>
            <w:tcW w:w="0" w:type="auto"/>
            <w:tcBorders>
              <w:left w:val="single" w:sz="4" w:space="0" w:color="auto"/>
            </w:tcBorders>
            <w:shd w:val="clear" w:color="auto" w:fill="auto"/>
            <w:vAlign w:val="center"/>
          </w:tcPr>
          <w:p w14:paraId="434641DB"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Composite endpoint (yes/no)</w:t>
            </w:r>
          </w:p>
        </w:tc>
        <w:tc>
          <w:tcPr>
            <w:tcW w:w="0" w:type="auto"/>
            <w:shd w:val="clear" w:color="auto" w:fill="auto"/>
          </w:tcPr>
          <w:p w14:paraId="79594480" w14:textId="1D7B52A1"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90511 (17.6%)</w:t>
            </w:r>
          </w:p>
        </w:tc>
        <w:tc>
          <w:tcPr>
            <w:tcW w:w="0" w:type="auto"/>
            <w:tcBorders>
              <w:right w:val="single" w:sz="4" w:space="0" w:color="auto"/>
            </w:tcBorders>
            <w:shd w:val="clear" w:color="auto" w:fill="auto"/>
          </w:tcPr>
          <w:p w14:paraId="70A5C973" w14:textId="5097C380"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12202 (38.3%)</w:t>
            </w:r>
          </w:p>
        </w:tc>
      </w:tr>
      <w:tr w:rsidR="009A6D32" w:rsidRPr="003749AD" w14:paraId="05B2F132" w14:textId="77777777" w:rsidTr="00F8670C">
        <w:trPr>
          <w:jc w:val="center"/>
        </w:trPr>
        <w:tc>
          <w:tcPr>
            <w:tcW w:w="0" w:type="auto"/>
            <w:tcBorders>
              <w:left w:val="single" w:sz="4" w:space="0" w:color="auto"/>
            </w:tcBorders>
            <w:shd w:val="clear" w:color="auto" w:fill="D9D9D9" w:themeFill="background1" w:themeFillShade="D9"/>
            <w:vAlign w:val="center"/>
          </w:tcPr>
          <w:p w14:paraId="3E12CADD" w14:textId="77777777" w:rsidR="009A6D32" w:rsidRPr="003749AD" w:rsidRDefault="00640834" w:rsidP="009A6D32">
            <w:pPr>
              <w:spacing w:before="120" w:after="0" w:line="240" w:lineRule="auto"/>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Level of severity</w:t>
            </w:r>
          </w:p>
        </w:tc>
        <w:tc>
          <w:tcPr>
            <w:tcW w:w="0" w:type="auto"/>
            <w:shd w:val="clear" w:color="auto" w:fill="D9D9D9" w:themeFill="background1" w:themeFillShade="D9"/>
            <w:vAlign w:val="center"/>
          </w:tcPr>
          <w:p w14:paraId="71FD686F" w14:textId="77777777" w:rsidR="009A6D32" w:rsidRPr="00B12140" w:rsidRDefault="009A6D32" w:rsidP="00B12140">
            <w:pPr>
              <w:adjustRightInd w:val="0"/>
              <w:spacing w:before="60" w:after="60"/>
              <w:jc w:val="center"/>
              <w:rPr>
                <w:rFonts w:ascii="Arial Narrow" w:hAnsi="Arial Narrow" w:cs="Times New Roman"/>
                <w:color w:val="000000"/>
                <w:sz w:val="16"/>
                <w:szCs w:val="16"/>
              </w:rPr>
            </w:pPr>
          </w:p>
        </w:tc>
        <w:tc>
          <w:tcPr>
            <w:tcW w:w="0" w:type="auto"/>
            <w:tcBorders>
              <w:right w:val="single" w:sz="4" w:space="0" w:color="auto"/>
            </w:tcBorders>
            <w:shd w:val="clear" w:color="auto" w:fill="D9D9D9" w:themeFill="background1" w:themeFillShade="D9"/>
            <w:vAlign w:val="center"/>
          </w:tcPr>
          <w:p w14:paraId="219C5699" w14:textId="77777777" w:rsidR="009A6D32" w:rsidRPr="00B12140" w:rsidRDefault="009A6D32" w:rsidP="00B12140">
            <w:pPr>
              <w:adjustRightInd w:val="0"/>
              <w:spacing w:before="60" w:after="60"/>
              <w:jc w:val="center"/>
              <w:rPr>
                <w:rFonts w:ascii="Arial Narrow" w:hAnsi="Arial Narrow" w:cs="Times New Roman"/>
                <w:color w:val="000000"/>
                <w:sz w:val="16"/>
                <w:szCs w:val="16"/>
              </w:rPr>
            </w:pPr>
          </w:p>
        </w:tc>
      </w:tr>
      <w:tr w:rsidR="00B12140" w:rsidRPr="003749AD" w14:paraId="54870A3D" w14:textId="77777777" w:rsidTr="00F8670C">
        <w:trPr>
          <w:jc w:val="center"/>
        </w:trPr>
        <w:tc>
          <w:tcPr>
            <w:tcW w:w="0" w:type="auto"/>
            <w:tcBorders>
              <w:left w:val="single" w:sz="4" w:space="0" w:color="auto"/>
            </w:tcBorders>
            <w:shd w:val="clear" w:color="auto" w:fill="D9D9D9" w:themeFill="background1" w:themeFillShade="D9"/>
            <w:vAlign w:val="center"/>
          </w:tcPr>
          <w:p w14:paraId="3CDBB4D3"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hAnsi="Arial Narrow" w:cs="Times New Roman"/>
                <w:color w:val="9CC2E5" w:themeColor="accent1" w:themeTint="99"/>
                <w:sz w:val="18"/>
                <w:szCs w:val="18"/>
              </w:rPr>
              <w:t xml:space="preserve">    </w:t>
            </w:r>
            <w:r>
              <w:rPr>
                <w:rFonts w:ascii="Arial Narrow" w:eastAsia="Times New Roman" w:hAnsi="Arial Narrow" w:cs="Times New Roman"/>
                <w:color w:val="000000"/>
                <w:sz w:val="18"/>
                <w:szCs w:val="18"/>
              </w:rPr>
              <w:t>None</w:t>
            </w:r>
          </w:p>
        </w:tc>
        <w:tc>
          <w:tcPr>
            <w:tcW w:w="0" w:type="auto"/>
            <w:shd w:val="clear" w:color="auto" w:fill="D9D9D9" w:themeFill="background1" w:themeFillShade="D9"/>
          </w:tcPr>
          <w:p w14:paraId="53B4DC31" w14:textId="689E78F8"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425030 (82.6%)</w:t>
            </w:r>
          </w:p>
        </w:tc>
        <w:tc>
          <w:tcPr>
            <w:tcW w:w="0" w:type="auto"/>
            <w:tcBorders>
              <w:right w:val="single" w:sz="4" w:space="0" w:color="auto"/>
            </w:tcBorders>
            <w:shd w:val="clear" w:color="auto" w:fill="D9D9D9" w:themeFill="background1" w:themeFillShade="D9"/>
          </w:tcPr>
          <w:p w14:paraId="5C701FF6" w14:textId="149B2872"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19829 (62.2%)</w:t>
            </w:r>
          </w:p>
        </w:tc>
      </w:tr>
      <w:tr w:rsidR="00B12140" w:rsidRPr="003749AD" w14:paraId="54C5EFEE" w14:textId="77777777" w:rsidTr="00F8670C">
        <w:trPr>
          <w:jc w:val="center"/>
        </w:trPr>
        <w:tc>
          <w:tcPr>
            <w:tcW w:w="0" w:type="auto"/>
            <w:tcBorders>
              <w:left w:val="single" w:sz="4" w:space="0" w:color="auto"/>
            </w:tcBorders>
            <w:shd w:val="clear" w:color="auto" w:fill="D9D9D9" w:themeFill="background1" w:themeFillShade="D9"/>
            <w:vAlign w:val="center"/>
          </w:tcPr>
          <w:p w14:paraId="5BA0B940"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hAnsi="Arial Narrow" w:cs="Times New Roman"/>
                <w:color w:val="9CC2E5" w:themeColor="accent1" w:themeTint="99"/>
                <w:sz w:val="18"/>
                <w:szCs w:val="18"/>
              </w:rPr>
              <w:t xml:space="preserve">    </w:t>
            </w:r>
            <w:r w:rsidRPr="003749AD">
              <w:rPr>
                <w:rFonts w:ascii="Arial Narrow" w:eastAsia="Times New Roman" w:hAnsi="Arial Narrow" w:cs="Times New Roman"/>
                <w:color w:val="000000"/>
                <w:sz w:val="18"/>
                <w:szCs w:val="18"/>
              </w:rPr>
              <w:t>Admitted to a hospital</w:t>
            </w:r>
            <w:r>
              <w:rPr>
                <w:rFonts w:ascii="Arial Narrow" w:eastAsia="Times New Roman" w:hAnsi="Arial Narrow" w:cs="Times New Roman"/>
                <w:color w:val="000000"/>
                <w:sz w:val="18"/>
                <w:szCs w:val="18"/>
              </w:rPr>
              <w:t xml:space="preserve"> alone</w:t>
            </w:r>
          </w:p>
        </w:tc>
        <w:tc>
          <w:tcPr>
            <w:tcW w:w="0" w:type="auto"/>
            <w:shd w:val="clear" w:color="auto" w:fill="D9D9D9" w:themeFill="background1" w:themeFillShade="D9"/>
          </w:tcPr>
          <w:p w14:paraId="3FEFA617" w14:textId="75BCED75"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65039 (12.6%)</w:t>
            </w:r>
          </w:p>
        </w:tc>
        <w:tc>
          <w:tcPr>
            <w:tcW w:w="0" w:type="auto"/>
            <w:tcBorders>
              <w:right w:val="single" w:sz="4" w:space="0" w:color="auto"/>
            </w:tcBorders>
            <w:shd w:val="clear" w:color="auto" w:fill="D9D9D9" w:themeFill="background1" w:themeFillShade="D9"/>
          </w:tcPr>
          <w:p w14:paraId="67C39206" w14:textId="3DEF20CB"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8247 (25.9%)</w:t>
            </w:r>
          </w:p>
        </w:tc>
      </w:tr>
      <w:tr w:rsidR="00B12140" w:rsidRPr="003749AD" w14:paraId="3F1FF07E" w14:textId="77777777" w:rsidTr="00F8670C">
        <w:trPr>
          <w:jc w:val="center"/>
        </w:trPr>
        <w:tc>
          <w:tcPr>
            <w:tcW w:w="0" w:type="auto"/>
            <w:tcBorders>
              <w:left w:val="single" w:sz="4" w:space="0" w:color="auto"/>
            </w:tcBorders>
            <w:shd w:val="clear" w:color="auto" w:fill="D9D9D9" w:themeFill="background1" w:themeFillShade="D9"/>
            <w:vAlign w:val="center"/>
          </w:tcPr>
          <w:p w14:paraId="4892720D"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hAnsi="Arial Narrow" w:cs="Times New Roman"/>
                <w:color w:val="9CC2E5" w:themeColor="accent1" w:themeTint="99"/>
                <w:sz w:val="18"/>
                <w:szCs w:val="18"/>
              </w:rPr>
              <w:t xml:space="preserve">    </w:t>
            </w:r>
            <w:r w:rsidRPr="003749AD">
              <w:rPr>
                <w:rFonts w:ascii="Arial Narrow" w:eastAsia="Times New Roman" w:hAnsi="Arial Narrow" w:cs="Times New Roman"/>
                <w:color w:val="000000"/>
                <w:sz w:val="18"/>
                <w:szCs w:val="18"/>
              </w:rPr>
              <w:t>Admitted to a hospital</w:t>
            </w:r>
            <w:r>
              <w:rPr>
                <w:rFonts w:ascii="Arial Narrow" w:eastAsia="Times New Roman" w:hAnsi="Arial Narrow" w:cs="Times New Roman"/>
                <w:color w:val="000000"/>
                <w:sz w:val="18"/>
                <w:szCs w:val="18"/>
              </w:rPr>
              <w:t>+ICU/ventilation</w:t>
            </w:r>
          </w:p>
        </w:tc>
        <w:tc>
          <w:tcPr>
            <w:tcW w:w="0" w:type="auto"/>
            <w:shd w:val="clear" w:color="auto" w:fill="D9D9D9" w:themeFill="background1" w:themeFillShade="D9"/>
          </w:tcPr>
          <w:p w14:paraId="352E287A" w14:textId="703D4B63"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13838 (2.7%)</w:t>
            </w:r>
          </w:p>
        </w:tc>
        <w:tc>
          <w:tcPr>
            <w:tcW w:w="0" w:type="auto"/>
            <w:tcBorders>
              <w:right w:val="single" w:sz="4" w:space="0" w:color="auto"/>
            </w:tcBorders>
            <w:shd w:val="clear" w:color="auto" w:fill="D9D9D9" w:themeFill="background1" w:themeFillShade="D9"/>
          </w:tcPr>
          <w:p w14:paraId="46D39C4C" w14:textId="6A53714C"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1752 (5.5%)</w:t>
            </w:r>
          </w:p>
        </w:tc>
      </w:tr>
      <w:tr w:rsidR="00B12140" w:rsidRPr="003749AD" w14:paraId="1F3E3F46" w14:textId="77777777" w:rsidTr="00F8670C">
        <w:trPr>
          <w:jc w:val="center"/>
        </w:trPr>
        <w:tc>
          <w:tcPr>
            <w:tcW w:w="0" w:type="auto"/>
            <w:tcBorders>
              <w:left w:val="single" w:sz="4" w:space="0" w:color="auto"/>
              <w:bottom w:val="single" w:sz="4" w:space="0" w:color="auto"/>
            </w:tcBorders>
            <w:shd w:val="clear" w:color="auto" w:fill="D9D9D9" w:themeFill="background1" w:themeFillShade="D9"/>
            <w:vAlign w:val="center"/>
          </w:tcPr>
          <w:p w14:paraId="4759E64B"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 xml:space="preserve">    </w:t>
            </w:r>
            <w:r w:rsidRPr="003749AD">
              <w:rPr>
                <w:rFonts w:ascii="Arial Narrow" w:eastAsia="Times New Roman" w:hAnsi="Arial Narrow" w:cs="Times New Roman"/>
                <w:color w:val="000000"/>
                <w:sz w:val="18"/>
                <w:szCs w:val="18"/>
              </w:rPr>
              <w:t>Died</w:t>
            </w:r>
          </w:p>
        </w:tc>
        <w:tc>
          <w:tcPr>
            <w:tcW w:w="0" w:type="auto"/>
            <w:tcBorders>
              <w:bottom w:val="single" w:sz="4" w:space="0" w:color="auto"/>
            </w:tcBorders>
            <w:shd w:val="clear" w:color="auto" w:fill="D9D9D9" w:themeFill="background1" w:themeFillShade="D9"/>
          </w:tcPr>
          <w:p w14:paraId="5EE4A0E3" w14:textId="762C32EC"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10631 (2.1%)</w:t>
            </w:r>
          </w:p>
        </w:tc>
        <w:tc>
          <w:tcPr>
            <w:tcW w:w="0" w:type="auto"/>
            <w:tcBorders>
              <w:bottom w:val="single" w:sz="4" w:space="0" w:color="auto"/>
              <w:right w:val="single" w:sz="4" w:space="0" w:color="auto"/>
            </w:tcBorders>
            <w:shd w:val="clear" w:color="auto" w:fill="D9D9D9" w:themeFill="background1" w:themeFillShade="D9"/>
          </w:tcPr>
          <w:p w14:paraId="03FD15E9" w14:textId="5F8A26D0"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2052 (6.4%)</w:t>
            </w:r>
          </w:p>
        </w:tc>
      </w:tr>
    </w:tbl>
    <w:p w14:paraId="320E19AD" w14:textId="77777777" w:rsidR="00640834" w:rsidRDefault="00640834" w:rsidP="009A5F03">
      <w:pPr>
        <w:shd w:val="clear" w:color="auto" w:fill="FFFFFF"/>
        <w:spacing w:after="0" w:line="240" w:lineRule="auto"/>
        <w:jc w:val="center"/>
        <w:rPr>
          <w:rFonts w:ascii="Times New Roman" w:hAnsi="Times New Roman" w:cs="Times New Roman"/>
          <w:b/>
          <w:color w:val="202124"/>
          <w:sz w:val="24"/>
          <w:szCs w:val="24"/>
          <w:shd w:val="clear" w:color="auto" w:fill="FFFFFF"/>
        </w:rPr>
      </w:pPr>
    </w:p>
    <w:p w14:paraId="61FBD2FE" w14:textId="77777777" w:rsidR="009A5F03" w:rsidRDefault="009A5F03" w:rsidP="009A5F03">
      <w:pPr>
        <w:shd w:val="clear" w:color="auto" w:fill="FFFFFF"/>
        <w:spacing w:after="0" w:line="240" w:lineRule="auto"/>
        <w:jc w:val="center"/>
        <w:rPr>
          <w:rFonts w:ascii="Times New Roman" w:hAnsi="Times New Roman" w:cs="Times New Roman"/>
          <w:color w:val="202124"/>
          <w:sz w:val="24"/>
          <w:szCs w:val="24"/>
          <w:shd w:val="clear" w:color="auto" w:fill="FFFFFF"/>
        </w:rPr>
      </w:pPr>
      <w:r w:rsidRPr="009A5F03">
        <w:rPr>
          <w:rFonts w:ascii="Times New Roman" w:hAnsi="Times New Roman" w:cs="Times New Roman"/>
          <w:b/>
          <w:color w:val="202124"/>
          <w:sz w:val="24"/>
          <w:szCs w:val="24"/>
          <w:shd w:val="clear" w:color="auto" w:fill="FFFFFF"/>
        </w:rPr>
        <w:t xml:space="preserve">Table 3. </w:t>
      </w:r>
      <w:r w:rsidRPr="00993A22">
        <w:rPr>
          <w:rFonts w:ascii="Times New Roman" w:hAnsi="Times New Roman" w:cs="Times New Roman"/>
          <w:b/>
          <w:color w:val="202124"/>
          <w:sz w:val="24"/>
          <w:szCs w:val="24"/>
          <w:shd w:val="clear" w:color="auto" w:fill="FFFFFF"/>
        </w:rPr>
        <w:t>Primary and secondary outcomes</w:t>
      </w:r>
      <w:r>
        <w:rPr>
          <w:rFonts w:ascii="Times New Roman" w:hAnsi="Times New Roman" w:cs="Times New Roman"/>
          <w:b/>
          <w:color w:val="202124"/>
          <w:sz w:val="24"/>
          <w:szCs w:val="24"/>
          <w:shd w:val="clear" w:color="auto" w:fill="FFFFFF"/>
        </w:rPr>
        <w:t xml:space="preserve"> by potential factors</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915"/>
        <w:gridCol w:w="6"/>
        <w:gridCol w:w="6"/>
        <w:gridCol w:w="934"/>
        <w:gridCol w:w="715"/>
        <w:gridCol w:w="908"/>
        <w:gridCol w:w="908"/>
        <w:gridCol w:w="1054"/>
        <w:gridCol w:w="835"/>
        <w:gridCol w:w="835"/>
        <w:gridCol w:w="908"/>
      </w:tblGrid>
      <w:tr w:rsidR="006623B2" w:rsidRPr="009A5F03" w14:paraId="34E44D91" w14:textId="77777777" w:rsidTr="003D720F">
        <w:trPr>
          <w:cantSplit/>
          <w:tblHeader/>
          <w:jc w:val="center"/>
        </w:trPr>
        <w:tc>
          <w:tcPr>
            <w:tcW w:w="0" w:type="auto"/>
            <w:shd w:val="clear" w:color="auto" w:fill="D9D9D9" w:themeFill="background1" w:themeFillShade="D9"/>
            <w:tcMar>
              <w:left w:w="60" w:type="dxa"/>
              <w:right w:w="60" w:type="dxa"/>
            </w:tcMar>
            <w:vAlign w:val="bottom"/>
          </w:tcPr>
          <w:p w14:paraId="14DA4F9D" w14:textId="77777777" w:rsidR="006623B2" w:rsidRPr="009A5F03" w:rsidRDefault="006623B2" w:rsidP="00FA07A0">
            <w:pPr>
              <w:keepNext/>
              <w:adjustRightInd w:val="0"/>
              <w:spacing w:before="60" w:after="60"/>
              <w:rPr>
                <w:rFonts w:ascii="Arial Narrow" w:hAnsi="Arial Narrow" w:cs="Times New Roman"/>
                <w:b/>
                <w:bCs/>
                <w:color w:val="000000"/>
                <w:sz w:val="16"/>
                <w:szCs w:val="16"/>
              </w:rPr>
            </w:pPr>
            <w:r w:rsidRPr="009A5F03">
              <w:rPr>
                <w:rFonts w:ascii="Arial Narrow" w:hAnsi="Arial Narrow" w:cs="Times New Roman"/>
                <w:b/>
                <w:bCs/>
                <w:color w:val="000000"/>
                <w:sz w:val="16"/>
                <w:szCs w:val="16"/>
              </w:rPr>
              <w:t>Variable</w:t>
            </w:r>
          </w:p>
        </w:tc>
        <w:tc>
          <w:tcPr>
            <w:tcW w:w="0" w:type="auto"/>
            <w:shd w:val="clear" w:color="auto" w:fill="D9D9D9" w:themeFill="background1" w:themeFillShade="D9"/>
          </w:tcPr>
          <w:p w14:paraId="162CFEBF" w14:textId="77777777" w:rsidR="006623B2" w:rsidRPr="006F49D5" w:rsidRDefault="006623B2" w:rsidP="006623B2">
            <w:pPr>
              <w:spacing w:before="120" w:after="0" w:line="240" w:lineRule="auto"/>
              <w:jc w:val="center"/>
              <w:rPr>
                <w:rFonts w:ascii="Arial Narrow" w:eastAsia="Times New Roman" w:hAnsi="Arial Narrow" w:cs="Times New Roman"/>
                <w:b/>
                <w:bCs/>
                <w:color w:val="000000"/>
                <w:sz w:val="16"/>
                <w:szCs w:val="16"/>
              </w:rPr>
            </w:pPr>
          </w:p>
        </w:tc>
        <w:tc>
          <w:tcPr>
            <w:tcW w:w="0" w:type="auto"/>
            <w:shd w:val="clear" w:color="auto" w:fill="D9D9D9" w:themeFill="background1" w:themeFillShade="D9"/>
          </w:tcPr>
          <w:p w14:paraId="5735AE84" w14:textId="77777777" w:rsidR="006623B2" w:rsidRPr="006F49D5" w:rsidRDefault="006623B2" w:rsidP="006623B2">
            <w:pPr>
              <w:spacing w:before="120" w:after="0" w:line="240" w:lineRule="auto"/>
              <w:jc w:val="center"/>
              <w:rPr>
                <w:rFonts w:ascii="Arial Narrow" w:eastAsia="Times New Roman" w:hAnsi="Arial Narrow" w:cs="Times New Roman"/>
                <w:b/>
                <w:bCs/>
                <w:color w:val="000000"/>
                <w:sz w:val="16"/>
                <w:szCs w:val="16"/>
              </w:rPr>
            </w:pPr>
          </w:p>
        </w:tc>
        <w:tc>
          <w:tcPr>
            <w:tcW w:w="0" w:type="auto"/>
            <w:gridSpan w:val="4"/>
            <w:shd w:val="clear" w:color="auto" w:fill="D9D9D9" w:themeFill="background1" w:themeFillShade="D9"/>
            <w:tcMar>
              <w:left w:w="60" w:type="dxa"/>
              <w:right w:w="60" w:type="dxa"/>
            </w:tcMar>
            <w:vAlign w:val="center"/>
          </w:tcPr>
          <w:p w14:paraId="4174E295" w14:textId="77777777" w:rsidR="006623B2" w:rsidRPr="00B8393D" w:rsidRDefault="006623B2" w:rsidP="00FA07A0">
            <w:pPr>
              <w:spacing w:before="120" w:after="0" w:line="240" w:lineRule="auto"/>
              <w:jc w:val="center"/>
              <w:rPr>
                <w:rFonts w:ascii="Arial Narrow" w:eastAsia="Times New Roman" w:hAnsi="Arial Narrow" w:cs="Times New Roman"/>
                <w:b/>
                <w:bCs/>
                <w:color w:val="000000"/>
                <w:sz w:val="16"/>
                <w:szCs w:val="16"/>
              </w:rPr>
            </w:pPr>
            <w:r w:rsidRPr="00B8393D">
              <w:rPr>
                <w:rFonts w:ascii="Arial Narrow" w:eastAsia="Times New Roman" w:hAnsi="Arial Narrow" w:cs="Times New Roman"/>
                <w:b/>
                <w:bCs/>
                <w:color w:val="000000"/>
                <w:sz w:val="16"/>
                <w:szCs w:val="16"/>
              </w:rPr>
              <w:t>No cancer</w:t>
            </w:r>
          </w:p>
          <w:p w14:paraId="3C2545CC" w14:textId="77777777" w:rsidR="006623B2" w:rsidRPr="00B8393D" w:rsidRDefault="006623B2" w:rsidP="00FA07A0">
            <w:pPr>
              <w:spacing w:before="120" w:after="0" w:line="240" w:lineRule="auto"/>
              <w:jc w:val="center"/>
              <w:rPr>
                <w:rFonts w:ascii="Arial Narrow" w:eastAsia="Times New Roman" w:hAnsi="Arial Narrow" w:cs="Times New Roman"/>
                <w:b/>
                <w:bCs/>
                <w:color w:val="000000"/>
                <w:sz w:val="16"/>
                <w:szCs w:val="16"/>
              </w:rPr>
            </w:pPr>
            <w:r w:rsidRPr="00B8393D">
              <w:rPr>
                <w:rFonts w:ascii="Arial Narrow" w:eastAsia="Times New Roman" w:hAnsi="Arial Narrow" w:cs="Times New Roman"/>
                <w:b/>
                <w:bCs/>
                <w:color w:val="000000"/>
                <w:sz w:val="16"/>
                <w:szCs w:val="16"/>
              </w:rPr>
              <w:t>(n=564642)</w:t>
            </w:r>
          </w:p>
        </w:tc>
        <w:tc>
          <w:tcPr>
            <w:tcW w:w="0" w:type="auto"/>
            <w:gridSpan w:val="4"/>
            <w:shd w:val="clear" w:color="auto" w:fill="D9D9D9" w:themeFill="background1" w:themeFillShade="D9"/>
            <w:vAlign w:val="center"/>
          </w:tcPr>
          <w:p w14:paraId="7CF36A83" w14:textId="77777777" w:rsidR="006623B2" w:rsidRPr="00B8393D" w:rsidRDefault="006623B2" w:rsidP="00FA07A0">
            <w:pPr>
              <w:spacing w:before="120" w:after="0" w:line="240" w:lineRule="auto"/>
              <w:jc w:val="center"/>
              <w:rPr>
                <w:rFonts w:ascii="Arial Narrow" w:eastAsia="Times New Roman" w:hAnsi="Arial Narrow" w:cs="Times New Roman"/>
                <w:b/>
                <w:bCs/>
                <w:color w:val="000000"/>
                <w:sz w:val="16"/>
                <w:szCs w:val="16"/>
              </w:rPr>
            </w:pPr>
            <w:r w:rsidRPr="00B8393D">
              <w:rPr>
                <w:rFonts w:ascii="Arial Narrow" w:eastAsia="Times New Roman" w:hAnsi="Arial Narrow" w:cs="Times New Roman"/>
                <w:b/>
                <w:bCs/>
                <w:color w:val="000000"/>
                <w:sz w:val="16"/>
                <w:szCs w:val="16"/>
              </w:rPr>
              <w:t>Cancer</w:t>
            </w:r>
          </w:p>
          <w:p w14:paraId="214A27C4" w14:textId="77777777" w:rsidR="006623B2" w:rsidRPr="00B8393D" w:rsidRDefault="006623B2" w:rsidP="00FA07A0">
            <w:pPr>
              <w:spacing w:before="120" w:after="0" w:line="240" w:lineRule="auto"/>
              <w:jc w:val="center"/>
              <w:rPr>
                <w:rFonts w:ascii="Arial Narrow" w:eastAsia="Times New Roman" w:hAnsi="Arial Narrow" w:cs="Times New Roman"/>
                <w:b/>
                <w:bCs/>
                <w:color w:val="000000"/>
                <w:sz w:val="16"/>
                <w:szCs w:val="16"/>
              </w:rPr>
            </w:pPr>
            <w:r w:rsidRPr="00B8393D">
              <w:rPr>
                <w:rFonts w:ascii="Arial Narrow" w:eastAsia="Times New Roman" w:hAnsi="Arial Narrow" w:cs="Times New Roman"/>
                <w:b/>
                <w:bCs/>
                <w:color w:val="000000"/>
                <w:sz w:val="16"/>
                <w:szCs w:val="16"/>
              </w:rPr>
              <w:t>(n=32080)</w:t>
            </w:r>
          </w:p>
        </w:tc>
      </w:tr>
      <w:tr w:rsidR="00E81F17" w:rsidRPr="009A5F03" w14:paraId="307562E2" w14:textId="77777777" w:rsidTr="003D720F">
        <w:trPr>
          <w:cantSplit/>
          <w:tblHeader/>
          <w:jc w:val="center"/>
        </w:trPr>
        <w:tc>
          <w:tcPr>
            <w:tcW w:w="0" w:type="auto"/>
            <w:shd w:val="clear" w:color="auto" w:fill="D9D9D9" w:themeFill="background1" w:themeFillShade="D9"/>
            <w:tcMar>
              <w:left w:w="60" w:type="dxa"/>
              <w:right w:w="60" w:type="dxa"/>
            </w:tcMar>
            <w:vAlign w:val="bottom"/>
          </w:tcPr>
          <w:p w14:paraId="35807277" w14:textId="77777777" w:rsidR="00E81F17" w:rsidRPr="009A5F03" w:rsidRDefault="00E81F17" w:rsidP="00FA07A0">
            <w:pPr>
              <w:keepNext/>
              <w:adjustRightInd w:val="0"/>
              <w:spacing w:before="60" w:after="60"/>
              <w:rPr>
                <w:rFonts w:ascii="Arial Narrow" w:hAnsi="Arial Narrow" w:cs="Times New Roman"/>
                <w:b/>
                <w:bCs/>
                <w:color w:val="000000"/>
                <w:sz w:val="16"/>
                <w:szCs w:val="16"/>
              </w:rPr>
            </w:pPr>
          </w:p>
        </w:tc>
        <w:tc>
          <w:tcPr>
            <w:tcW w:w="0" w:type="auto"/>
            <w:shd w:val="clear" w:color="auto" w:fill="D9D9D9" w:themeFill="background1" w:themeFillShade="D9"/>
          </w:tcPr>
          <w:p w14:paraId="1BB42150" w14:textId="77777777" w:rsidR="00E81F17" w:rsidRDefault="00E81F17" w:rsidP="00597BBD">
            <w:pPr>
              <w:keepNext/>
              <w:adjustRightInd w:val="0"/>
              <w:spacing w:before="60" w:after="60"/>
              <w:jc w:val="center"/>
              <w:rPr>
                <w:rFonts w:ascii="Arial Narrow" w:hAnsi="Arial Narrow" w:cs="Times New Roman"/>
                <w:b/>
                <w:bCs/>
                <w:color w:val="000000"/>
                <w:sz w:val="16"/>
                <w:szCs w:val="16"/>
              </w:rPr>
            </w:pPr>
          </w:p>
        </w:tc>
        <w:tc>
          <w:tcPr>
            <w:tcW w:w="0" w:type="auto"/>
            <w:shd w:val="clear" w:color="auto" w:fill="D9D9D9" w:themeFill="background1" w:themeFillShade="D9"/>
          </w:tcPr>
          <w:p w14:paraId="686ECAFC" w14:textId="77777777" w:rsidR="00E81F17" w:rsidRDefault="00E81F17" w:rsidP="00597BBD">
            <w:pPr>
              <w:keepNext/>
              <w:adjustRightInd w:val="0"/>
              <w:spacing w:before="60" w:after="60"/>
              <w:jc w:val="center"/>
              <w:rPr>
                <w:rFonts w:ascii="Arial Narrow" w:hAnsi="Arial Narrow" w:cs="Times New Roman"/>
                <w:b/>
                <w:bCs/>
                <w:color w:val="000000"/>
                <w:sz w:val="16"/>
                <w:szCs w:val="16"/>
              </w:rPr>
            </w:pPr>
          </w:p>
        </w:tc>
        <w:tc>
          <w:tcPr>
            <w:tcW w:w="0" w:type="auto"/>
            <w:shd w:val="clear" w:color="auto" w:fill="D9D9D9" w:themeFill="background1" w:themeFillShade="D9"/>
            <w:vAlign w:val="bottom"/>
          </w:tcPr>
          <w:p w14:paraId="7D6E05FA"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Hospitalization</w:t>
            </w:r>
          </w:p>
          <w:p w14:paraId="00E83F43"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88997</w:t>
            </w:r>
            <w:r w:rsidRPr="00B8393D">
              <w:rPr>
                <w:rFonts w:ascii="Arial Narrow" w:hAnsi="Arial Narrow" w:cs="Times New Roman"/>
                <w:b/>
                <w:bCs/>
                <w:color w:val="000000"/>
                <w:sz w:val="16"/>
                <w:szCs w:val="16"/>
              </w:rPr>
              <w:t>)</w:t>
            </w:r>
          </w:p>
        </w:tc>
        <w:tc>
          <w:tcPr>
            <w:tcW w:w="0" w:type="auto"/>
            <w:shd w:val="clear" w:color="auto" w:fill="D9D9D9" w:themeFill="background1" w:themeFillShade="D9"/>
            <w:vAlign w:val="bottom"/>
          </w:tcPr>
          <w:p w14:paraId="68CF8F21"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Ventilation</w:t>
            </w:r>
          </w:p>
          <w:p w14:paraId="7DB2E21E"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8098</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52998B3D"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ICU</w:t>
            </w:r>
          </w:p>
          <w:p w14:paraId="677F8431"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15867</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21FF2E42"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Death</w:t>
            </w:r>
          </w:p>
          <w:p w14:paraId="559E6760"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10685</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38F0C011"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Hospitalization</w:t>
            </w:r>
          </w:p>
          <w:p w14:paraId="07051F20"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11585</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6A87C505"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Ventilation</w:t>
            </w:r>
          </w:p>
          <w:p w14:paraId="759E4C12"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1060</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54D94706"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ICU</w:t>
            </w:r>
          </w:p>
          <w:p w14:paraId="2E868E04"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2108</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7B030B50"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Death</w:t>
            </w:r>
          </w:p>
          <w:p w14:paraId="3ED5F06D"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2055</w:t>
            </w:r>
            <w:r w:rsidRPr="00B8393D">
              <w:rPr>
                <w:rFonts w:ascii="Arial Narrow" w:hAnsi="Arial Narrow" w:cs="Times New Roman"/>
                <w:b/>
                <w:bCs/>
                <w:color w:val="000000"/>
                <w:sz w:val="16"/>
                <w:szCs w:val="16"/>
              </w:rPr>
              <w:t>)</w:t>
            </w:r>
          </w:p>
        </w:tc>
      </w:tr>
      <w:tr w:rsidR="00E81F17" w:rsidRPr="009A5F03" w14:paraId="5B079B44" w14:textId="77777777" w:rsidTr="003D720F">
        <w:trPr>
          <w:cantSplit/>
          <w:jc w:val="center"/>
        </w:trPr>
        <w:tc>
          <w:tcPr>
            <w:tcW w:w="0" w:type="auto"/>
            <w:shd w:val="clear" w:color="auto" w:fill="FFFFFF"/>
            <w:tcMar>
              <w:left w:w="60" w:type="dxa"/>
              <w:right w:w="60" w:type="dxa"/>
            </w:tcMar>
          </w:tcPr>
          <w:p w14:paraId="225F576A" w14:textId="77777777" w:rsidR="00E81F17" w:rsidRPr="009A5F03" w:rsidRDefault="00E81F17"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Age, years</w:t>
            </w:r>
          </w:p>
        </w:tc>
        <w:tc>
          <w:tcPr>
            <w:tcW w:w="0" w:type="auto"/>
            <w:shd w:val="clear" w:color="auto" w:fill="FFFFFF"/>
          </w:tcPr>
          <w:p w14:paraId="3EA932C8" w14:textId="77777777" w:rsidR="00E81F17" w:rsidRPr="009A5F03" w:rsidRDefault="00E81F17" w:rsidP="00E81F17">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7C0E021D" w14:textId="77777777" w:rsidR="00E81F17" w:rsidRPr="009A5F03" w:rsidRDefault="00E81F17" w:rsidP="00E81F17">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073FC1C"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3C9B9577"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7C1C129"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1F1C0DF3"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124FE4C5"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1E08039B"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47F00F7"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0754CB4A"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r>
      <w:tr w:rsidR="00FA07A0" w:rsidRPr="003945F5" w14:paraId="7A4E4BCC" w14:textId="77777777" w:rsidTr="003D720F">
        <w:trPr>
          <w:cantSplit/>
          <w:jc w:val="center"/>
        </w:trPr>
        <w:tc>
          <w:tcPr>
            <w:tcW w:w="0" w:type="auto"/>
            <w:shd w:val="clear" w:color="auto" w:fill="FFFFFF"/>
            <w:tcMar>
              <w:left w:w="60" w:type="dxa"/>
              <w:right w:w="60" w:type="dxa"/>
            </w:tcMar>
          </w:tcPr>
          <w:p w14:paraId="4DDC612F" w14:textId="59B78B21" w:rsidR="00FA07A0" w:rsidRPr="009A5F03"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Pr="00FA07A0">
              <w:rPr>
                <w:rFonts w:ascii="Arial Narrow" w:hAnsi="Arial Narrow" w:cs="Times New Roman"/>
                <w:color w:val="000000"/>
                <w:sz w:val="16"/>
                <w:szCs w:val="16"/>
              </w:rPr>
              <w:t>18-50</w:t>
            </w:r>
          </w:p>
        </w:tc>
        <w:tc>
          <w:tcPr>
            <w:tcW w:w="0" w:type="auto"/>
            <w:shd w:val="clear" w:color="auto" w:fill="FFFFFF"/>
          </w:tcPr>
          <w:p w14:paraId="1A892DFB"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1BB5AADC"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23688800" w14:textId="7EEBA353"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26312 (9.6%)</w:t>
            </w:r>
          </w:p>
        </w:tc>
        <w:tc>
          <w:tcPr>
            <w:tcW w:w="0" w:type="auto"/>
            <w:shd w:val="clear" w:color="auto" w:fill="FFFFFF"/>
          </w:tcPr>
          <w:p w14:paraId="7C3625D0" w14:textId="75F3188F"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1274 (0.5%)</w:t>
            </w:r>
          </w:p>
        </w:tc>
        <w:tc>
          <w:tcPr>
            <w:tcW w:w="0" w:type="auto"/>
            <w:shd w:val="clear" w:color="auto" w:fill="FFFFFF"/>
            <w:tcMar>
              <w:left w:w="60" w:type="dxa"/>
              <w:right w:w="60" w:type="dxa"/>
            </w:tcMar>
          </w:tcPr>
          <w:p w14:paraId="44559725" w14:textId="10618DC7"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2987 (1.1%)</w:t>
            </w:r>
          </w:p>
        </w:tc>
        <w:tc>
          <w:tcPr>
            <w:tcW w:w="0" w:type="auto"/>
            <w:shd w:val="clear" w:color="auto" w:fill="FFFFFF"/>
            <w:tcMar>
              <w:left w:w="60" w:type="dxa"/>
              <w:right w:w="60" w:type="dxa"/>
            </w:tcMar>
          </w:tcPr>
          <w:p w14:paraId="22944694" w14:textId="5D450629"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507 (0.2%)</w:t>
            </w:r>
          </w:p>
        </w:tc>
        <w:tc>
          <w:tcPr>
            <w:tcW w:w="0" w:type="auto"/>
            <w:shd w:val="clear" w:color="auto" w:fill="FFFFFF"/>
            <w:tcMar>
              <w:left w:w="60" w:type="dxa"/>
              <w:right w:w="60" w:type="dxa"/>
            </w:tcMar>
          </w:tcPr>
          <w:p w14:paraId="2D6450F7" w14:textId="6FB03F74"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951 (23.2%)</w:t>
            </w:r>
          </w:p>
        </w:tc>
        <w:tc>
          <w:tcPr>
            <w:tcW w:w="0" w:type="auto"/>
            <w:shd w:val="clear" w:color="auto" w:fill="FFFFFF"/>
            <w:tcMar>
              <w:left w:w="60" w:type="dxa"/>
              <w:right w:w="60" w:type="dxa"/>
            </w:tcMar>
          </w:tcPr>
          <w:p w14:paraId="7C82EC38" w14:textId="486334FD"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46 (1.1%)</w:t>
            </w:r>
          </w:p>
        </w:tc>
        <w:tc>
          <w:tcPr>
            <w:tcW w:w="0" w:type="auto"/>
            <w:shd w:val="clear" w:color="auto" w:fill="FFFFFF"/>
            <w:tcMar>
              <w:left w:w="60" w:type="dxa"/>
              <w:right w:w="60" w:type="dxa"/>
            </w:tcMar>
          </w:tcPr>
          <w:p w14:paraId="45AD0E0A" w14:textId="65D9D6A7"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119 (2.9%)</w:t>
            </w:r>
          </w:p>
        </w:tc>
        <w:tc>
          <w:tcPr>
            <w:tcW w:w="0" w:type="auto"/>
            <w:shd w:val="clear" w:color="auto" w:fill="FFFFFF"/>
            <w:tcMar>
              <w:left w:w="60" w:type="dxa"/>
              <w:right w:w="60" w:type="dxa"/>
            </w:tcMar>
          </w:tcPr>
          <w:p w14:paraId="1B006C7A" w14:textId="0D6304CE"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43 (1.0%)</w:t>
            </w:r>
          </w:p>
        </w:tc>
      </w:tr>
      <w:tr w:rsidR="00FA07A0" w:rsidRPr="003945F5" w14:paraId="26B33D3E" w14:textId="77777777" w:rsidTr="003D720F">
        <w:trPr>
          <w:cantSplit/>
          <w:jc w:val="center"/>
        </w:trPr>
        <w:tc>
          <w:tcPr>
            <w:tcW w:w="0" w:type="auto"/>
            <w:shd w:val="clear" w:color="auto" w:fill="FFFFFF"/>
            <w:tcMar>
              <w:left w:w="60" w:type="dxa"/>
              <w:right w:w="60" w:type="dxa"/>
            </w:tcMar>
          </w:tcPr>
          <w:p w14:paraId="28BEDC41" w14:textId="716154F1" w:rsidR="00FA07A0" w:rsidRPr="009A5F03"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Pr="00FA07A0">
              <w:rPr>
                <w:rFonts w:ascii="Arial Narrow" w:hAnsi="Arial Narrow" w:cs="Times New Roman"/>
                <w:color w:val="000000"/>
                <w:sz w:val="16"/>
                <w:szCs w:val="16"/>
              </w:rPr>
              <w:t>50-65</w:t>
            </w:r>
          </w:p>
        </w:tc>
        <w:tc>
          <w:tcPr>
            <w:tcW w:w="0" w:type="auto"/>
            <w:shd w:val="clear" w:color="auto" w:fill="FFFFFF"/>
          </w:tcPr>
          <w:p w14:paraId="3D1468EE"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530A3898"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A29F9A8" w14:textId="0BE8EA1D"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23033 (16.5%)</w:t>
            </w:r>
          </w:p>
        </w:tc>
        <w:tc>
          <w:tcPr>
            <w:tcW w:w="0" w:type="auto"/>
            <w:shd w:val="clear" w:color="auto" w:fill="FFFFFF"/>
          </w:tcPr>
          <w:p w14:paraId="475B8516" w14:textId="5FA4F85C"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2645 (1.9%)</w:t>
            </w:r>
          </w:p>
        </w:tc>
        <w:tc>
          <w:tcPr>
            <w:tcW w:w="0" w:type="auto"/>
            <w:shd w:val="clear" w:color="auto" w:fill="FFFFFF"/>
            <w:tcMar>
              <w:left w:w="60" w:type="dxa"/>
              <w:right w:w="60" w:type="dxa"/>
            </w:tcMar>
          </w:tcPr>
          <w:p w14:paraId="1D0D7BC7" w14:textId="55F63B0F"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4799 (3.4%)</w:t>
            </w:r>
          </w:p>
        </w:tc>
        <w:tc>
          <w:tcPr>
            <w:tcW w:w="0" w:type="auto"/>
            <w:shd w:val="clear" w:color="auto" w:fill="FFFFFF"/>
            <w:tcMar>
              <w:left w:w="60" w:type="dxa"/>
              <w:right w:w="60" w:type="dxa"/>
            </w:tcMar>
          </w:tcPr>
          <w:p w14:paraId="29525284" w14:textId="7A35F02A"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1648 (1.2%)</w:t>
            </w:r>
          </w:p>
        </w:tc>
        <w:tc>
          <w:tcPr>
            <w:tcW w:w="0" w:type="auto"/>
            <w:shd w:val="clear" w:color="auto" w:fill="FFFFFF"/>
            <w:tcMar>
              <w:left w:w="60" w:type="dxa"/>
              <w:right w:w="60" w:type="dxa"/>
            </w:tcMar>
          </w:tcPr>
          <w:p w14:paraId="563467E5" w14:textId="22E0A5A8"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2660 (26.7%)</w:t>
            </w:r>
          </w:p>
        </w:tc>
        <w:tc>
          <w:tcPr>
            <w:tcW w:w="0" w:type="auto"/>
            <w:shd w:val="clear" w:color="auto" w:fill="FFFFFF"/>
            <w:tcMar>
              <w:left w:w="60" w:type="dxa"/>
              <w:right w:w="60" w:type="dxa"/>
            </w:tcMar>
          </w:tcPr>
          <w:p w14:paraId="3382A325" w14:textId="7063593B"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249 (2.5%)</w:t>
            </w:r>
          </w:p>
        </w:tc>
        <w:tc>
          <w:tcPr>
            <w:tcW w:w="0" w:type="auto"/>
            <w:shd w:val="clear" w:color="auto" w:fill="FFFFFF"/>
            <w:tcMar>
              <w:left w:w="60" w:type="dxa"/>
              <w:right w:w="60" w:type="dxa"/>
            </w:tcMar>
          </w:tcPr>
          <w:p w14:paraId="35B98BF2" w14:textId="2E3E34C1"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475 (4.8%)</w:t>
            </w:r>
          </w:p>
        </w:tc>
        <w:tc>
          <w:tcPr>
            <w:tcW w:w="0" w:type="auto"/>
            <w:shd w:val="clear" w:color="auto" w:fill="FFFFFF"/>
            <w:tcMar>
              <w:left w:w="60" w:type="dxa"/>
              <w:right w:w="60" w:type="dxa"/>
            </w:tcMar>
          </w:tcPr>
          <w:p w14:paraId="2A3AA406" w14:textId="33EAE669"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230 (2.3%)</w:t>
            </w:r>
          </w:p>
        </w:tc>
      </w:tr>
      <w:tr w:rsidR="00FA07A0" w:rsidRPr="003945F5" w14:paraId="69602622" w14:textId="77777777" w:rsidTr="003D720F">
        <w:trPr>
          <w:cantSplit/>
          <w:jc w:val="center"/>
        </w:trPr>
        <w:tc>
          <w:tcPr>
            <w:tcW w:w="0" w:type="auto"/>
            <w:shd w:val="clear" w:color="auto" w:fill="FFFFFF"/>
            <w:tcMar>
              <w:left w:w="60" w:type="dxa"/>
              <w:right w:w="60" w:type="dxa"/>
            </w:tcMar>
          </w:tcPr>
          <w:p w14:paraId="45413CCE" w14:textId="3E04873B" w:rsidR="00FA07A0" w:rsidRPr="009A5F03"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Pr="00FA07A0">
              <w:rPr>
                <w:rFonts w:ascii="Arial Narrow" w:hAnsi="Arial Narrow" w:cs="Times New Roman"/>
                <w:color w:val="000000"/>
                <w:sz w:val="16"/>
                <w:szCs w:val="16"/>
              </w:rPr>
              <w:t>65-75</w:t>
            </w:r>
          </w:p>
        </w:tc>
        <w:tc>
          <w:tcPr>
            <w:tcW w:w="0" w:type="auto"/>
            <w:shd w:val="clear" w:color="auto" w:fill="FFFFFF"/>
          </w:tcPr>
          <w:p w14:paraId="72C67709"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2D18A0F"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7BAA299A" w14:textId="778B5EC8"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16252 (29.1%)</w:t>
            </w:r>
          </w:p>
        </w:tc>
        <w:tc>
          <w:tcPr>
            <w:tcW w:w="0" w:type="auto"/>
            <w:shd w:val="clear" w:color="auto" w:fill="FFFFFF"/>
          </w:tcPr>
          <w:p w14:paraId="4A0AF613" w14:textId="3D5E5064"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2215 (4.0%)</w:t>
            </w:r>
          </w:p>
        </w:tc>
        <w:tc>
          <w:tcPr>
            <w:tcW w:w="0" w:type="auto"/>
            <w:shd w:val="clear" w:color="auto" w:fill="FFFFFF"/>
            <w:tcMar>
              <w:left w:w="60" w:type="dxa"/>
              <w:right w:w="60" w:type="dxa"/>
            </w:tcMar>
          </w:tcPr>
          <w:p w14:paraId="218F1DEE" w14:textId="156CF8AB"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3851 (6.9%)</w:t>
            </w:r>
          </w:p>
        </w:tc>
        <w:tc>
          <w:tcPr>
            <w:tcW w:w="0" w:type="auto"/>
            <w:shd w:val="clear" w:color="auto" w:fill="FFFFFF"/>
            <w:tcMar>
              <w:left w:w="60" w:type="dxa"/>
              <w:right w:w="60" w:type="dxa"/>
            </w:tcMar>
          </w:tcPr>
          <w:p w14:paraId="0A7C03F0" w14:textId="76AC76E1"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2381 (4.3%)</w:t>
            </w:r>
          </w:p>
        </w:tc>
        <w:tc>
          <w:tcPr>
            <w:tcW w:w="0" w:type="auto"/>
            <w:shd w:val="clear" w:color="auto" w:fill="FFFFFF"/>
            <w:tcMar>
              <w:left w:w="60" w:type="dxa"/>
              <w:right w:w="60" w:type="dxa"/>
            </w:tcMar>
          </w:tcPr>
          <w:p w14:paraId="52AFC4CF" w14:textId="7413B94B"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3184 (38.0%)</w:t>
            </w:r>
          </w:p>
        </w:tc>
        <w:tc>
          <w:tcPr>
            <w:tcW w:w="0" w:type="auto"/>
            <w:shd w:val="clear" w:color="auto" w:fill="FFFFFF"/>
            <w:tcMar>
              <w:left w:w="60" w:type="dxa"/>
              <w:right w:w="60" w:type="dxa"/>
            </w:tcMar>
          </w:tcPr>
          <w:p w14:paraId="3C1E2300" w14:textId="44AFA73F"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356 (4.2%)</w:t>
            </w:r>
          </w:p>
        </w:tc>
        <w:tc>
          <w:tcPr>
            <w:tcW w:w="0" w:type="auto"/>
            <w:shd w:val="clear" w:color="auto" w:fill="FFFFFF"/>
            <w:tcMar>
              <w:left w:w="60" w:type="dxa"/>
              <w:right w:w="60" w:type="dxa"/>
            </w:tcMar>
          </w:tcPr>
          <w:p w14:paraId="6B317CC2" w14:textId="78753B17"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642 (7.7%)</w:t>
            </w:r>
          </w:p>
        </w:tc>
        <w:tc>
          <w:tcPr>
            <w:tcW w:w="0" w:type="auto"/>
            <w:shd w:val="clear" w:color="auto" w:fill="FFFFFF"/>
            <w:tcMar>
              <w:left w:w="60" w:type="dxa"/>
              <w:right w:w="60" w:type="dxa"/>
            </w:tcMar>
          </w:tcPr>
          <w:p w14:paraId="648BFC6F" w14:textId="05406C88"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478 (5.7%)</w:t>
            </w:r>
          </w:p>
        </w:tc>
      </w:tr>
      <w:tr w:rsidR="00FA07A0" w:rsidRPr="003945F5" w14:paraId="3F74422B" w14:textId="77777777" w:rsidTr="003D720F">
        <w:trPr>
          <w:cantSplit/>
          <w:jc w:val="center"/>
        </w:trPr>
        <w:tc>
          <w:tcPr>
            <w:tcW w:w="0" w:type="auto"/>
            <w:shd w:val="clear" w:color="auto" w:fill="FFFFFF"/>
            <w:tcMar>
              <w:left w:w="60" w:type="dxa"/>
              <w:right w:w="60" w:type="dxa"/>
            </w:tcMar>
          </w:tcPr>
          <w:p w14:paraId="28A3D133" w14:textId="4EC4A8A4" w:rsidR="00FA07A0" w:rsidRPr="009A5F03"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Pr="00FA07A0">
              <w:rPr>
                <w:rFonts w:ascii="Arial Narrow" w:hAnsi="Arial Narrow" w:cs="Times New Roman"/>
                <w:color w:val="000000"/>
                <w:sz w:val="16"/>
                <w:szCs w:val="16"/>
              </w:rPr>
              <w:t>&gt;=75</w:t>
            </w:r>
          </w:p>
        </w:tc>
        <w:tc>
          <w:tcPr>
            <w:tcW w:w="0" w:type="auto"/>
            <w:shd w:val="clear" w:color="auto" w:fill="FFFFFF"/>
          </w:tcPr>
          <w:p w14:paraId="2F9D6C1E"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5498587"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30946296" w14:textId="23A3D274"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20393 (45.3%)</w:t>
            </w:r>
          </w:p>
        </w:tc>
        <w:tc>
          <w:tcPr>
            <w:tcW w:w="0" w:type="auto"/>
            <w:shd w:val="clear" w:color="auto" w:fill="FFFFFF"/>
          </w:tcPr>
          <w:p w14:paraId="4796E677" w14:textId="0D29A4E7"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1915 (4.3%)</w:t>
            </w:r>
          </w:p>
        </w:tc>
        <w:tc>
          <w:tcPr>
            <w:tcW w:w="0" w:type="auto"/>
            <w:shd w:val="clear" w:color="auto" w:fill="FFFFFF"/>
            <w:tcMar>
              <w:left w:w="60" w:type="dxa"/>
              <w:right w:w="60" w:type="dxa"/>
            </w:tcMar>
          </w:tcPr>
          <w:p w14:paraId="03143222" w14:textId="721DB998"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4007 (8.9%)</w:t>
            </w:r>
          </w:p>
        </w:tc>
        <w:tc>
          <w:tcPr>
            <w:tcW w:w="0" w:type="auto"/>
            <w:shd w:val="clear" w:color="auto" w:fill="FFFFFF"/>
            <w:tcMar>
              <w:left w:w="60" w:type="dxa"/>
              <w:right w:w="60" w:type="dxa"/>
            </w:tcMar>
          </w:tcPr>
          <w:p w14:paraId="38D40018" w14:textId="540B2106"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6095 (13.6%)</w:t>
            </w:r>
          </w:p>
        </w:tc>
        <w:tc>
          <w:tcPr>
            <w:tcW w:w="0" w:type="auto"/>
            <w:shd w:val="clear" w:color="auto" w:fill="FFFFFF"/>
            <w:tcMar>
              <w:left w:w="60" w:type="dxa"/>
              <w:right w:w="60" w:type="dxa"/>
            </w:tcMar>
          </w:tcPr>
          <w:p w14:paraId="381465F9" w14:textId="4E4427DD"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4703 (49.8%)</w:t>
            </w:r>
          </w:p>
        </w:tc>
        <w:tc>
          <w:tcPr>
            <w:tcW w:w="0" w:type="auto"/>
            <w:shd w:val="clear" w:color="auto" w:fill="FFFFFF"/>
            <w:tcMar>
              <w:left w:w="60" w:type="dxa"/>
              <w:right w:w="60" w:type="dxa"/>
            </w:tcMar>
          </w:tcPr>
          <w:p w14:paraId="0198D65B" w14:textId="2DDEF1E6"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402 (4.3%)</w:t>
            </w:r>
          </w:p>
        </w:tc>
        <w:tc>
          <w:tcPr>
            <w:tcW w:w="0" w:type="auto"/>
            <w:shd w:val="clear" w:color="auto" w:fill="FFFFFF"/>
            <w:tcMar>
              <w:left w:w="60" w:type="dxa"/>
              <w:right w:w="60" w:type="dxa"/>
            </w:tcMar>
          </w:tcPr>
          <w:p w14:paraId="5F640CD1" w14:textId="68EC4129"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863 (9.1%)</w:t>
            </w:r>
          </w:p>
        </w:tc>
        <w:tc>
          <w:tcPr>
            <w:tcW w:w="0" w:type="auto"/>
            <w:shd w:val="clear" w:color="auto" w:fill="FFFFFF"/>
            <w:tcMar>
              <w:left w:w="60" w:type="dxa"/>
              <w:right w:w="60" w:type="dxa"/>
            </w:tcMar>
          </w:tcPr>
          <w:p w14:paraId="1C4C8AC4" w14:textId="107B7EBF"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1301 (13.8%)</w:t>
            </w:r>
          </w:p>
        </w:tc>
      </w:tr>
      <w:tr w:rsidR="002D1404" w:rsidRPr="003945F5" w14:paraId="2B887BA9" w14:textId="77777777" w:rsidTr="003D720F">
        <w:trPr>
          <w:cantSplit/>
          <w:jc w:val="center"/>
        </w:trPr>
        <w:tc>
          <w:tcPr>
            <w:tcW w:w="0" w:type="auto"/>
            <w:shd w:val="clear" w:color="auto" w:fill="D9D9D9" w:themeFill="background1" w:themeFillShade="D9"/>
            <w:tcMar>
              <w:left w:w="60" w:type="dxa"/>
              <w:right w:w="60" w:type="dxa"/>
            </w:tcMar>
          </w:tcPr>
          <w:p w14:paraId="794DC55E" w14:textId="77777777" w:rsidR="002D1404" w:rsidRPr="009A5F03" w:rsidRDefault="002D1404"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Gender</w:t>
            </w:r>
          </w:p>
        </w:tc>
        <w:tc>
          <w:tcPr>
            <w:tcW w:w="0" w:type="auto"/>
            <w:shd w:val="clear" w:color="auto" w:fill="D9D9D9" w:themeFill="background1" w:themeFillShade="D9"/>
          </w:tcPr>
          <w:p w14:paraId="379993B8"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9C4DB54"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01EE50E"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C462520"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A0B0AB4"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4A65935"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CB91A79"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4397418"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B2771F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34CFCBC"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r>
      <w:tr w:rsidR="002D1404" w:rsidRPr="003945F5" w14:paraId="344C9F89" w14:textId="77777777" w:rsidTr="003D720F">
        <w:trPr>
          <w:cantSplit/>
          <w:jc w:val="center"/>
        </w:trPr>
        <w:tc>
          <w:tcPr>
            <w:tcW w:w="0" w:type="auto"/>
            <w:shd w:val="clear" w:color="auto" w:fill="D9D9D9" w:themeFill="background1" w:themeFillShade="D9"/>
            <w:tcMar>
              <w:left w:w="60" w:type="dxa"/>
              <w:right w:w="60" w:type="dxa"/>
            </w:tcMar>
          </w:tcPr>
          <w:p w14:paraId="2DFCC130" w14:textId="77777777" w:rsidR="002D1404" w:rsidRPr="009A5F03" w:rsidRDefault="002D1404"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 xml:space="preserve">    Female</w:t>
            </w:r>
          </w:p>
        </w:tc>
        <w:tc>
          <w:tcPr>
            <w:tcW w:w="0" w:type="auto"/>
            <w:shd w:val="clear" w:color="auto" w:fill="D9D9D9" w:themeFill="background1" w:themeFillShade="D9"/>
          </w:tcPr>
          <w:p w14:paraId="548C0A28"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B6E7175"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7034F92" w14:textId="3B559C9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46008 (15.9%)</w:t>
            </w:r>
          </w:p>
        </w:tc>
        <w:tc>
          <w:tcPr>
            <w:tcW w:w="0" w:type="auto"/>
            <w:shd w:val="clear" w:color="auto" w:fill="D9D9D9" w:themeFill="background1" w:themeFillShade="D9"/>
          </w:tcPr>
          <w:p w14:paraId="55108B79" w14:textId="55A4B180"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3092 (1.1%)</w:t>
            </w:r>
          </w:p>
        </w:tc>
        <w:tc>
          <w:tcPr>
            <w:tcW w:w="0" w:type="auto"/>
            <w:shd w:val="clear" w:color="auto" w:fill="D9D9D9" w:themeFill="background1" w:themeFillShade="D9"/>
            <w:tcMar>
              <w:left w:w="60" w:type="dxa"/>
              <w:right w:w="60" w:type="dxa"/>
            </w:tcMar>
          </w:tcPr>
          <w:p w14:paraId="76C38F79" w14:textId="1CDCE5C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6594 (2.3%)</w:t>
            </w:r>
          </w:p>
        </w:tc>
        <w:tc>
          <w:tcPr>
            <w:tcW w:w="0" w:type="auto"/>
            <w:shd w:val="clear" w:color="auto" w:fill="D9D9D9" w:themeFill="background1" w:themeFillShade="D9"/>
            <w:tcMar>
              <w:left w:w="60" w:type="dxa"/>
              <w:right w:w="60" w:type="dxa"/>
            </w:tcMar>
          </w:tcPr>
          <w:p w14:paraId="47641216" w14:textId="6490619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4636 (1.6%)</w:t>
            </w:r>
          </w:p>
        </w:tc>
        <w:tc>
          <w:tcPr>
            <w:tcW w:w="0" w:type="auto"/>
            <w:shd w:val="clear" w:color="auto" w:fill="D9D9D9" w:themeFill="background1" w:themeFillShade="D9"/>
            <w:tcMar>
              <w:left w:w="60" w:type="dxa"/>
              <w:right w:w="60" w:type="dxa"/>
            </w:tcMar>
          </w:tcPr>
          <w:p w14:paraId="6516BD04" w14:textId="19AC5445"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5536 (31.9%)</w:t>
            </w:r>
          </w:p>
        </w:tc>
        <w:tc>
          <w:tcPr>
            <w:tcW w:w="0" w:type="auto"/>
            <w:shd w:val="clear" w:color="auto" w:fill="D9D9D9" w:themeFill="background1" w:themeFillShade="D9"/>
            <w:tcMar>
              <w:left w:w="60" w:type="dxa"/>
              <w:right w:w="60" w:type="dxa"/>
            </w:tcMar>
          </w:tcPr>
          <w:p w14:paraId="345E394A" w14:textId="70368F29"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405 (2.3%)</w:t>
            </w:r>
          </w:p>
        </w:tc>
        <w:tc>
          <w:tcPr>
            <w:tcW w:w="0" w:type="auto"/>
            <w:shd w:val="clear" w:color="auto" w:fill="D9D9D9" w:themeFill="background1" w:themeFillShade="D9"/>
            <w:tcMar>
              <w:left w:w="60" w:type="dxa"/>
              <w:right w:w="60" w:type="dxa"/>
            </w:tcMar>
          </w:tcPr>
          <w:p w14:paraId="1DC8A8DF" w14:textId="59A7B9E1"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899 (5.2%)</w:t>
            </w:r>
          </w:p>
        </w:tc>
        <w:tc>
          <w:tcPr>
            <w:tcW w:w="0" w:type="auto"/>
            <w:shd w:val="clear" w:color="auto" w:fill="D9D9D9" w:themeFill="background1" w:themeFillShade="D9"/>
            <w:tcMar>
              <w:left w:w="60" w:type="dxa"/>
              <w:right w:w="60" w:type="dxa"/>
            </w:tcMar>
          </w:tcPr>
          <w:p w14:paraId="36033673" w14:textId="2673CF70"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841 (4.8%)</w:t>
            </w:r>
          </w:p>
        </w:tc>
      </w:tr>
      <w:tr w:rsidR="002D1404" w:rsidRPr="003945F5" w14:paraId="353E5401" w14:textId="77777777" w:rsidTr="003D720F">
        <w:trPr>
          <w:cantSplit/>
          <w:jc w:val="center"/>
        </w:trPr>
        <w:tc>
          <w:tcPr>
            <w:tcW w:w="0" w:type="auto"/>
            <w:shd w:val="clear" w:color="auto" w:fill="D9D9D9" w:themeFill="background1" w:themeFillShade="D9"/>
            <w:tcMar>
              <w:left w:w="60" w:type="dxa"/>
              <w:right w:w="60" w:type="dxa"/>
            </w:tcMar>
          </w:tcPr>
          <w:p w14:paraId="7A9128BA" w14:textId="77777777" w:rsidR="002D1404" w:rsidRPr="009A5F03" w:rsidRDefault="002D1404"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 xml:space="preserve">    Male</w:t>
            </w:r>
          </w:p>
        </w:tc>
        <w:tc>
          <w:tcPr>
            <w:tcW w:w="0" w:type="auto"/>
            <w:shd w:val="clear" w:color="auto" w:fill="D9D9D9" w:themeFill="background1" w:themeFillShade="D9"/>
          </w:tcPr>
          <w:p w14:paraId="2DD45F3B"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756376B"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198EDAB" w14:textId="77536B8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39930 (17.7%)</w:t>
            </w:r>
          </w:p>
        </w:tc>
        <w:tc>
          <w:tcPr>
            <w:tcW w:w="0" w:type="auto"/>
            <w:shd w:val="clear" w:color="auto" w:fill="D9D9D9" w:themeFill="background1" w:themeFillShade="D9"/>
          </w:tcPr>
          <w:p w14:paraId="72E2A53D" w14:textId="02571E65"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4951 (2.2%)</w:t>
            </w:r>
          </w:p>
        </w:tc>
        <w:tc>
          <w:tcPr>
            <w:tcW w:w="0" w:type="auto"/>
            <w:shd w:val="clear" w:color="auto" w:fill="D9D9D9" w:themeFill="background1" w:themeFillShade="D9"/>
            <w:tcMar>
              <w:left w:w="60" w:type="dxa"/>
              <w:right w:w="60" w:type="dxa"/>
            </w:tcMar>
          </w:tcPr>
          <w:p w14:paraId="7BEA197B" w14:textId="1DBD439A"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9041 (4.0%)</w:t>
            </w:r>
          </w:p>
        </w:tc>
        <w:tc>
          <w:tcPr>
            <w:tcW w:w="0" w:type="auto"/>
            <w:shd w:val="clear" w:color="auto" w:fill="D9D9D9" w:themeFill="background1" w:themeFillShade="D9"/>
            <w:tcMar>
              <w:left w:w="60" w:type="dxa"/>
              <w:right w:w="60" w:type="dxa"/>
            </w:tcMar>
          </w:tcPr>
          <w:p w14:paraId="5EE07B7E" w14:textId="5A51C8E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5988 (2.7%)</w:t>
            </w:r>
          </w:p>
        </w:tc>
        <w:tc>
          <w:tcPr>
            <w:tcW w:w="0" w:type="auto"/>
            <w:shd w:val="clear" w:color="auto" w:fill="D9D9D9" w:themeFill="background1" w:themeFillShade="D9"/>
            <w:tcMar>
              <w:left w:w="60" w:type="dxa"/>
              <w:right w:w="60" w:type="dxa"/>
            </w:tcMar>
          </w:tcPr>
          <w:p w14:paraId="64EE7BB2" w14:textId="0A51EE3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5959 (41.1%)</w:t>
            </w:r>
          </w:p>
        </w:tc>
        <w:tc>
          <w:tcPr>
            <w:tcW w:w="0" w:type="auto"/>
            <w:shd w:val="clear" w:color="auto" w:fill="D9D9D9" w:themeFill="background1" w:themeFillShade="D9"/>
            <w:tcMar>
              <w:left w:w="60" w:type="dxa"/>
              <w:right w:w="60" w:type="dxa"/>
            </w:tcMar>
          </w:tcPr>
          <w:p w14:paraId="2C0C3D39" w14:textId="3D045A8E"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648 (4.5%)</w:t>
            </w:r>
          </w:p>
        </w:tc>
        <w:tc>
          <w:tcPr>
            <w:tcW w:w="0" w:type="auto"/>
            <w:shd w:val="clear" w:color="auto" w:fill="D9D9D9" w:themeFill="background1" w:themeFillShade="D9"/>
            <w:tcMar>
              <w:left w:w="60" w:type="dxa"/>
              <w:right w:w="60" w:type="dxa"/>
            </w:tcMar>
          </w:tcPr>
          <w:p w14:paraId="6C957A36" w14:textId="4C4E6DE2"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1199 (8.3%)</w:t>
            </w:r>
          </w:p>
        </w:tc>
        <w:tc>
          <w:tcPr>
            <w:tcW w:w="0" w:type="auto"/>
            <w:shd w:val="clear" w:color="auto" w:fill="D9D9D9" w:themeFill="background1" w:themeFillShade="D9"/>
            <w:tcMar>
              <w:left w:w="60" w:type="dxa"/>
              <w:right w:w="60" w:type="dxa"/>
            </w:tcMar>
          </w:tcPr>
          <w:p w14:paraId="3D7E66E6" w14:textId="0B77553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1211 (8.4%)</w:t>
            </w:r>
          </w:p>
        </w:tc>
      </w:tr>
      <w:tr w:rsidR="002D1404" w:rsidRPr="003945F5" w14:paraId="21D4B929" w14:textId="77777777" w:rsidTr="003D720F">
        <w:trPr>
          <w:cantSplit/>
          <w:jc w:val="center"/>
        </w:trPr>
        <w:tc>
          <w:tcPr>
            <w:tcW w:w="0" w:type="auto"/>
            <w:shd w:val="clear" w:color="auto" w:fill="D9D9D9" w:themeFill="background1" w:themeFillShade="D9"/>
            <w:tcMar>
              <w:left w:w="60" w:type="dxa"/>
              <w:right w:w="60" w:type="dxa"/>
            </w:tcMar>
          </w:tcPr>
          <w:p w14:paraId="33298B06" w14:textId="77777777" w:rsidR="002D1404" w:rsidRPr="009A5F03" w:rsidRDefault="002D1404" w:rsidP="00FA07A0">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Unknown</w:t>
            </w:r>
          </w:p>
        </w:tc>
        <w:tc>
          <w:tcPr>
            <w:tcW w:w="0" w:type="auto"/>
            <w:shd w:val="clear" w:color="auto" w:fill="D9D9D9" w:themeFill="background1" w:themeFillShade="D9"/>
          </w:tcPr>
          <w:p w14:paraId="5BC724CB"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1DB61C2"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841F311" w14:textId="0EA2D5D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52 (10.3%)</w:t>
            </w:r>
          </w:p>
        </w:tc>
        <w:tc>
          <w:tcPr>
            <w:tcW w:w="0" w:type="auto"/>
            <w:shd w:val="clear" w:color="auto" w:fill="D9D9D9" w:themeFill="background1" w:themeFillShade="D9"/>
          </w:tcPr>
          <w:p w14:paraId="7516B7BB" w14:textId="46D531C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 (1.2%)</w:t>
            </w:r>
          </w:p>
        </w:tc>
        <w:tc>
          <w:tcPr>
            <w:tcW w:w="0" w:type="auto"/>
            <w:shd w:val="clear" w:color="auto" w:fill="D9D9D9" w:themeFill="background1" w:themeFillShade="D9"/>
            <w:tcMar>
              <w:left w:w="60" w:type="dxa"/>
              <w:right w:w="60" w:type="dxa"/>
            </w:tcMar>
          </w:tcPr>
          <w:p w14:paraId="039368A3" w14:textId="4D82FBA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 (1.8%)</w:t>
            </w:r>
          </w:p>
        </w:tc>
        <w:tc>
          <w:tcPr>
            <w:tcW w:w="0" w:type="auto"/>
            <w:shd w:val="clear" w:color="auto" w:fill="D9D9D9" w:themeFill="background1" w:themeFillShade="D9"/>
            <w:tcMar>
              <w:left w:w="60" w:type="dxa"/>
              <w:right w:w="60" w:type="dxa"/>
            </w:tcMar>
          </w:tcPr>
          <w:p w14:paraId="4921F7AD" w14:textId="6CB8AF5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 (1.4%)</w:t>
            </w:r>
          </w:p>
        </w:tc>
        <w:tc>
          <w:tcPr>
            <w:tcW w:w="0" w:type="auto"/>
            <w:shd w:val="clear" w:color="auto" w:fill="D9D9D9" w:themeFill="background1" w:themeFillShade="D9"/>
            <w:tcMar>
              <w:left w:w="60" w:type="dxa"/>
              <w:right w:w="60" w:type="dxa"/>
            </w:tcMar>
          </w:tcPr>
          <w:p w14:paraId="3727861C" w14:textId="198A332C"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 (18.8%)</w:t>
            </w:r>
          </w:p>
        </w:tc>
        <w:tc>
          <w:tcPr>
            <w:tcW w:w="0" w:type="auto"/>
            <w:shd w:val="clear" w:color="auto" w:fill="D9D9D9" w:themeFill="background1" w:themeFillShade="D9"/>
            <w:tcMar>
              <w:left w:w="60" w:type="dxa"/>
              <w:right w:w="60" w:type="dxa"/>
            </w:tcMar>
          </w:tcPr>
          <w:p w14:paraId="0250A6FC" w14:textId="70CAA645"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0 (0.0%)</w:t>
            </w:r>
          </w:p>
        </w:tc>
        <w:tc>
          <w:tcPr>
            <w:tcW w:w="0" w:type="auto"/>
            <w:shd w:val="clear" w:color="auto" w:fill="D9D9D9" w:themeFill="background1" w:themeFillShade="D9"/>
            <w:tcMar>
              <w:left w:w="60" w:type="dxa"/>
              <w:right w:w="60" w:type="dxa"/>
            </w:tcMar>
          </w:tcPr>
          <w:p w14:paraId="6B22B79C" w14:textId="6BF2DEBE"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 (6.3%)</w:t>
            </w:r>
          </w:p>
        </w:tc>
        <w:tc>
          <w:tcPr>
            <w:tcW w:w="0" w:type="auto"/>
            <w:shd w:val="clear" w:color="auto" w:fill="D9D9D9" w:themeFill="background1" w:themeFillShade="D9"/>
            <w:tcMar>
              <w:left w:w="60" w:type="dxa"/>
              <w:right w:w="60" w:type="dxa"/>
            </w:tcMar>
          </w:tcPr>
          <w:p w14:paraId="2DEAC001" w14:textId="5281E81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0 (0.0%)</w:t>
            </w:r>
          </w:p>
        </w:tc>
      </w:tr>
      <w:tr w:rsidR="002D1404" w:rsidRPr="003945F5" w14:paraId="1E27B3BB" w14:textId="77777777" w:rsidTr="003D720F">
        <w:trPr>
          <w:cantSplit/>
          <w:jc w:val="center"/>
        </w:trPr>
        <w:tc>
          <w:tcPr>
            <w:tcW w:w="0" w:type="auto"/>
            <w:shd w:val="clear" w:color="auto" w:fill="FFFFFF"/>
            <w:tcMar>
              <w:left w:w="60" w:type="dxa"/>
              <w:right w:w="60" w:type="dxa"/>
            </w:tcMar>
          </w:tcPr>
          <w:p w14:paraId="78D028B7" w14:textId="77777777" w:rsidR="002D1404" w:rsidRPr="009A5F03" w:rsidRDefault="002D1404"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Race and ethnicity</w:t>
            </w:r>
          </w:p>
        </w:tc>
        <w:tc>
          <w:tcPr>
            <w:tcW w:w="0" w:type="auto"/>
            <w:shd w:val="clear" w:color="auto" w:fill="FFFFFF"/>
          </w:tcPr>
          <w:p w14:paraId="64B6F7FA"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5A5429A1"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69CDF055"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1C89EDD5"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7275CF01"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2C935645"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2B61671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52BD9967"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4EB2E467"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FF1110B"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r>
      <w:tr w:rsidR="002D1404" w:rsidRPr="003945F5" w14:paraId="07884147" w14:textId="77777777" w:rsidTr="003D720F">
        <w:trPr>
          <w:cantSplit/>
          <w:jc w:val="center"/>
        </w:trPr>
        <w:tc>
          <w:tcPr>
            <w:tcW w:w="0" w:type="auto"/>
            <w:shd w:val="clear" w:color="auto" w:fill="FFFFFF"/>
            <w:tcMar>
              <w:left w:w="60" w:type="dxa"/>
              <w:right w:w="60" w:type="dxa"/>
            </w:tcMar>
          </w:tcPr>
          <w:p w14:paraId="7426D383" w14:textId="167E5DFB" w:rsidR="002D1404"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2D1404" w:rsidRPr="009A5F03">
              <w:rPr>
                <w:rFonts w:ascii="Arial Narrow" w:hAnsi="Arial Narrow" w:cs="Times New Roman"/>
                <w:color w:val="000000"/>
                <w:sz w:val="16"/>
                <w:szCs w:val="16"/>
              </w:rPr>
              <w:t>Hispanic</w:t>
            </w:r>
          </w:p>
        </w:tc>
        <w:tc>
          <w:tcPr>
            <w:tcW w:w="0" w:type="auto"/>
            <w:shd w:val="clear" w:color="auto" w:fill="FFFFFF"/>
          </w:tcPr>
          <w:p w14:paraId="108D4CD7"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17C99E83"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2CD2C93B" w14:textId="2494A812"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11706 (20.8%)</w:t>
            </w:r>
          </w:p>
        </w:tc>
        <w:tc>
          <w:tcPr>
            <w:tcW w:w="0" w:type="auto"/>
            <w:shd w:val="clear" w:color="auto" w:fill="FFFFFF"/>
          </w:tcPr>
          <w:p w14:paraId="2D7E9468" w14:textId="0AC2B30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1120 (2.0%)</w:t>
            </w:r>
          </w:p>
        </w:tc>
        <w:tc>
          <w:tcPr>
            <w:tcW w:w="0" w:type="auto"/>
            <w:shd w:val="clear" w:color="auto" w:fill="FFFFFF"/>
            <w:tcMar>
              <w:left w:w="60" w:type="dxa"/>
              <w:right w:w="60" w:type="dxa"/>
            </w:tcMar>
          </w:tcPr>
          <w:p w14:paraId="6C10278E" w14:textId="3EEF87A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2200 (3.9%)</w:t>
            </w:r>
          </w:p>
        </w:tc>
        <w:tc>
          <w:tcPr>
            <w:tcW w:w="0" w:type="auto"/>
            <w:shd w:val="clear" w:color="auto" w:fill="FFFFFF"/>
            <w:tcMar>
              <w:left w:w="60" w:type="dxa"/>
              <w:right w:w="60" w:type="dxa"/>
            </w:tcMar>
          </w:tcPr>
          <w:p w14:paraId="42CA6141" w14:textId="0E1B8BB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814 (1.4%)</w:t>
            </w:r>
          </w:p>
        </w:tc>
        <w:tc>
          <w:tcPr>
            <w:tcW w:w="0" w:type="auto"/>
            <w:shd w:val="clear" w:color="auto" w:fill="FFFFFF"/>
            <w:tcMar>
              <w:left w:w="60" w:type="dxa"/>
              <w:right w:w="60" w:type="dxa"/>
            </w:tcMar>
          </w:tcPr>
          <w:p w14:paraId="6901DF64" w14:textId="0DFF5343"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853 (40.8%)</w:t>
            </w:r>
          </w:p>
        </w:tc>
        <w:tc>
          <w:tcPr>
            <w:tcW w:w="0" w:type="auto"/>
            <w:shd w:val="clear" w:color="auto" w:fill="FFFFFF"/>
            <w:tcMar>
              <w:left w:w="60" w:type="dxa"/>
              <w:right w:w="60" w:type="dxa"/>
            </w:tcMar>
          </w:tcPr>
          <w:p w14:paraId="07E3E4EF" w14:textId="3E78295F"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81 (3.9%)</w:t>
            </w:r>
          </w:p>
        </w:tc>
        <w:tc>
          <w:tcPr>
            <w:tcW w:w="0" w:type="auto"/>
            <w:shd w:val="clear" w:color="auto" w:fill="FFFFFF"/>
            <w:tcMar>
              <w:left w:w="60" w:type="dxa"/>
              <w:right w:w="60" w:type="dxa"/>
            </w:tcMar>
          </w:tcPr>
          <w:p w14:paraId="4CD263FD" w14:textId="53CF71FC"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173 (8.3%)</w:t>
            </w:r>
          </w:p>
        </w:tc>
        <w:tc>
          <w:tcPr>
            <w:tcW w:w="0" w:type="auto"/>
            <w:shd w:val="clear" w:color="auto" w:fill="FFFFFF"/>
            <w:tcMar>
              <w:left w:w="60" w:type="dxa"/>
              <w:right w:w="60" w:type="dxa"/>
            </w:tcMar>
          </w:tcPr>
          <w:p w14:paraId="3E52BF78" w14:textId="462D063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97 (4.6%)</w:t>
            </w:r>
          </w:p>
        </w:tc>
      </w:tr>
      <w:tr w:rsidR="002D1404" w:rsidRPr="003945F5" w14:paraId="1534B48E" w14:textId="77777777" w:rsidTr="003D720F">
        <w:trPr>
          <w:cantSplit/>
          <w:jc w:val="center"/>
        </w:trPr>
        <w:tc>
          <w:tcPr>
            <w:tcW w:w="0" w:type="auto"/>
            <w:shd w:val="clear" w:color="auto" w:fill="FFFFFF"/>
            <w:tcMar>
              <w:left w:w="60" w:type="dxa"/>
              <w:right w:w="60" w:type="dxa"/>
            </w:tcMar>
          </w:tcPr>
          <w:p w14:paraId="113CFCBD" w14:textId="39F78A34" w:rsidR="002D1404"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2D1404" w:rsidRPr="009A5F03">
              <w:rPr>
                <w:rFonts w:ascii="Arial Narrow" w:hAnsi="Arial Narrow" w:cs="Times New Roman"/>
                <w:color w:val="000000"/>
                <w:sz w:val="16"/>
                <w:szCs w:val="16"/>
              </w:rPr>
              <w:t>Non-hispanic black</w:t>
            </w:r>
          </w:p>
        </w:tc>
        <w:tc>
          <w:tcPr>
            <w:tcW w:w="0" w:type="auto"/>
            <w:shd w:val="clear" w:color="auto" w:fill="FFFFFF"/>
          </w:tcPr>
          <w:p w14:paraId="6BB89E1F"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249705B2"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50C25002" w14:textId="5038BF1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14402 (25.9%)</w:t>
            </w:r>
          </w:p>
        </w:tc>
        <w:tc>
          <w:tcPr>
            <w:tcW w:w="0" w:type="auto"/>
            <w:shd w:val="clear" w:color="auto" w:fill="FFFFFF"/>
          </w:tcPr>
          <w:p w14:paraId="49844E78" w14:textId="409C030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1272 (2.3%)</w:t>
            </w:r>
          </w:p>
        </w:tc>
        <w:tc>
          <w:tcPr>
            <w:tcW w:w="0" w:type="auto"/>
            <w:shd w:val="clear" w:color="auto" w:fill="FFFFFF"/>
            <w:tcMar>
              <w:left w:w="60" w:type="dxa"/>
              <w:right w:w="60" w:type="dxa"/>
            </w:tcMar>
          </w:tcPr>
          <w:p w14:paraId="73C32117" w14:textId="1CBDC97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2998 (5.4%)</w:t>
            </w:r>
          </w:p>
        </w:tc>
        <w:tc>
          <w:tcPr>
            <w:tcW w:w="0" w:type="auto"/>
            <w:shd w:val="clear" w:color="auto" w:fill="FFFFFF"/>
            <w:tcMar>
              <w:left w:w="60" w:type="dxa"/>
              <w:right w:w="60" w:type="dxa"/>
            </w:tcMar>
          </w:tcPr>
          <w:p w14:paraId="1FD964D8" w14:textId="1D62294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1338 (2.4%)</w:t>
            </w:r>
          </w:p>
        </w:tc>
        <w:tc>
          <w:tcPr>
            <w:tcW w:w="0" w:type="auto"/>
            <w:shd w:val="clear" w:color="auto" w:fill="FFFFFF"/>
            <w:tcMar>
              <w:left w:w="60" w:type="dxa"/>
              <w:right w:w="60" w:type="dxa"/>
            </w:tcMar>
          </w:tcPr>
          <w:p w14:paraId="71FE851D" w14:textId="11B2259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1732 (49.1%)</w:t>
            </w:r>
          </w:p>
        </w:tc>
        <w:tc>
          <w:tcPr>
            <w:tcW w:w="0" w:type="auto"/>
            <w:shd w:val="clear" w:color="auto" w:fill="FFFFFF"/>
            <w:tcMar>
              <w:left w:w="60" w:type="dxa"/>
              <w:right w:w="60" w:type="dxa"/>
            </w:tcMar>
          </w:tcPr>
          <w:p w14:paraId="4C4590C9" w14:textId="41C10D0B"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 (5.0%)</w:t>
            </w:r>
          </w:p>
        </w:tc>
        <w:tc>
          <w:tcPr>
            <w:tcW w:w="0" w:type="auto"/>
            <w:shd w:val="clear" w:color="auto" w:fill="FFFFFF"/>
            <w:tcMar>
              <w:left w:w="60" w:type="dxa"/>
              <w:right w:w="60" w:type="dxa"/>
            </w:tcMar>
          </w:tcPr>
          <w:p w14:paraId="23D0548D" w14:textId="6D525F9F"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402 (11.4%)</w:t>
            </w:r>
          </w:p>
        </w:tc>
        <w:tc>
          <w:tcPr>
            <w:tcW w:w="0" w:type="auto"/>
            <w:shd w:val="clear" w:color="auto" w:fill="FFFFFF"/>
            <w:tcMar>
              <w:left w:w="60" w:type="dxa"/>
              <w:right w:w="60" w:type="dxa"/>
            </w:tcMar>
          </w:tcPr>
          <w:p w14:paraId="0A485D6C" w14:textId="7615CF1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263 (7.5%)</w:t>
            </w:r>
          </w:p>
        </w:tc>
      </w:tr>
      <w:tr w:rsidR="002D1404" w:rsidRPr="003945F5" w14:paraId="1E01C0D7" w14:textId="77777777" w:rsidTr="003D720F">
        <w:trPr>
          <w:cantSplit/>
          <w:jc w:val="center"/>
        </w:trPr>
        <w:tc>
          <w:tcPr>
            <w:tcW w:w="0" w:type="auto"/>
            <w:shd w:val="clear" w:color="auto" w:fill="FFFFFF"/>
            <w:tcMar>
              <w:left w:w="60" w:type="dxa"/>
              <w:right w:w="60" w:type="dxa"/>
            </w:tcMar>
          </w:tcPr>
          <w:p w14:paraId="21FF6788" w14:textId="2EB24743" w:rsidR="002D1404"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2D1404" w:rsidRPr="009A5F03">
              <w:rPr>
                <w:rFonts w:ascii="Arial Narrow" w:hAnsi="Arial Narrow" w:cs="Times New Roman"/>
                <w:color w:val="000000"/>
                <w:sz w:val="16"/>
                <w:szCs w:val="16"/>
              </w:rPr>
              <w:t>Non-hispanic white</w:t>
            </w:r>
          </w:p>
        </w:tc>
        <w:tc>
          <w:tcPr>
            <w:tcW w:w="0" w:type="auto"/>
            <w:shd w:val="clear" w:color="auto" w:fill="FFFFFF"/>
          </w:tcPr>
          <w:p w14:paraId="5E338BDE"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7A89BE14"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114DFDD4" w14:textId="0EF4F73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46908 (15.3%)</w:t>
            </w:r>
          </w:p>
        </w:tc>
        <w:tc>
          <w:tcPr>
            <w:tcW w:w="0" w:type="auto"/>
            <w:shd w:val="clear" w:color="auto" w:fill="FFFFFF"/>
          </w:tcPr>
          <w:p w14:paraId="780F6B87" w14:textId="6C7095DC"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4077 (1.3%)</w:t>
            </w:r>
          </w:p>
        </w:tc>
        <w:tc>
          <w:tcPr>
            <w:tcW w:w="0" w:type="auto"/>
            <w:shd w:val="clear" w:color="auto" w:fill="FFFFFF"/>
            <w:tcMar>
              <w:left w:w="60" w:type="dxa"/>
              <w:right w:w="60" w:type="dxa"/>
            </w:tcMar>
          </w:tcPr>
          <w:p w14:paraId="029D1F1F" w14:textId="36FE4035"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7992 (2.6%)</w:t>
            </w:r>
          </w:p>
        </w:tc>
        <w:tc>
          <w:tcPr>
            <w:tcW w:w="0" w:type="auto"/>
            <w:shd w:val="clear" w:color="auto" w:fill="FFFFFF"/>
            <w:tcMar>
              <w:left w:w="60" w:type="dxa"/>
              <w:right w:w="60" w:type="dxa"/>
            </w:tcMar>
          </w:tcPr>
          <w:p w14:paraId="60BF8C27" w14:textId="2B55813F"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6705 (2.2%)</w:t>
            </w:r>
          </w:p>
        </w:tc>
        <w:tc>
          <w:tcPr>
            <w:tcW w:w="0" w:type="auto"/>
            <w:shd w:val="clear" w:color="auto" w:fill="FFFFFF"/>
            <w:tcMar>
              <w:left w:w="60" w:type="dxa"/>
              <w:right w:w="60" w:type="dxa"/>
            </w:tcMar>
          </w:tcPr>
          <w:p w14:paraId="2F708E3C" w14:textId="2221EFD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7822 (34.0%)</w:t>
            </w:r>
          </w:p>
        </w:tc>
        <w:tc>
          <w:tcPr>
            <w:tcW w:w="0" w:type="auto"/>
            <w:shd w:val="clear" w:color="auto" w:fill="FFFFFF"/>
            <w:tcMar>
              <w:left w:w="60" w:type="dxa"/>
              <w:right w:w="60" w:type="dxa"/>
            </w:tcMar>
          </w:tcPr>
          <w:p w14:paraId="0C0D6B04" w14:textId="5B10515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665 (2.9%)</w:t>
            </w:r>
          </w:p>
        </w:tc>
        <w:tc>
          <w:tcPr>
            <w:tcW w:w="0" w:type="auto"/>
            <w:shd w:val="clear" w:color="auto" w:fill="FFFFFF"/>
            <w:tcMar>
              <w:left w:w="60" w:type="dxa"/>
              <w:right w:w="60" w:type="dxa"/>
            </w:tcMar>
          </w:tcPr>
          <w:p w14:paraId="79CF3C69" w14:textId="36130C8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1308 (5.7%)</w:t>
            </w:r>
          </w:p>
        </w:tc>
        <w:tc>
          <w:tcPr>
            <w:tcW w:w="0" w:type="auto"/>
            <w:shd w:val="clear" w:color="auto" w:fill="FFFFFF"/>
            <w:tcMar>
              <w:left w:w="60" w:type="dxa"/>
              <w:right w:w="60" w:type="dxa"/>
            </w:tcMar>
          </w:tcPr>
          <w:p w14:paraId="1E4D7EAF" w14:textId="5C03515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1491 (6.5%)</w:t>
            </w:r>
          </w:p>
        </w:tc>
      </w:tr>
      <w:tr w:rsidR="002D1404" w:rsidRPr="003945F5" w14:paraId="12A31E7C" w14:textId="77777777" w:rsidTr="003D720F">
        <w:trPr>
          <w:cantSplit/>
          <w:jc w:val="center"/>
        </w:trPr>
        <w:tc>
          <w:tcPr>
            <w:tcW w:w="0" w:type="auto"/>
            <w:shd w:val="clear" w:color="auto" w:fill="FFFFFF"/>
            <w:tcMar>
              <w:left w:w="60" w:type="dxa"/>
              <w:right w:w="60" w:type="dxa"/>
            </w:tcMar>
          </w:tcPr>
          <w:p w14:paraId="444FB399" w14:textId="398F8BB9" w:rsidR="002D1404"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2D1404" w:rsidRPr="009A5F03">
              <w:rPr>
                <w:rFonts w:ascii="Arial Narrow" w:hAnsi="Arial Narrow" w:cs="Times New Roman"/>
                <w:color w:val="000000"/>
                <w:sz w:val="16"/>
                <w:szCs w:val="16"/>
              </w:rPr>
              <w:t>Others/Unknown</w:t>
            </w:r>
          </w:p>
        </w:tc>
        <w:tc>
          <w:tcPr>
            <w:tcW w:w="0" w:type="auto"/>
            <w:shd w:val="clear" w:color="auto" w:fill="FFFFFF"/>
          </w:tcPr>
          <w:p w14:paraId="40A9D6F7"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EA8882A"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327C8335" w14:textId="73CE78CE"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12974 (13.4%)</w:t>
            </w:r>
          </w:p>
        </w:tc>
        <w:tc>
          <w:tcPr>
            <w:tcW w:w="0" w:type="auto"/>
            <w:shd w:val="clear" w:color="auto" w:fill="FFFFFF"/>
          </w:tcPr>
          <w:p w14:paraId="6DC25AD3" w14:textId="5EF241CB"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1580 (1.6%)</w:t>
            </w:r>
          </w:p>
        </w:tc>
        <w:tc>
          <w:tcPr>
            <w:tcW w:w="0" w:type="auto"/>
            <w:shd w:val="clear" w:color="auto" w:fill="FFFFFF"/>
            <w:tcMar>
              <w:left w:w="60" w:type="dxa"/>
              <w:right w:w="60" w:type="dxa"/>
            </w:tcMar>
          </w:tcPr>
          <w:p w14:paraId="542330EF" w14:textId="4BBB811F"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2454 (2.5%)</w:t>
            </w:r>
          </w:p>
        </w:tc>
        <w:tc>
          <w:tcPr>
            <w:tcW w:w="0" w:type="auto"/>
            <w:shd w:val="clear" w:color="auto" w:fill="FFFFFF"/>
            <w:tcMar>
              <w:left w:w="60" w:type="dxa"/>
              <w:right w:w="60" w:type="dxa"/>
            </w:tcMar>
          </w:tcPr>
          <w:p w14:paraId="65192A65" w14:textId="2B931070"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1774 (1.8%)</w:t>
            </w:r>
          </w:p>
        </w:tc>
        <w:tc>
          <w:tcPr>
            <w:tcW w:w="0" w:type="auto"/>
            <w:shd w:val="clear" w:color="auto" w:fill="FFFFFF"/>
            <w:tcMar>
              <w:left w:w="60" w:type="dxa"/>
              <w:right w:w="60" w:type="dxa"/>
            </w:tcMar>
          </w:tcPr>
          <w:p w14:paraId="117C6246" w14:textId="1488F319"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1091 (33.5%)</w:t>
            </w:r>
          </w:p>
        </w:tc>
        <w:tc>
          <w:tcPr>
            <w:tcW w:w="0" w:type="auto"/>
            <w:shd w:val="clear" w:color="auto" w:fill="FFFFFF"/>
            <w:tcMar>
              <w:left w:w="60" w:type="dxa"/>
              <w:right w:w="60" w:type="dxa"/>
            </w:tcMar>
          </w:tcPr>
          <w:p w14:paraId="6BD2DB63" w14:textId="68D8B5EA"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130 (4.0%)</w:t>
            </w:r>
          </w:p>
        </w:tc>
        <w:tc>
          <w:tcPr>
            <w:tcW w:w="0" w:type="auto"/>
            <w:shd w:val="clear" w:color="auto" w:fill="FFFFFF"/>
            <w:tcMar>
              <w:left w:w="60" w:type="dxa"/>
              <w:right w:w="60" w:type="dxa"/>
            </w:tcMar>
          </w:tcPr>
          <w:p w14:paraId="13375B81" w14:textId="7374715D"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216 (6.6%)</w:t>
            </w:r>
          </w:p>
        </w:tc>
        <w:tc>
          <w:tcPr>
            <w:tcW w:w="0" w:type="auto"/>
            <w:shd w:val="clear" w:color="auto" w:fill="FFFFFF"/>
            <w:tcMar>
              <w:left w:w="60" w:type="dxa"/>
              <w:right w:w="60" w:type="dxa"/>
            </w:tcMar>
          </w:tcPr>
          <w:p w14:paraId="4DBE2520" w14:textId="5DBA256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201 (6.2%)</w:t>
            </w:r>
          </w:p>
        </w:tc>
      </w:tr>
      <w:tr w:rsidR="002D1404" w:rsidRPr="003945F5" w14:paraId="73D42C41" w14:textId="77777777" w:rsidTr="00105A62">
        <w:trPr>
          <w:cantSplit/>
          <w:jc w:val="center"/>
        </w:trPr>
        <w:tc>
          <w:tcPr>
            <w:tcW w:w="0" w:type="auto"/>
            <w:shd w:val="clear" w:color="auto" w:fill="D9D9D9" w:themeFill="background1" w:themeFillShade="D9"/>
            <w:tcMar>
              <w:left w:w="60" w:type="dxa"/>
              <w:right w:w="60" w:type="dxa"/>
            </w:tcMar>
          </w:tcPr>
          <w:p w14:paraId="304E3585" w14:textId="77777777" w:rsidR="002D1404" w:rsidRPr="009A5F03" w:rsidRDefault="002D1404" w:rsidP="00FA07A0">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of established</w:t>
            </w:r>
            <w:r w:rsidRPr="009A5F03">
              <w:rPr>
                <w:rFonts w:ascii="Arial Narrow" w:hAnsi="Arial Narrow" w:cs="Times New Roman"/>
                <w:color w:val="000000"/>
                <w:sz w:val="16"/>
                <w:szCs w:val="16"/>
              </w:rPr>
              <w:t xml:space="preserve"> comorbidities</w:t>
            </w:r>
          </w:p>
        </w:tc>
        <w:tc>
          <w:tcPr>
            <w:tcW w:w="0" w:type="auto"/>
            <w:shd w:val="clear" w:color="auto" w:fill="D9D9D9" w:themeFill="background1" w:themeFillShade="D9"/>
          </w:tcPr>
          <w:p w14:paraId="4368094E"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939E073"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C64552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0245813"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D537146"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52D4FE4"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65EAE4B"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95140F3"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D356B9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56E4ED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r>
      <w:tr w:rsidR="003945F5" w:rsidRPr="003945F5" w14:paraId="5B43B265" w14:textId="77777777" w:rsidTr="00105A62">
        <w:trPr>
          <w:cantSplit/>
          <w:jc w:val="center"/>
        </w:trPr>
        <w:tc>
          <w:tcPr>
            <w:tcW w:w="0" w:type="auto"/>
            <w:shd w:val="clear" w:color="auto" w:fill="D9D9D9" w:themeFill="background1" w:themeFillShade="D9"/>
            <w:tcMar>
              <w:left w:w="60" w:type="dxa"/>
              <w:right w:w="60" w:type="dxa"/>
            </w:tcMar>
          </w:tcPr>
          <w:p w14:paraId="2DB2ADC1" w14:textId="095283C7"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0</w:t>
            </w:r>
          </w:p>
        </w:tc>
        <w:tc>
          <w:tcPr>
            <w:tcW w:w="0" w:type="auto"/>
            <w:shd w:val="clear" w:color="auto" w:fill="D9D9D9" w:themeFill="background1" w:themeFillShade="D9"/>
          </w:tcPr>
          <w:p w14:paraId="3AC08D92"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803E652"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8A787D2" w14:textId="3E4AFEE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10932 (5.8%)</w:t>
            </w:r>
          </w:p>
        </w:tc>
        <w:tc>
          <w:tcPr>
            <w:tcW w:w="0" w:type="auto"/>
            <w:shd w:val="clear" w:color="auto" w:fill="D9D9D9" w:themeFill="background1" w:themeFillShade="D9"/>
          </w:tcPr>
          <w:p w14:paraId="6E124752" w14:textId="4641975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636 (0.3%)</w:t>
            </w:r>
          </w:p>
        </w:tc>
        <w:tc>
          <w:tcPr>
            <w:tcW w:w="0" w:type="auto"/>
            <w:shd w:val="clear" w:color="auto" w:fill="D9D9D9" w:themeFill="background1" w:themeFillShade="D9"/>
            <w:tcMar>
              <w:left w:w="60" w:type="dxa"/>
              <w:right w:w="60" w:type="dxa"/>
            </w:tcMar>
          </w:tcPr>
          <w:p w14:paraId="4E47124B" w14:textId="743E49E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1351 (0.7%)</w:t>
            </w:r>
          </w:p>
        </w:tc>
        <w:tc>
          <w:tcPr>
            <w:tcW w:w="0" w:type="auto"/>
            <w:shd w:val="clear" w:color="auto" w:fill="D9D9D9" w:themeFill="background1" w:themeFillShade="D9"/>
            <w:tcMar>
              <w:left w:w="60" w:type="dxa"/>
              <w:right w:w="60" w:type="dxa"/>
            </w:tcMar>
          </w:tcPr>
          <w:p w14:paraId="1795AAAE" w14:textId="55DA879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1178 (0.6%)</w:t>
            </w:r>
          </w:p>
        </w:tc>
        <w:tc>
          <w:tcPr>
            <w:tcW w:w="0" w:type="auto"/>
            <w:shd w:val="clear" w:color="auto" w:fill="D9D9D9" w:themeFill="background1" w:themeFillShade="D9"/>
            <w:tcMar>
              <w:left w:w="60" w:type="dxa"/>
              <w:right w:w="60" w:type="dxa"/>
            </w:tcMar>
          </w:tcPr>
          <w:p w14:paraId="63C18A1C" w14:textId="128ADE3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935 (18.5%)</w:t>
            </w:r>
          </w:p>
        </w:tc>
        <w:tc>
          <w:tcPr>
            <w:tcW w:w="0" w:type="auto"/>
            <w:shd w:val="clear" w:color="auto" w:fill="D9D9D9" w:themeFill="background1" w:themeFillShade="D9"/>
            <w:tcMar>
              <w:left w:w="60" w:type="dxa"/>
              <w:right w:w="60" w:type="dxa"/>
            </w:tcMar>
          </w:tcPr>
          <w:p w14:paraId="12DC3728" w14:textId="657418D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39 (0.8%)</w:t>
            </w:r>
          </w:p>
        </w:tc>
        <w:tc>
          <w:tcPr>
            <w:tcW w:w="0" w:type="auto"/>
            <w:shd w:val="clear" w:color="auto" w:fill="D9D9D9" w:themeFill="background1" w:themeFillShade="D9"/>
            <w:tcMar>
              <w:left w:w="60" w:type="dxa"/>
              <w:right w:w="60" w:type="dxa"/>
            </w:tcMar>
          </w:tcPr>
          <w:p w14:paraId="253CAAFC" w14:textId="6011DD1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115 (2.3%)</w:t>
            </w:r>
          </w:p>
        </w:tc>
        <w:tc>
          <w:tcPr>
            <w:tcW w:w="0" w:type="auto"/>
            <w:shd w:val="clear" w:color="auto" w:fill="D9D9D9" w:themeFill="background1" w:themeFillShade="D9"/>
            <w:tcMar>
              <w:left w:w="60" w:type="dxa"/>
              <w:right w:w="60" w:type="dxa"/>
            </w:tcMar>
          </w:tcPr>
          <w:p w14:paraId="23785AE4" w14:textId="5FA20C5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114 (2.3%)</w:t>
            </w:r>
          </w:p>
        </w:tc>
      </w:tr>
      <w:tr w:rsidR="003945F5" w:rsidRPr="003945F5" w14:paraId="50B58171" w14:textId="77777777" w:rsidTr="00105A62">
        <w:trPr>
          <w:cantSplit/>
          <w:jc w:val="center"/>
        </w:trPr>
        <w:tc>
          <w:tcPr>
            <w:tcW w:w="0" w:type="auto"/>
            <w:shd w:val="clear" w:color="auto" w:fill="D9D9D9" w:themeFill="background1" w:themeFillShade="D9"/>
            <w:tcMar>
              <w:left w:w="60" w:type="dxa"/>
              <w:right w:w="60" w:type="dxa"/>
            </w:tcMar>
          </w:tcPr>
          <w:p w14:paraId="4F1FB72A" w14:textId="412596E5"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1</w:t>
            </w:r>
          </w:p>
        </w:tc>
        <w:tc>
          <w:tcPr>
            <w:tcW w:w="0" w:type="auto"/>
            <w:shd w:val="clear" w:color="auto" w:fill="D9D9D9" w:themeFill="background1" w:themeFillShade="D9"/>
          </w:tcPr>
          <w:p w14:paraId="0EC2A45F"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C288962"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A2B4946" w14:textId="1ECC8EC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22609 (13.6%)</w:t>
            </w:r>
          </w:p>
        </w:tc>
        <w:tc>
          <w:tcPr>
            <w:tcW w:w="0" w:type="auto"/>
            <w:shd w:val="clear" w:color="auto" w:fill="D9D9D9" w:themeFill="background1" w:themeFillShade="D9"/>
          </w:tcPr>
          <w:p w14:paraId="09A6BFA6" w14:textId="56577FE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1509 (0.9%)</w:t>
            </w:r>
          </w:p>
        </w:tc>
        <w:tc>
          <w:tcPr>
            <w:tcW w:w="0" w:type="auto"/>
            <w:shd w:val="clear" w:color="auto" w:fill="D9D9D9" w:themeFill="background1" w:themeFillShade="D9"/>
            <w:tcMar>
              <w:left w:w="60" w:type="dxa"/>
              <w:right w:w="60" w:type="dxa"/>
            </w:tcMar>
          </w:tcPr>
          <w:p w14:paraId="5D130624" w14:textId="36C254D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3193 (1.9%)</w:t>
            </w:r>
          </w:p>
        </w:tc>
        <w:tc>
          <w:tcPr>
            <w:tcW w:w="0" w:type="auto"/>
            <w:shd w:val="clear" w:color="auto" w:fill="D9D9D9" w:themeFill="background1" w:themeFillShade="D9"/>
            <w:tcMar>
              <w:left w:w="60" w:type="dxa"/>
              <w:right w:w="60" w:type="dxa"/>
            </w:tcMar>
          </w:tcPr>
          <w:p w14:paraId="3DDF6DD1" w14:textId="3436DBE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1913 (1.1%)</w:t>
            </w:r>
          </w:p>
        </w:tc>
        <w:tc>
          <w:tcPr>
            <w:tcW w:w="0" w:type="auto"/>
            <w:shd w:val="clear" w:color="auto" w:fill="D9D9D9" w:themeFill="background1" w:themeFillShade="D9"/>
            <w:tcMar>
              <w:left w:w="60" w:type="dxa"/>
              <w:right w:w="60" w:type="dxa"/>
            </w:tcMar>
          </w:tcPr>
          <w:p w14:paraId="3F84C37E" w14:textId="62E5AD7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1980 (24.3%)</w:t>
            </w:r>
          </w:p>
        </w:tc>
        <w:tc>
          <w:tcPr>
            <w:tcW w:w="0" w:type="auto"/>
            <w:shd w:val="clear" w:color="auto" w:fill="D9D9D9" w:themeFill="background1" w:themeFillShade="D9"/>
            <w:tcMar>
              <w:left w:w="60" w:type="dxa"/>
              <w:right w:w="60" w:type="dxa"/>
            </w:tcMar>
          </w:tcPr>
          <w:p w14:paraId="634C8712" w14:textId="3B00BE3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116 (1.4%)</w:t>
            </w:r>
          </w:p>
        </w:tc>
        <w:tc>
          <w:tcPr>
            <w:tcW w:w="0" w:type="auto"/>
            <w:shd w:val="clear" w:color="auto" w:fill="D9D9D9" w:themeFill="background1" w:themeFillShade="D9"/>
            <w:tcMar>
              <w:left w:w="60" w:type="dxa"/>
              <w:right w:w="60" w:type="dxa"/>
            </w:tcMar>
          </w:tcPr>
          <w:p w14:paraId="09E6B6A0" w14:textId="54632AA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262 (3.2%)</w:t>
            </w:r>
          </w:p>
        </w:tc>
        <w:tc>
          <w:tcPr>
            <w:tcW w:w="0" w:type="auto"/>
            <w:shd w:val="clear" w:color="auto" w:fill="D9D9D9" w:themeFill="background1" w:themeFillShade="D9"/>
            <w:tcMar>
              <w:left w:w="60" w:type="dxa"/>
              <w:right w:w="60" w:type="dxa"/>
            </w:tcMar>
          </w:tcPr>
          <w:p w14:paraId="72F8DFFA" w14:textId="6ED6B59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300 (3.7%)</w:t>
            </w:r>
          </w:p>
        </w:tc>
      </w:tr>
      <w:tr w:rsidR="003945F5" w:rsidRPr="003945F5" w14:paraId="5DF54064" w14:textId="77777777" w:rsidTr="00105A62">
        <w:trPr>
          <w:cantSplit/>
          <w:jc w:val="center"/>
        </w:trPr>
        <w:tc>
          <w:tcPr>
            <w:tcW w:w="0" w:type="auto"/>
            <w:shd w:val="clear" w:color="auto" w:fill="D9D9D9" w:themeFill="background1" w:themeFillShade="D9"/>
            <w:tcMar>
              <w:left w:w="60" w:type="dxa"/>
              <w:right w:w="60" w:type="dxa"/>
            </w:tcMar>
          </w:tcPr>
          <w:p w14:paraId="5E339D32" w14:textId="4DA514A0"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2</w:t>
            </w:r>
          </w:p>
        </w:tc>
        <w:tc>
          <w:tcPr>
            <w:tcW w:w="0" w:type="auto"/>
            <w:shd w:val="clear" w:color="auto" w:fill="D9D9D9" w:themeFill="background1" w:themeFillShade="D9"/>
          </w:tcPr>
          <w:p w14:paraId="7D227C8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F0F2593"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321419B" w14:textId="6C79A99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20563 (22.7%)</w:t>
            </w:r>
          </w:p>
        </w:tc>
        <w:tc>
          <w:tcPr>
            <w:tcW w:w="0" w:type="auto"/>
            <w:shd w:val="clear" w:color="auto" w:fill="D9D9D9" w:themeFill="background1" w:themeFillShade="D9"/>
          </w:tcPr>
          <w:p w14:paraId="5DDEC2E7" w14:textId="3F435BD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1723 (1.9%)</w:t>
            </w:r>
          </w:p>
        </w:tc>
        <w:tc>
          <w:tcPr>
            <w:tcW w:w="0" w:type="auto"/>
            <w:shd w:val="clear" w:color="auto" w:fill="D9D9D9" w:themeFill="background1" w:themeFillShade="D9"/>
            <w:tcMar>
              <w:left w:w="60" w:type="dxa"/>
              <w:right w:w="60" w:type="dxa"/>
            </w:tcMar>
          </w:tcPr>
          <w:p w14:paraId="45E811D4" w14:textId="7CBF09A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3522 (3.9%)</w:t>
            </w:r>
          </w:p>
        </w:tc>
        <w:tc>
          <w:tcPr>
            <w:tcW w:w="0" w:type="auto"/>
            <w:shd w:val="clear" w:color="auto" w:fill="D9D9D9" w:themeFill="background1" w:themeFillShade="D9"/>
            <w:tcMar>
              <w:left w:w="60" w:type="dxa"/>
              <w:right w:w="60" w:type="dxa"/>
            </w:tcMar>
          </w:tcPr>
          <w:p w14:paraId="7300B9CB" w14:textId="661FD75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2170 (2.4%)</w:t>
            </w:r>
          </w:p>
        </w:tc>
        <w:tc>
          <w:tcPr>
            <w:tcW w:w="0" w:type="auto"/>
            <w:shd w:val="clear" w:color="auto" w:fill="D9D9D9" w:themeFill="background1" w:themeFillShade="D9"/>
            <w:tcMar>
              <w:left w:w="60" w:type="dxa"/>
              <w:right w:w="60" w:type="dxa"/>
            </w:tcMar>
          </w:tcPr>
          <w:p w14:paraId="7DE4A165" w14:textId="74BE971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2384 (33.3%)</w:t>
            </w:r>
          </w:p>
        </w:tc>
        <w:tc>
          <w:tcPr>
            <w:tcW w:w="0" w:type="auto"/>
            <w:shd w:val="clear" w:color="auto" w:fill="D9D9D9" w:themeFill="background1" w:themeFillShade="D9"/>
            <w:tcMar>
              <w:left w:w="60" w:type="dxa"/>
              <w:right w:w="60" w:type="dxa"/>
            </w:tcMar>
          </w:tcPr>
          <w:p w14:paraId="47109B40" w14:textId="1644F11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176 (2.5%)</w:t>
            </w:r>
          </w:p>
        </w:tc>
        <w:tc>
          <w:tcPr>
            <w:tcW w:w="0" w:type="auto"/>
            <w:shd w:val="clear" w:color="auto" w:fill="D9D9D9" w:themeFill="background1" w:themeFillShade="D9"/>
            <w:tcMar>
              <w:left w:w="60" w:type="dxa"/>
              <w:right w:w="60" w:type="dxa"/>
            </w:tcMar>
          </w:tcPr>
          <w:p w14:paraId="6320ADF4" w14:textId="673FAFF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385 (5.4%)</w:t>
            </w:r>
          </w:p>
        </w:tc>
        <w:tc>
          <w:tcPr>
            <w:tcW w:w="0" w:type="auto"/>
            <w:shd w:val="clear" w:color="auto" w:fill="D9D9D9" w:themeFill="background1" w:themeFillShade="D9"/>
            <w:tcMar>
              <w:left w:w="60" w:type="dxa"/>
              <w:right w:w="60" w:type="dxa"/>
            </w:tcMar>
          </w:tcPr>
          <w:p w14:paraId="77BE6352" w14:textId="3BDF9BB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364 (5.1%)</w:t>
            </w:r>
          </w:p>
        </w:tc>
      </w:tr>
      <w:tr w:rsidR="003945F5" w:rsidRPr="003945F5" w14:paraId="5A882B22" w14:textId="77777777" w:rsidTr="00105A62">
        <w:trPr>
          <w:cantSplit/>
          <w:jc w:val="center"/>
        </w:trPr>
        <w:tc>
          <w:tcPr>
            <w:tcW w:w="0" w:type="auto"/>
            <w:shd w:val="clear" w:color="auto" w:fill="D9D9D9" w:themeFill="background1" w:themeFillShade="D9"/>
            <w:tcMar>
              <w:left w:w="60" w:type="dxa"/>
              <w:right w:w="60" w:type="dxa"/>
            </w:tcMar>
          </w:tcPr>
          <w:p w14:paraId="24B4230F" w14:textId="34A3899B"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3</w:t>
            </w:r>
          </w:p>
        </w:tc>
        <w:tc>
          <w:tcPr>
            <w:tcW w:w="0" w:type="auto"/>
            <w:shd w:val="clear" w:color="auto" w:fill="D9D9D9" w:themeFill="background1" w:themeFillShade="D9"/>
          </w:tcPr>
          <w:p w14:paraId="2DB1AB0D"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3FBD8D5"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FBA2551" w14:textId="28D1D08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12902 (35.6%)</w:t>
            </w:r>
          </w:p>
        </w:tc>
        <w:tc>
          <w:tcPr>
            <w:tcW w:w="0" w:type="auto"/>
            <w:shd w:val="clear" w:color="auto" w:fill="D9D9D9" w:themeFill="background1" w:themeFillShade="D9"/>
          </w:tcPr>
          <w:p w14:paraId="63366845" w14:textId="7BA3926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1471 (4.1%)</w:t>
            </w:r>
          </w:p>
        </w:tc>
        <w:tc>
          <w:tcPr>
            <w:tcW w:w="0" w:type="auto"/>
            <w:shd w:val="clear" w:color="auto" w:fill="D9D9D9" w:themeFill="background1" w:themeFillShade="D9"/>
            <w:tcMar>
              <w:left w:w="60" w:type="dxa"/>
              <w:right w:w="60" w:type="dxa"/>
            </w:tcMar>
          </w:tcPr>
          <w:p w14:paraId="394B02B9" w14:textId="6D2588C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2756 (7.6%)</w:t>
            </w:r>
          </w:p>
        </w:tc>
        <w:tc>
          <w:tcPr>
            <w:tcW w:w="0" w:type="auto"/>
            <w:shd w:val="clear" w:color="auto" w:fill="D9D9D9" w:themeFill="background1" w:themeFillShade="D9"/>
            <w:tcMar>
              <w:left w:w="60" w:type="dxa"/>
              <w:right w:w="60" w:type="dxa"/>
            </w:tcMar>
          </w:tcPr>
          <w:p w14:paraId="0DB43D04" w14:textId="5AD3150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1841 (5.1%)</w:t>
            </w:r>
          </w:p>
        </w:tc>
        <w:tc>
          <w:tcPr>
            <w:tcW w:w="0" w:type="auto"/>
            <w:shd w:val="clear" w:color="auto" w:fill="D9D9D9" w:themeFill="background1" w:themeFillShade="D9"/>
            <w:tcMar>
              <w:left w:w="60" w:type="dxa"/>
              <w:right w:w="60" w:type="dxa"/>
            </w:tcMar>
          </w:tcPr>
          <w:p w14:paraId="569572B5" w14:textId="30F2981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2079 (43.6%)</w:t>
            </w:r>
          </w:p>
        </w:tc>
        <w:tc>
          <w:tcPr>
            <w:tcW w:w="0" w:type="auto"/>
            <w:shd w:val="clear" w:color="auto" w:fill="D9D9D9" w:themeFill="background1" w:themeFillShade="D9"/>
            <w:tcMar>
              <w:left w:w="60" w:type="dxa"/>
              <w:right w:w="60" w:type="dxa"/>
            </w:tcMar>
          </w:tcPr>
          <w:p w14:paraId="3E5E62B2" w14:textId="2A72060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221 (4.6%)</w:t>
            </w:r>
          </w:p>
        </w:tc>
        <w:tc>
          <w:tcPr>
            <w:tcW w:w="0" w:type="auto"/>
            <w:shd w:val="clear" w:color="auto" w:fill="D9D9D9" w:themeFill="background1" w:themeFillShade="D9"/>
            <w:tcMar>
              <w:left w:w="60" w:type="dxa"/>
              <w:right w:w="60" w:type="dxa"/>
            </w:tcMar>
          </w:tcPr>
          <w:p w14:paraId="45FD1171" w14:textId="5752631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394 (8.3%)</w:t>
            </w:r>
          </w:p>
        </w:tc>
        <w:tc>
          <w:tcPr>
            <w:tcW w:w="0" w:type="auto"/>
            <w:shd w:val="clear" w:color="auto" w:fill="D9D9D9" w:themeFill="background1" w:themeFillShade="D9"/>
            <w:tcMar>
              <w:left w:w="60" w:type="dxa"/>
              <w:right w:w="60" w:type="dxa"/>
            </w:tcMar>
          </w:tcPr>
          <w:p w14:paraId="18930088" w14:textId="41D1686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376 (7.9%)</w:t>
            </w:r>
          </w:p>
        </w:tc>
      </w:tr>
      <w:tr w:rsidR="003945F5" w:rsidRPr="003945F5" w14:paraId="47B9D1BA" w14:textId="77777777" w:rsidTr="00105A62">
        <w:trPr>
          <w:cantSplit/>
          <w:jc w:val="center"/>
        </w:trPr>
        <w:tc>
          <w:tcPr>
            <w:tcW w:w="0" w:type="auto"/>
            <w:shd w:val="clear" w:color="auto" w:fill="D9D9D9" w:themeFill="background1" w:themeFillShade="D9"/>
            <w:tcMar>
              <w:left w:w="60" w:type="dxa"/>
              <w:right w:w="60" w:type="dxa"/>
            </w:tcMar>
          </w:tcPr>
          <w:p w14:paraId="34EBAD5D" w14:textId="1852A842"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&gt;=4</w:t>
            </w:r>
          </w:p>
        </w:tc>
        <w:tc>
          <w:tcPr>
            <w:tcW w:w="0" w:type="auto"/>
            <w:shd w:val="clear" w:color="auto" w:fill="D9D9D9" w:themeFill="background1" w:themeFillShade="D9"/>
          </w:tcPr>
          <w:p w14:paraId="5066A5D8"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CF5403D"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7AE25CC" w14:textId="075D178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18984 (56.8%)</w:t>
            </w:r>
          </w:p>
        </w:tc>
        <w:tc>
          <w:tcPr>
            <w:tcW w:w="0" w:type="auto"/>
            <w:shd w:val="clear" w:color="auto" w:fill="D9D9D9" w:themeFill="background1" w:themeFillShade="D9"/>
          </w:tcPr>
          <w:p w14:paraId="2EECE172" w14:textId="08CD135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2710 (8.1%)</w:t>
            </w:r>
          </w:p>
        </w:tc>
        <w:tc>
          <w:tcPr>
            <w:tcW w:w="0" w:type="auto"/>
            <w:shd w:val="clear" w:color="auto" w:fill="D9D9D9" w:themeFill="background1" w:themeFillShade="D9"/>
            <w:tcMar>
              <w:left w:w="60" w:type="dxa"/>
              <w:right w:w="60" w:type="dxa"/>
            </w:tcMar>
          </w:tcPr>
          <w:p w14:paraId="5091A030" w14:textId="3581E11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4822 (14.4%)</w:t>
            </w:r>
          </w:p>
        </w:tc>
        <w:tc>
          <w:tcPr>
            <w:tcW w:w="0" w:type="auto"/>
            <w:shd w:val="clear" w:color="auto" w:fill="D9D9D9" w:themeFill="background1" w:themeFillShade="D9"/>
            <w:tcMar>
              <w:left w:w="60" w:type="dxa"/>
              <w:right w:w="60" w:type="dxa"/>
            </w:tcMar>
          </w:tcPr>
          <w:p w14:paraId="7DBB401A" w14:textId="74940D3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3529 (10.6%)</w:t>
            </w:r>
          </w:p>
        </w:tc>
        <w:tc>
          <w:tcPr>
            <w:tcW w:w="0" w:type="auto"/>
            <w:shd w:val="clear" w:color="auto" w:fill="D9D9D9" w:themeFill="background1" w:themeFillShade="D9"/>
            <w:tcMar>
              <w:left w:w="60" w:type="dxa"/>
              <w:right w:w="60" w:type="dxa"/>
            </w:tcMar>
          </w:tcPr>
          <w:p w14:paraId="13973084" w14:textId="1035A2D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4120 (60.9%)</w:t>
            </w:r>
          </w:p>
        </w:tc>
        <w:tc>
          <w:tcPr>
            <w:tcW w:w="0" w:type="auto"/>
            <w:shd w:val="clear" w:color="auto" w:fill="D9D9D9" w:themeFill="background1" w:themeFillShade="D9"/>
            <w:tcMar>
              <w:left w:w="60" w:type="dxa"/>
              <w:right w:w="60" w:type="dxa"/>
            </w:tcMar>
          </w:tcPr>
          <w:p w14:paraId="2A2CF03A" w14:textId="7D4832E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501 (7.4%)</w:t>
            </w:r>
          </w:p>
        </w:tc>
        <w:tc>
          <w:tcPr>
            <w:tcW w:w="0" w:type="auto"/>
            <w:shd w:val="clear" w:color="auto" w:fill="D9D9D9" w:themeFill="background1" w:themeFillShade="D9"/>
            <w:tcMar>
              <w:left w:w="60" w:type="dxa"/>
              <w:right w:w="60" w:type="dxa"/>
            </w:tcMar>
          </w:tcPr>
          <w:p w14:paraId="1908A45C" w14:textId="316F240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943 (13.9%)</w:t>
            </w:r>
          </w:p>
        </w:tc>
        <w:tc>
          <w:tcPr>
            <w:tcW w:w="0" w:type="auto"/>
            <w:shd w:val="clear" w:color="auto" w:fill="D9D9D9" w:themeFill="background1" w:themeFillShade="D9"/>
            <w:tcMar>
              <w:left w:w="60" w:type="dxa"/>
              <w:right w:w="60" w:type="dxa"/>
            </w:tcMar>
          </w:tcPr>
          <w:p w14:paraId="7B96153D" w14:textId="5C11E0F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898 (13.3%)</w:t>
            </w:r>
          </w:p>
        </w:tc>
      </w:tr>
      <w:tr w:rsidR="003945F5" w:rsidRPr="003945F5" w14:paraId="45DD9DFC" w14:textId="77777777" w:rsidTr="00105A62">
        <w:trPr>
          <w:cantSplit/>
          <w:jc w:val="center"/>
        </w:trPr>
        <w:tc>
          <w:tcPr>
            <w:tcW w:w="0" w:type="auto"/>
            <w:shd w:val="clear" w:color="auto" w:fill="auto"/>
            <w:tcMar>
              <w:left w:w="60" w:type="dxa"/>
              <w:right w:w="60" w:type="dxa"/>
            </w:tcMar>
          </w:tcPr>
          <w:p w14:paraId="3EAF9D1E" w14:textId="77777777" w:rsidR="003945F5" w:rsidRPr="009A5F03" w:rsidRDefault="003945F5" w:rsidP="00FA07A0">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w:t>
            </w:r>
            <w:r w:rsidRPr="009A5F03">
              <w:rPr>
                <w:rFonts w:ascii="Arial Narrow" w:hAnsi="Arial Narrow" w:cs="Times New Roman"/>
                <w:color w:val="000000"/>
                <w:sz w:val="16"/>
                <w:szCs w:val="16"/>
              </w:rPr>
              <w:t xml:space="preserve"> of possible comorbidities</w:t>
            </w:r>
          </w:p>
        </w:tc>
        <w:tc>
          <w:tcPr>
            <w:tcW w:w="0" w:type="auto"/>
            <w:shd w:val="clear" w:color="auto" w:fill="auto"/>
          </w:tcPr>
          <w:p w14:paraId="722B6BDA"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06D56FE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531AA9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D69F78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54A21B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7FBD58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33C4FE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BD2F87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791A32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92CC71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4937D58E" w14:textId="77777777" w:rsidTr="00105A62">
        <w:trPr>
          <w:cantSplit/>
          <w:jc w:val="center"/>
        </w:trPr>
        <w:tc>
          <w:tcPr>
            <w:tcW w:w="0" w:type="auto"/>
            <w:shd w:val="clear" w:color="auto" w:fill="auto"/>
            <w:tcMar>
              <w:left w:w="60" w:type="dxa"/>
              <w:right w:w="60" w:type="dxa"/>
            </w:tcMar>
          </w:tcPr>
          <w:p w14:paraId="6202990C" w14:textId="08E149F3"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0</w:t>
            </w:r>
          </w:p>
        </w:tc>
        <w:tc>
          <w:tcPr>
            <w:tcW w:w="0" w:type="auto"/>
            <w:shd w:val="clear" w:color="auto" w:fill="auto"/>
          </w:tcPr>
          <w:p w14:paraId="18B64CA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4A7A711"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EC10F71" w14:textId="5BD0565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5296 (4.4%)</w:t>
            </w:r>
          </w:p>
        </w:tc>
        <w:tc>
          <w:tcPr>
            <w:tcW w:w="0" w:type="auto"/>
            <w:shd w:val="clear" w:color="auto" w:fill="auto"/>
          </w:tcPr>
          <w:p w14:paraId="5F7A3AD7" w14:textId="3ED7CBA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282 (0.2%)</w:t>
            </w:r>
          </w:p>
        </w:tc>
        <w:tc>
          <w:tcPr>
            <w:tcW w:w="0" w:type="auto"/>
            <w:shd w:val="clear" w:color="auto" w:fill="auto"/>
            <w:tcMar>
              <w:left w:w="60" w:type="dxa"/>
              <w:right w:w="60" w:type="dxa"/>
            </w:tcMar>
          </w:tcPr>
          <w:p w14:paraId="6F302D4F" w14:textId="4BF0613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604 (0.5%)</w:t>
            </w:r>
          </w:p>
        </w:tc>
        <w:tc>
          <w:tcPr>
            <w:tcW w:w="0" w:type="auto"/>
            <w:shd w:val="clear" w:color="auto" w:fill="auto"/>
            <w:tcMar>
              <w:left w:w="60" w:type="dxa"/>
              <w:right w:w="60" w:type="dxa"/>
            </w:tcMar>
          </w:tcPr>
          <w:p w14:paraId="26471C6C" w14:textId="103E816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683 (0.6%)</w:t>
            </w:r>
          </w:p>
        </w:tc>
        <w:tc>
          <w:tcPr>
            <w:tcW w:w="0" w:type="auto"/>
            <w:shd w:val="clear" w:color="auto" w:fill="auto"/>
            <w:tcMar>
              <w:left w:w="60" w:type="dxa"/>
              <w:right w:w="60" w:type="dxa"/>
            </w:tcMar>
          </w:tcPr>
          <w:p w14:paraId="111A244B" w14:textId="49086BB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444 (20.0%)</w:t>
            </w:r>
          </w:p>
        </w:tc>
        <w:tc>
          <w:tcPr>
            <w:tcW w:w="0" w:type="auto"/>
            <w:shd w:val="clear" w:color="auto" w:fill="auto"/>
            <w:tcMar>
              <w:left w:w="60" w:type="dxa"/>
              <w:right w:w="60" w:type="dxa"/>
            </w:tcMar>
          </w:tcPr>
          <w:p w14:paraId="32EF088B" w14:textId="7AE16C0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37 (1.7%)</w:t>
            </w:r>
          </w:p>
        </w:tc>
        <w:tc>
          <w:tcPr>
            <w:tcW w:w="0" w:type="auto"/>
            <w:shd w:val="clear" w:color="auto" w:fill="auto"/>
            <w:tcMar>
              <w:left w:w="60" w:type="dxa"/>
              <w:right w:w="60" w:type="dxa"/>
            </w:tcMar>
          </w:tcPr>
          <w:p w14:paraId="17279849" w14:textId="0149D33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72 (3.2%)</w:t>
            </w:r>
          </w:p>
        </w:tc>
        <w:tc>
          <w:tcPr>
            <w:tcW w:w="0" w:type="auto"/>
            <w:shd w:val="clear" w:color="auto" w:fill="auto"/>
            <w:tcMar>
              <w:left w:w="60" w:type="dxa"/>
              <w:right w:w="60" w:type="dxa"/>
            </w:tcMar>
          </w:tcPr>
          <w:p w14:paraId="6509EF8D" w14:textId="574FB28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61 (2.7%)</w:t>
            </w:r>
          </w:p>
        </w:tc>
      </w:tr>
      <w:tr w:rsidR="003945F5" w:rsidRPr="003945F5" w14:paraId="7F527F59" w14:textId="77777777" w:rsidTr="00105A62">
        <w:trPr>
          <w:cantSplit/>
          <w:jc w:val="center"/>
        </w:trPr>
        <w:tc>
          <w:tcPr>
            <w:tcW w:w="0" w:type="auto"/>
            <w:shd w:val="clear" w:color="auto" w:fill="auto"/>
            <w:tcMar>
              <w:left w:w="60" w:type="dxa"/>
              <w:right w:w="60" w:type="dxa"/>
            </w:tcMar>
          </w:tcPr>
          <w:p w14:paraId="7E08808C" w14:textId="06F1907D"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1</w:t>
            </w:r>
          </w:p>
        </w:tc>
        <w:tc>
          <w:tcPr>
            <w:tcW w:w="0" w:type="auto"/>
            <w:shd w:val="clear" w:color="auto" w:fill="auto"/>
          </w:tcPr>
          <w:p w14:paraId="27388481"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E401644"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BA2FA88" w14:textId="3209AB0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23259 (12.4%)</w:t>
            </w:r>
          </w:p>
        </w:tc>
        <w:tc>
          <w:tcPr>
            <w:tcW w:w="0" w:type="auto"/>
            <w:shd w:val="clear" w:color="auto" w:fill="auto"/>
          </w:tcPr>
          <w:p w14:paraId="76720659" w14:textId="606FCAD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1579 (0.8%)</w:t>
            </w:r>
          </w:p>
        </w:tc>
        <w:tc>
          <w:tcPr>
            <w:tcW w:w="0" w:type="auto"/>
            <w:shd w:val="clear" w:color="auto" w:fill="auto"/>
            <w:tcMar>
              <w:left w:w="60" w:type="dxa"/>
              <w:right w:w="60" w:type="dxa"/>
            </w:tcMar>
          </w:tcPr>
          <w:p w14:paraId="0F6A8776" w14:textId="4DD6980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3385 (1.8%)</w:t>
            </w:r>
          </w:p>
        </w:tc>
        <w:tc>
          <w:tcPr>
            <w:tcW w:w="0" w:type="auto"/>
            <w:shd w:val="clear" w:color="auto" w:fill="auto"/>
            <w:tcMar>
              <w:left w:w="60" w:type="dxa"/>
              <w:right w:w="60" w:type="dxa"/>
            </w:tcMar>
          </w:tcPr>
          <w:p w14:paraId="04DB688D" w14:textId="20AED92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2069 (1.1%)</w:t>
            </w:r>
          </w:p>
        </w:tc>
        <w:tc>
          <w:tcPr>
            <w:tcW w:w="0" w:type="auto"/>
            <w:shd w:val="clear" w:color="auto" w:fill="auto"/>
            <w:tcMar>
              <w:left w:w="60" w:type="dxa"/>
              <w:right w:w="60" w:type="dxa"/>
            </w:tcMar>
          </w:tcPr>
          <w:p w14:paraId="7046A2EA" w14:textId="0039DC5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2054 (27.8%)</w:t>
            </w:r>
          </w:p>
        </w:tc>
        <w:tc>
          <w:tcPr>
            <w:tcW w:w="0" w:type="auto"/>
            <w:shd w:val="clear" w:color="auto" w:fill="auto"/>
            <w:tcMar>
              <w:left w:w="60" w:type="dxa"/>
              <w:right w:w="60" w:type="dxa"/>
            </w:tcMar>
          </w:tcPr>
          <w:p w14:paraId="60E4E5F7" w14:textId="7D7A3D2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144 (1.9%)</w:t>
            </w:r>
          </w:p>
        </w:tc>
        <w:tc>
          <w:tcPr>
            <w:tcW w:w="0" w:type="auto"/>
            <w:shd w:val="clear" w:color="auto" w:fill="auto"/>
            <w:tcMar>
              <w:left w:w="60" w:type="dxa"/>
              <w:right w:w="60" w:type="dxa"/>
            </w:tcMar>
          </w:tcPr>
          <w:p w14:paraId="4857116B" w14:textId="62A1ABD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331 (4.5%)</w:t>
            </w:r>
          </w:p>
        </w:tc>
        <w:tc>
          <w:tcPr>
            <w:tcW w:w="0" w:type="auto"/>
            <w:shd w:val="clear" w:color="auto" w:fill="auto"/>
            <w:tcMar>
              <w:left w:w="60" w:type="dxa"/>
              <w:right w:w="60" w:type="dxa"/>
            </w:tcMar>
          </w:tcPr>
          <w:p w14:paraId="4F4403CC" w14:textId="3DF4295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348 (4.7%)</w:t>
            </w:r>
          </w:p>
        </w:tc>
      </w:tr>
      <w:tr w:rsidR="003945F5" w:rsidRPr="003945F5" w14:paraId="4D9E8DAD" w14:textId="77777777" w:rsidTr="00105A62">
        <w:trPr>
          <w:cantSplit/>
          <w:jc w:val="center"/>
        </w:trPr>
        <w:tc>
          <w:tcPr>
            <w:tcW w:w="0" w:type="auto"/>
            <w:shd w:val="clear" w:color="auto" w:fill="auto"/>
            <w:tcMar>
              <w:left w:w="60" w:type="dxa"/>
              <w:right w:w="60" w:type="dxa"/>
            </w:tcMar>
          </w:tcPr>
          <w:p w14:paraId="1AEC7C29" w14:textId="15876221"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2</w:t>
            </w:r>
          </w:p>
        </w:tc>
        <w:tc>
          <w:tcPr>
            <w:tcW w:w="0" w:type="auto"/>
            <w:shd w:val="clear" w:color="auto" w:fill="auto"/>
          </w:tcPr>
          <w:p w14:paraId="7D63EA1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7D17585A"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03A56E4F" w14:textId="2A6C717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33369 (23.6%)</w:t>
            </w:r>
          </w:p>
        </w:tc>
        <w:tc>
          <w:tcPr>
            <w:tcW w:w="0" w:type="auto"/>
            <w:shd w:val="clear" w:color="auto" w:fill="auto"/>
          </w:tcPr>
          <w:p w14:paraId="7C8578AE" w14:textId="0A5FCA4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3601 (2.6%)</w:t>
            </w:r>
          </w:p>
        </w:tc>
        <w:tc>
          <w:tcPr>
            <w:tcW w:w="0" w:type="auto"/>
            <w:shd w:val="clear" w:color="auto" w:fill="auto"/>
            <w:tcMar>
              <w:left w:w="60" w:type="dxa"/>
              <w:right w:w="60" w:type="dxa"/>
            </w:tcMar>
          </w:tcPr>
          <w:p w14:paraId="27739CF4" w14:textId="557B22E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6606 (4.7%)</w:t>
            </w:r>
          </w:p>
        </w:tc>
        <w:tc>
          <w:tcPr>
            <w:tcW w:w="0" w:type="auto"/>
            <w:shd w:val="clear" w:color="auto" w:fill="auto"/>
            <w:tcMar>
              <w:left w:w="60" w:type="dxa"/>
              <w:right w:w="60" w:type="dxa"/>
            </w:tcMar>
          </w:tcPr>
          <w:p w14:paraId="19590C4B" w14:textId="619EFB7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4343 (3.1%)</w:t>
            </w:r>
          </w:p>
        </w:tc>
        <w:tc>
          <w:tcPr>
            <w:tcW w:w="0" w:type="auto"/>
            <w:shd w:val="clear" w:color="auto" w:fill="auto"/>
            <w:tcMar>
              <w:left w:w="60" w:type="dxa"/>
              <w:right w:w="60" w:type="dxa"/>
            </w:tcMar>
          </w:tcPr>
          <w:p w14:paraId="08394FF3" w14:textId="3DBB5DB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4278 (34.6%)</w:t>
            </w:r>
          </w:p>
        </w:tc>
        <w:tc>
          <w:tcPr>
            <w:tcW w:w="0" w:type="auto"/>
            <w:shd w:val="clear" w:color="auto" w:fill="auto"/>
            <w:tcMar>
              <w:left w:w="60" w:type="dxa"/>
              <w:right w:w="60" w:type="dxa"/>
            </w:tcMar>
          </w:tcPr>
          <w:p w14:paraId="19BCC152" w14:textId="2267C88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378 (3.1%)</w:t>
            </w:r>
          </w:p>
        </w:tc>
        <w:tc>
          <w:tcPr>
            <w:tcW w:w="0" w:type="auto"/>
            <w:shd w:val="clear" w:color="auto" w:fill="auto"/>
            <w:tcMar>
              <w:left w:w="60" w:type="dxa"/>
              <w:right w:w="60" w:type="dxa"/>
            </w:tcMar>
          </w:tcPr>
          <w:p w14:paraId="7951286C" w14:textId="2295018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779 (6.3%)</w:t>
            </w:r>
          </w:p>
        </w:tc>
        <w:tc>
          <w:tcPr>
            <w:tcW w:w="0" w:type="auto"/>
            <w:shd w:val="clear" w:color="auto" w:fill="auto"/>
            <w:tcMar>
              <w:left w:w="60" w:type="dxa"/>
              <w:right w:w="60" w:type="dxa"/>
            </w:tcMar>
          </w:tcPr>
          <w:p w14:paraId="3988BBEF" w14:textId="4941789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763 (6.2%)</w:t>
            </w:r>
          </w:p>
        </w:tc>
      </w:tr>
      <w:tr w:rsidR="003945F5" w:rsidRPr="003945F5" w14:paraId="52F6CE0E" w14:textId="77777777" w:rsidTr="00105A62">
        <w:trPr>
          <w:cantSplit/>
          <w:jc w:val="center"/>
        </w:trPr>
        <w:tc>
          <w:tcPr>
            <w:tcW w:w="0" w:type="auto"/>
            <w:shd w:val="clear" w:color="auto" w:fill="auto"/>
            <w:tcMar>
              <w:left w:w="60" w:type="dxa"/>
              <w:right w:w="60" w:type="dxa"/>
            </w:tcMar>
          </w:tcPr>
          <w:p w14:paraId="56ADF51F" w14:textId="0BEA1905"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3</w:t>
            </w:r>
          </w:p>
        </w:tc>
        <w:tc>
          <w:tcPr>
            <w:tcW w:w="0" w:type="auto"/>
            <w:shd w:val="clear" w:color="auto" w:fill="auto"/>
          </w:tcPr>
          <w:p w14:paraId="6AA186D8"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1BEEB7A"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45C8D73" w14:textId="4680CC0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17252 (33.8%)</w:t>
            </w:r>
          </w:p>
        </w:tc>
        <w:tc>
          <w:tcPr>
            <w:tcW w:w="0" w:type="auto"/>
            <w:shd w:val="clear" w:color="auto" w:fill="auto"/>
          </w:tcPr>
          <w:p w14:paraId="0DAB3E5C" w14:textId="271363B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1837 (3.6%)</w:t>
            </w:r>
          </w:p>
        </w:tc>
        <w:tc>
          <w:tcPr>
            <w:tcW w:w="0" w:type="auto"/>
            <w:shd w:val="clear" w:color="auto" w:fill="auto"/>
            <w:tcMar>
              <w:left w:w="60" w:type="dxa"/>
              <w:right w:w="60" w:type="dxa"/>
            </w:tcMar>
          </w:tcPr>
          <w:p w14:paraId="7D841121" w14:textId="6DB0DC6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3533 (6.9%)</w:t>
            </w:r>
          </w:p>
        </w:tc>
        <w:tc>
          <w:tcPr>
            <w:tcW w:w="0" w:type="auto"/>
            <w:shd w:val="clear" w:color="auto" w:fill="auto"/>
            <w:tcMar>
              <w:left w:w="60" w:type="dxa"/>
              <w:right w:w="60" w:type="dxa"/>
            </w:tcMar>
          </w:tcPr>
          <w:p w14:paraId="4E922AA7" w14:textId="140DB2C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2534 (5.0%)</w:t>
            </w:r>
          </w:p>
        </w:tc>
        <w:tc>
          <w:tcPr>
            <w:tcW w:w="0" w:type="auto"/>
            <w:shd w:val="clear" w:color="auto" w:fill="auto"/>
            <w:tcMar>
              <w:left w:w="60" w:type="dxa"/>
              <w:right w:w="60" w:type="dxa"/>
            </w:tcMar>
          </w:tcPr>
          <w:p w14:paraId="587B38AF" w14:textId="79B7F75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3027 (43.8%)</w:t>
            </w:r>
          </w:p>
        </w:tc>
        <w:tc>
          <w:tcPr>
            <w:tcW w:w="0" w:type="auto"/>
            <w:shd w:val="clear" w:color="auto" w:fill="auto"/>
            <w:tcMar>
              <w:left w:w="60" w:type="dxa"/>
              <w:right w:w="60" w:type="dxa"/>
            </w:tcMar>
          </w:tcPr>
          <w:p w14:paraId="0A3A809F" w14:textId="77C6C45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310 (4.5%)</w:t>
            </w:r>
          </w:p>
        </w:tc>
        <w:tc>
          <w:tcPr>
            <w:tcW w:w="0" w:type="auto"/>
            <w:shd w:val="clear" w:color="auto" w:fill="auto"/>
            <w:tcMar>
              <w:left w:w="60" w:type="dxa"/>
              <w:right w:w="60" w:type="dxa"/>
            </w:tcMar>
          </w:tcPr>
          <w:p w14:paraId="01650E96" w14:textId="78731BA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565 (8.2%)</w:t>
            </w:r>
          </w:p>
        </w:tc>
        <w:tc>
          <w:tcPr>
            <w:tcW w:w="0" w:type="auto"/>
            <w:shd w:val="clear" w:color="auto" w:fill="auto"/>
            <w:tcMar>
              <w:left w:w="60" w:type="dxa"/>
              <w:right w:w="60" w:type="dxa"/>
            </w:tcMar>
          </w:tcPr>
          <w:p w14:paraId="1CED3429" w14:textId="4DD5CD7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581 (8.4%)</w:t>
            </w:r>
          </w:p>
        </w:tc>
      </w:tr>
      <w:tr w:rsidR="003945F5" w:rsidRPr="003945F5" w14:paraId="3BA32125" w14:textId="77777777" w:rsidTr="00105A62">
        <w:trPr>
          <w:cantSplit/>
          <w:jc w:val="center"/>
        </w:trPr>
        <w:tc>
          <w:tcPr>
            <w:tcW w:w="0" w:type="auto"/>
            <w:shd w:val="clear" w:color="auto" w:fill="auto"/>
            <w:tcMar>
              <w:left w:w="60" w:type="dxa"/>
              <w:right w:w="60" w:type="dxa"/>
            </w:tcMar>
          </w:tcPr>
          <w:p w14:paraId="614BC72A" w14:textId="4682DD92"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&gt;=4</w:t>
            </w:r>
          </w:p>
        </w:tc>
        <w:tc>
          <w:tcPr>
            <w:tcW w:w="0" w:type="auto"/>
            <w:shd w:val="clear" w:color="auto" w:fill="auto"/>
          </w:tcPr>
          <w:p w14:paraId="332470C6"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8071F98"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6453BE84" w14:textId="046A6C1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6814 (47.0%)</w:t>
            </w:r>
          </w:p>
        </w:tc>
        <w:tc>
          <w:tcPr>
            <w:tcW w:w="0" w:type="auto"/>
            <w:shd w:val="clear" w:color="auto" w:fill="auto"/>
          </w:tcPr>
          <w:p w14:paraId="7BC0C5E9" w14:textId="5F9417B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750 (5.2%)</w:t>
            </w:r>
          </w:p>
        </w:tc>
        <w:tc>
          <w:tcPr>
            <w:tcW w:w="0" w:type="auto"/>
            <w:shd w:val="clear" w:color="auto" w:fill="auto"/>
            <w:tcMar>
              <w:left w:w="60" w:type="dxa"/>
              <w:right w:w="60" w:type="dxa"/>
            </w:tcMar>
          </w:tcPr>
          <w:p w14:paraId="2D75746E" w14:textId="7D00A83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1516 (10.5%)</w:t>
            </w:r>
          </w:p>
        </w:tc>
        <w:tc>
          <w:tcPr>
            <w:tcW w:w="0" w:type="auto"/>
            <w:shd w:val="clear" w:color="auto" w:fill="auto"/>
            <w:tcMar>
              <w:left w:w="60" w:type="dxa"/>
              <w:right w:w="60" w:type="dxa"/>
            </w:tcMar>
          </w:tcPr>
          <w:p w14:paraId="0E00724F" w14:textId="16C6F9F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1002 (6.9%)</w:t>
            </w:r>
          </w:p>
        </w:tc>
        <w:tc>
          <w:tcPr>
            <w:tcW w:w="0" w:type="auto"/>
            <w:shd w:val="clear" w:color="auto" w:fill="auto"/>
            <w:tcMar>
              <w:left w:w="60" w:type="dxa"/>
              <w:right w:w="60" w:type="dxa"/>
            </w:tcMar>
          </w:tcPr>
          <w:p w14:paraId="422E0C14" w14:textId="176C6EF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1695 (57.0%)</w:t>
            </w:r>
          </w:p>
        </w:tc>
        <w:tc>
          <w:tcPr>
            <w:tcW w:w="0" w:type="auto"/>
            <w:shd w:val="clear" w:color="auto" w:fill="auto"/>
            <w:tcMar>
              <w:left w:w="60" w:type="dxa"/>
              <w:right w:w="60" w:type="dxa"/>
            </w:tcMar>
          </w:tcPr>
          <w:p w14:paraId="7B922AC3" w14:textId="60CBFA3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184 (6.2%)</w:t>
            </w:r>
          </w:p>
        </w:tc>
        <w:tc>
          <w:tcPr>
            <w:tcW w:w="0" w:type="auto"/>
            <w:shd w:val="clear" w:color="auto" w:fill="auto"/>
            <w:tcMar>
              <w:left w:w="60" w:type="dxa"/>
              <w:right w:w="60" w:type="dxa"/>
            </w:tcMar>
          </w:tcPr>
          <w:p w14:paraId="317F7054" w14:textId="5C9E184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352 (11.8%)</w:t>
            </w:r>
          </w:p>
        </w:tc>
        <w:tc>
          <w:tcPr>
            <w:tcW w:w="0" w:type="auto"/>
            <w:shd w:val="clear" w:color="auto" w:fill="auto"/>
            <w:tcMar>
              <w:left w:w="60" w:type="dxa"/>
              <w:right w:w="60" w:type="dxa"/>
            </w:tcMar>
          </w:tcPr>
          <w:p w14:paraId="0105192A" w14:textId="3E1BA0D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299 (10.1%)</w:t>
            </w:r>
          </w:p>
        </w:tc>
      </w:tr>
      <w:tr w:rsidR="003945F5" w:rsidRPr="003945F5" w14:paraId="7759B95B" w14:textId="77777777" w:rsidTr="00105A62">
        <w:trPr>
          <w:cantSplit/>
          <w:jc w:val="center"/>
        </w:trPr>
        <w:tc>
          <w:tcPr>
            <w:tcW w:w="0" w:type="auto"/>
            <w:shd w:val="clear" w:color="auto" w:fill="D9D9D9" w:themeFill="background1" w:themeFillShade="D9"/>
            <w:tcMar>
              <w:left w:w="60" w:type="dxa"/>
              <w:right w:w="60" w:type="dxa"/>
            </w:tcMar>
          </w:tcPr>
          <w:p w14:paraId="7C3B6DD1" w14:textId="77777777" w:rsidR="003945F5" w:rsidRPr="009A5F03" w:rsidRDefault="003945F5"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Recent surgery</w:t>
            </w:r>
          </w:p>
        </w:tc>
        <w:tc>
          <w:tcPr>
            <w:tcW w:w="0" w:type="auto"/>
            <w:shd w:val="clear" w:color="auto" w:fill="D9D9D9" w:themeFill="background1" w:themeFillShade="D9"/>
          </w:tcPr>
          <w:p w14:paraId="0EF0ED61"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BCF5EDB"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D76CF5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1FE6B3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86418F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31F6CF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7A516E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36C727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26FEAE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A93E8E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576D5752" w14:textId="77777777" w:rsidTr="00105A62">
        <w:trPr>
          <w:cantSplit/>
          <w:jc w:val="center"/>
        </w:trPr>
        <w:tc>
          <w:tcPr>
            <w:tcW w:w="0" w:type="auto"/>
            <w:shd w:val="clear" w:color="auto" w:fill="D9D9D9" w:themeFill="background1" w:themeFillShade="D9"/>
            <w:tcMar>
              <w:left w:w="60" w:type="dxa"/>
              <w:right w:w="60" w:type="dxa"/>
            </w:tcMar>
          </w:tcPr>
          <w:p w14:paraId="4828CC0C" w14:textId="7AEEE4CE"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No</w:t>
            </w:r>
          </w:p>
        </w:tc>
        <w:tc>
          <w:tcPr>
            <w:tcW w:w="0" w:type="auto"/>
            <w:shd w:val="clear" w:color="auto" w:fill="D9D9D9" w:themeFill="background1" w:themeFillShade="D9"/>
          </w:tcPr>
          <w:p w14:paraId="6028C917"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7B7644E"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18FBBDB" w14:textId="5422916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56409 (12.7%)</w:t>
            </w:r>
          </w:p>
        </w:tc>
        <w:tc>
          <w:tcPr>
            <w:tcW w:w="0" w:type="auto"/>
            <w:shd w:val="clear" w:color="auto" w:fill="D9D9D9" w:themeFill="background1" w:themeFillShade="D9"/>
          </w:tcPr>
          <w:p w14:paraId="3226B140" w14:textId="6D1BB45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4086 (0.9%)</w:t>
            </w:r>
          </w:p>
        </w:tc>
        <w:tc>
          <w:tcPr>
            <w:tcW w:w="0" w:type="auto"/>
            <w:shd w:val="clear" w:color="auto" w:fill="D9D9D9" w:themeFill="background1" w:themeFillShade="D9"/>
            <w:tcMar>
              <w:left w:w="60" w:type="dxa"/>
              <w:right w:w="60" w:type="dxa"/>
            </w:tcMar>
          </w:tcPr>
          <w:p w14:paraId="116AC549" w14:textId="470F6C0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9187 (2.1%)</w:t>
            </w:r>
          </w:p>
        </w:tc>
        <w:tc>
          <w:tcPr>
            <w:tcW w:w="0" w:type="auto"/>
            <w:shd w:val="clear" w:color="auto" w:fill="D9D9D9" w:themeFill="background1" w:themeFillShade="D9"/>
            <w:tcMar>
              <w:left w:w="60" w:type="dxa"/>
              <w:right w:w="60" w:type="dxa"/>
            </w:tcMar>
          </w:tcPr>
          <w:p w14:paraId="481F3D9D" w14:textId="4A56115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6421 (1.4%)</w:t>
            </w:r>
          </w:p>
        </w:tc>
        <w:tc>
          <w:tcPr>
            <w:tcW w:w="0" w:type="auto"/>
            <w:shd w:val="clear" w:color="auto" w:fill="D9D9D9" w:themeFill="background1" w:themeFillShade="D9"/>
            <w:tcMar>
              <w:left w:w="60" w:type="dxa"/>
              <w:right w:w="60" w:type="dxa"/>
            </w:tcMar>
          </w:tcPr>
          <w:p w14:paraId="718B7D6F" w14:textId="79650D9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6295 (27.6%)</w:t>
            </w:r>
          </w:p>
        </w:tc>
        <w:tc>
          <w:tcPr>
            <w:tcW w:w="0" w:type="auto"/>
            <w:shd w:val="clear" w:color="auto" w:fill="D9D9D9" w:themeFill="background1" w:themeFillShade="D9"/>
            <w:tcMar>
              <w:left w:w="60" w:type="dxa"/>
              <w:right w:w="60" w:type="dxa"/>
            </w:tcMar>
          </w:tcPr>
          <w:p w14:paraId="0F57FD85" w14:textId="4A6FCE4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458 (2.0%)</w:t>
            </w:r>
          </w:p>
        </w:tc>
        <w:tc>
          <w:tcPr>
            <w:tcW w:w="0" w:type="auto"/>
            <w:shd w:val="clear" w:color="auto" w:fill="D9D9D9" w:themeFill="background1" w:themeFillShade="D9"/>
            <w:tcMar>
              <w:left w:w="60" w:type="dxa"/>
              <w:right w:w="60" w:type="dxa"/>
            </w:tcMar>
          </w:tcPr>
          <w:p w14:paraId="3DA583E6" w14:textId="7EB2493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1100 (4.8%)</w:t>
            </w:r>
          </w:p>
        </w:tc>
        <w:tc>
          <w:tcPr>
            <w:tcW w:w="0" w:type="auto"/>
            <w:shd w:val="clear" w:color="auto" w:fill="D9D9D9" w:themeFill="background1" w:themeFillShade="D9"/>
            <w:tcMar>
              <w:left w:w="60" w:type="dxa"/>
              <w:right w:w="60" w:type="dxa"/>
            </w:tcMar>
          </w:tcPr>
          <w:p w14:paraId="11C1EB52" w14:textId="54B026A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1026 (4.5%)</w:t>
            </w:r>
          </w:p>
        </w:tc>
      </w:tr>
      <w:tr w:rsidR="003945F5" w:rsidRPr="003945F5" w14:paraId="13C5DA72" w14:textId="77777777" w:rsidTr="00105A62">
        <w:trPr>
          <w:cantSplit/>
          <w:jc w:val="center"/>
        </w:trPr>
        <w:tc>
          <w:tcPr>
            <w:tcW w:w="0" w:type="auto"/>
            <w:shd w:val="clear" w:color="auto" w:fill="D9D9D9" w:themeFill="background1" w:themeFillShade="D9"/>
            <w:tcMar>
              <w:left w:w="60" w:type="dxa"/>
              <w:right w:w="60" w:type="dxa"/>
            </w:tcMar>
          </w:tcPr>
          <w:p w14:paraId="18BBB6EA" w14:textId="11DF8923" w:rsidR="003945F5" w:rsidRPr="009A5F03" w:rsidRDefault="00842DE7"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Yes</w:t>
            </w:r>
          </w:p>
        </w:tc>
        <w:tc>
          <w:tcPr>
            <w:tcW w:w="0" w:type="auto"/>
            <w:shd w:val="clear" w:color="auto" w:fill="D9D9D9" w:themeFill="background1" w:themeFillShade="D9"/>
          </w:tcPr>
          <w:p w14:paraId="7464E57A"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DC47B8B"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5C47802" w14:textId="557C58A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29581 (41.5%)</w:t>
            </w:r>
          </w:p>
        </w:tc>
        <w:tc>
          <w:tcPr>
            <w:tcW w:w="0" w:type="auto"/>
            <w:shd w:val="clear" w:color="auto" w:fill="D9D9D9" w:themeFill="background1" w:themeFillShade="D9"/>
          </w:tcPr>
          <w:p w14:paraId="6D3CCFDF" w14:textId="3F7EB5C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3963 (5.6%)</w:t>
            </w:r>
          </w:p>
        </w:tc>
        <w:tc>
          <w:tcPr>
            <w:tcW w:w="0" w:type="auto"/>
            <w:shd w:val="clear" w:color="auto" w:fill="D9D9D9" w:themeFill="background1" w:themeFillShade="D9"/>
            <w:tcMar>
              <w:left w:w="60" w:type="dxa"/>
              <w:right w:w="60" w:type="dxa"/>
            </w:tcMar>
          </w:tcPr>
          <w:p w14:paraId="50FF9479" w14:textId="3C914D0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6457 (9.0%)</w:t>
            </w:r>
          </w:p>
        </w:tc>
        <w:tc>
          <w:tcPr>
            <w:tcW w:w="0" w:type="auto"/>
            <w:shd w:val="clear" w:color="auto" w:fill="D9D9D9" w:themeFill="background1" w:themeFillShade="D9"/>
            <w:tcMar>
              <w:left w:w="60" w:type="dxa"/>
              <w:right w:w="60" w:type="dxa"/>
            </w:tcMar>
          </w:tcPr>
          <w:p w14:paraId="77EFC689" w14:textId="6DE8FB3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4210 (5.9%)</w:t>
            </w:r>
          </w:p>
        </w:tc>
        <w:tc>
          <w:tcPr>
            <w:tcW w:w="0" w:type="auto"/>
            <w:shd w:val="clear" w:color="auto" w:fill="D9D9D9" w:themeFill="background1" w:themeFillShade="D9"/>
            <w:tcMar>
              <w:left w:w="60" w:type="dxa"/>
              <w:right w:w="60" w:type="dxa"/>
            </w:tcMar>
          </w:tcPr>
          <w:p w14:paraId="44A07B24" w14:textId="444B552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5203 (57.3%)</w:t>
            </w:r>
          </w:p>
        </w:tc>
        <w:tc>
          <w:tcPr>
            <w:tcW w:w="0" w:type="auto"/>
            <w:shd w:val="clear" w:color="auto" w:fill="D9D9D9" w:themeFill="background1" w:themeFillShade="D9"/>
            <w:tcMar>
              <w:left w:w="60" w:type="dxa"/>
              <w:right w:w="60" w:type="dxa"/>
            </w:tcMar>
          </w:tcPr>
          <w:p w14:paraId="5BA0FA34" w14:textId="72BCC3F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595 (6.6%)</w:t>
            </w:r>
          </w:p>
        </w:tc>
        <w:tc>
          <w:tcPr>
            <w:tcW w:w="0" w:type="auto"/>
            <w:shd w:val="clear" w:color="auto" w:fill="D9D9D9" w:themeFill="background1" w:themeFillShade="D9"/>
            <w:tcMar>
              <w:left w:w="60" w:type="dxa"/>
              <w:right w:w="60" w:type="dxa"/>
            </w:tcMar>
          </w:tcPr>
          <w:p w14:paraId="49AB8CD5" w14:textId="6D8BBC0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999 (11.0%)</w:t>
            </w:r>
          </w:p>
        </w:tc>
        <w:tc>
          <w:tcPr>
            <w:tcW w:w="0" w:type="auto"/>
            <w:shd w:val="clear" w:color="auto" w:fill="D9D9D9" w:themeFill="background1" w:themeFillShade="D9"/>
            <w:tcMar>
              <w:left w:w="60" w:type="dxa"/>
              <w:right w:w="60" w:type="dxa"/>
            </w:tcMar>
          </w:tcPr>
          <w:p w14:paraId="5546AF74" w14:textId="216D0FE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1026 (11.3%)</w:t>
            </w:r>
          </w:p>
        </w:tc>
      </w:tr>
      <w:tr w:rsidR="003945F5" w:rsidRPr="003945F5" w14:paraId="13C59F96" w14:textId="77777777" w:rsidTr="00105A62">
        <w:trPr>
          <w:cantSplit/>
          <w:jc w:val="center"/>
        </w:trPr>
        <w:tc>
          <w:tcPr>
            <w:tcW w:w="0" w:type="auto"/>
            <w:shd w:val="clear" w:color="auto" w:fill="auto"/>
            <w:tcMar>
              <w:left w:w="60" w:type="dxa"/>
              <w:right w:w="60" w:type="dxa"/>
            </w:tcMar>
          </w:tcPr>
          <w:p w14:paraId="285A1112" w14:textId="77777777" w:rsidR="003945F5" w:rsidRPr="009A5F03" w:rsidRDefault="003945F5"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Type of malignancy</w:t>
            </w:r>
          </w:p>
        </w:tc>
        <w:tc>
          <w:tcPr>
            <w:tcW w:w="0" w:type="auto"/>
            <w:shd w:val="clear" w:color="auto" w:fill="auto"/>
          </w:tcPr>
          <w:p w14:paraId="224DA839"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83B4D87"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619FE1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E34E41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E1E066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0E7F63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DDE0F6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3B0281D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A3C0C9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CBCD86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5BD0EC16" w14:textId="77777777" w:rsidTr="00105A62">
        <w:trPr>
          <w:cantSplit/>
          <w:jc w:val="center"/>
        </w:trPr>
        <w:tc>
          <w:tcPr>
            <w:tcW w:w="0" w:type="auto"/>
            <w:shd w:val="clear" w:color="auto" w:fill="auto"/>
            <w:tcMar>
              <w:left w:w="60" w:type="dxa"/>
              <w:right w:w="60" w:type="dxa"/>
            </w:tcMar>
          </w:tcPr>
          <w:p w14:paraId="1F8806A0" w14:textId="329A7B18" w:rsidR="003945F5" w:rsidRPr="00D6095C" w:rsidRDefault="0005343C"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D6095C">
              <w:rPr>
                <w:rFonts w:ascii="Arial Narrow" w:hAnsi="Arial Narrow" w:cs="Times New Roman"/>
                <w:color w:val="000000"/>
                <w:sz w:val="16"/>
                <w:szCs w:val="16"/>
              </w:rPr>
              <w:t>Solid tumor</w:t>
            </w:r>
          </w:p>
        </w:tc>
        <w:tc>
          <w:tcPr>
            <w:tcW w:w="0" w:type="auto"/>
            <w:shd w:val="clear" w:color="auto" w:fill="auto"/>
          </w:tcPr>
          <w:p w14:paraId="4072E664"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2FD61FF"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DA53B0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66D6F2C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F2DB28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727FD1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425B087" w14:textId="2CCA230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9441 (34.7%)</w:t>
            </w:r>
          </w:p>
        </w:tc>
        <w:tc>
          <w:tcPr>
            <w:tcW w:w="0" w:type="auto"/>
            <w:shd w:val="clear" w:color="auto" w:fill="auto"/>
            <w:tcMar>
              <w:left w:w="60" w:type="dxa"/>
              <w:right w:w="60" w:type="dxa"/>
            </w:tcMar>
          </w:tcPr>
          <w:p w14:paraId="44F1FC0A" w14:textId="1764DD9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817 (3.0%)</w:t>
            </w:r>
          </w:p>
        </w:tc>
        <w:tc>
          <w:tcPr>
            <w:tcW w:w="0" w:type="auto"/>
            <w:shd w:val="clear" w:color="auto" w:fill="auto"/>
            <w:tcMar>
              <w:left w:w="60" w:type="dxa"/>
              <w:right w:w="60" w:type="dxa"/>
            </w:tcMar>
          </w:tcPr>
          <w:p w14:paraId="125EF309" w14:textId="0CD6319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1709 (6.3%)</w:t>
            </w:r>
          </w:p>
        </w:tc>
        <w:tc>
          <w:tcPr>
            <w:tcW w:w="0" w:type="auto"/>
            <w:shd w:val="clear" w:color="auto" w:fill="auto"/>
            <w:tcMar>
              <w:left w:w="60" w:type="dxa"/>
              <w:right w:w="60" w:type="dxa"/>
            </w:tcMar>
          </w:tcPr>
          <w:p w14:paraId="5F9E6D38" w14:textId="6D35E78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1642 (6.0%)</w:t>
            </w:r>
          </w:p>
        </w:tc>
      </w:tr>
      <w:tr w:rsidR="003945F5" w:rsidRPr="003945F5" w14:paraId="344ED362" w14:textId="77777777" w:rsidTr="00105A62">
        <w:trPr>
          <w:cantSplit/>
          <w:jc w:val="center"/>
        </w:trPr>
        <w:tc>
          <w:tcPr>
            <w:tcW w:w="0" w:type="auto"/>
            <w:shd w:val="clear" w:color="auto" w:fill="auto"/>
            <w:tcMar>
              <w:left w:w="60" w:type="dxa"/>
              <w:right w:w="60" w:type="dxa"/>
            </w:tcMar>
          </w:tcPr>
          <w:p w14:paraId="78FDF3A9" w14:textId="5414AF24" w:rsidR="003945F5" w:rsidRPr="00D6095C" w:rsidRDefault="0005343C"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D6095C">
              <w:rPr>
                <w:rFonts w:ascii="Arial Narrow" w:hAnsi="Arial Narrow" w:cs="Times New Roman"/>
                <w:color w:val="000000"/>
                <w:sz w:val="16"/>
                <w:szCs w:val="16"/>
              </w:rPr>
              <w:t>Hematologic malignancy</w:t>
            </w:r>
          </w:p>
        </w:tc>
        <w:tc>
          <w:tcPr>
            <w:tcW w:w="0" w:type="auto"/>
            <w:shd w:val="clear" w:color="auto" w:fill="auto"/>
          </w:tcPr>
          <w:p w14:paraId="41799B45"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71469016"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B129D0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41E9A9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351C66A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D9B9E9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61FD2FB" w14:textId="34E275C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1944 (44.4%)</w:t>
            </w:r>
          </w:p>
        </w:tc>
        <w:tc>
          <w:tcPr>
            <w:tcW w:w="0" w:type="auto"/>
            <w:shd w:val="clear" w:color="auto" w:fill="auto"/>
            <w:tcMar>
              <w:left w:w="60" w:type="dxa"/>
              <w:right w:w="60" w:type="dxa"/>
            </w:tcMar>
          </w:tcPr>
          <w:p w14:paraId="3DEDD601" w14:textId="7007756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221 (5.0%)</w:t>
            </w:r>
          </w:p>
        </w:tc>
        <w:tc>
          <w:tcPr>
            <w:tcW w:w="0" w:type="auto"/>
            <w:shd w:val="clear" w:color="auto" w:fill="auto"/>
            <w:tcMar>
              <w:left w:w="60" w:type="dxa"/>
              <w:right w:w="60" w:type="dxa"/>
            </w:tcMar>
          </w:tcPr>
          <w:p w14:paraId="6837B0B7" w14:textId="02343A6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363 (8.3%)</w:t>
            </w:r>
          </w:p>
        </w:tc>
        <w:tc>
          <w:tcPr>
            <w:tcW w:w="0" w:type="auto"/>
            <w:shd w:val="clear" w:color="auto" w:fill="auto"/>
            <w:tcMar>
              <w:left w:w="60" w:type="dxa"/>
              <w:right w:w="60" w:type="dxa"/>
            </w:tcMar>
          </w:tcPr>
          <w:p w14:paraId="3B8339D7" w14:textId="6067481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388 (8.9%)</w:t>
            </w:r>
          </w:p>
        </w:tc>
      </w:tr>
      <w:tr w:rsidR="003945F5" w:rsidRPr="003945F5" w14:paraId="13208DDA" w14:textId="77777777" w:rsidTr="00105A62">
        <w:trPr>
          <w:cantSplit/>
          <w:jc w:val="center"/>
        </w:trPr>
        <w:tc>
          <w:tcPr>
            <w:tcW w:w="0" w:type="auto"/>
            <w:shd w:val="clear" w:color="auto" w:fill="auto"/>
            <w:tcMar>
              <w:left w:w="60" w:type="dxa"/>
              <w:right w:w="60" w:type="dxa"/>
            </w:tcMar>
          </w:tcPr>
          <w:p w14:paraId="4F102E1E" w14:textId="1C4A5B10" w:rsidR="003945F5" w:rsidRPr="00D6095C" w:rsidRDefault="0005343C"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D6095C">
              <w:rPr>
                <w:rFonts w:ascii="Arial Narrow" w:hAnsi="Arial Narrow" w:cs="Times New Roman"/>
                <w:color w:val="000000"/>
                <w:sz w:val="16"/>
                <w:szCs w:val="16"/>
              </w:rPr>
              <w:t>Multiple cancers</w:t>
            </w:r>
          </w:p>
        </w:tc>
        <w:tc>
          <w:tcPr>
            <w:tcW w:w="0" w:type="auto"/>
            <w:shd w:val="clear" w:color="auto" w:fill="auto"/>
          </w:tcPr>
          <w:p w14:paraId="3AC614BB"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C162FFC"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A3BBF8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12F3D8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C57AF8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AF54E7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FD11510" w14:textId="7D46876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113 (37.3%)</w:t>
            </w:r>
          </w:p>
        </w:tc>
        <w:tc>
          <w:tcPr>
            <w:tcW w:w="0" w:type="auto"/>
            <w:shd w:val="clear" w:color="auto" w:fill="auto"/>
            <w:tcMar>
              <w:left w:w="60" w:type="dxa"/>
              <w:right w:w="60" w:type="dxa"/>
            </w:tcMar>
          </w:tcPr>
          <w:p w14:paraId="6321BFC2" w14:textId="2DF32DA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 (5.0%)</w:t>
            </w:r>
          </w:p>
        </w:tc>
        <w:tc>
          <w:tcPr>
            <w:tcW w:w="0" w:type="auto"/>
            <w:shd w:val="clear" w:color="auto" w:fill="auto"/>
            <w:tcMar>
              <w:left w:w="60" w:type="dxa"/>
              <w:right w:w="60" w:type="dxa"/>
            </w:tcMar>
          </w:tcPr>
          <w:p w14:paraId="20C6511E" w14:textId="5832D39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27 (8.9%)</w:t>
            </w:r>
          </w:p>
        </w:tc>
        <w:tc>
          <w:tcPr>
            <w:tcW w:w="0" w:type="auto"/>
            <w:shd w:val="clear" w:color="auto" w:fill="auto"/>
            <w:tcMar>
              <w:left w:w="60" w:type="dxa"/>
              <w:right w:w="60" w:type="dxa"/>
            </w:tcMar>
          </w:tcPr>
          <w:p w14:paraId="7322A4FE" w14:textId="1F909E8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 (7.3%)</w:t>
            </w:r>
          </w:p>
        </w:tc>
      </w:tr>
      <w:tr w:rsidR="003945F5" w:rsidRPr="003945F5" w14:paraId="20B15EF2" w14:textId="77777777" w:rsidTr="00105A62">
        <w:trPr>
          <w:cantSplit/>
          <w:jc w:val="center"/>
        </w:trPr>
        <w:tc>
          <w:tcPr>
            <w:tcW w:w="0" w:type="auto"/>
            <w:shd w:val="clear" w:color="auto" w:fill="D9D9D9" w:themeFill="background1" w:themeFillShade="D9"/>
            <w:tcMar>
              <w:left w:w="60" w:type="dxa"/>
              <w:right w:w="60" w:type="dxa"/>
            </w:tcMar>
          </w:tcPr>
          <w:p w14:paraId="62EE951F" w14:textId="77777777" w:rsidR="003945F5" w:rsidRPr="00C779CC" w:rsidRDefault="003945F5" w:rsidP="00FA07A0">
            <w:pPr>
              <w:adjustRightInd w:val="0"/>
              <w:spacing w:before="60" w:after="60"/>
              <w:rPr>
                <w:rFonts w:ascii="Arial Narrow" w:hAnsi="Arial Narrow" w:cs="Times New Roman"/>
                <w:color w:val="000000"/>
                <w:sz w:val="16"/>
                <w:szCs w:val="16"/>
              </w:rPr>
            </w:pPr>
            <w:r w:rsidRPr="00C779CC">
              <w:rPr>
                <w:rFonts w:ascii="Arial Narrow" w:hAnsi="Arial Narrow" w:cs="Times New Roman"/>
                <w:color w:val="000000"/>
                <w:sz w:val="16"/>
                <w:szCs w:val="16"/>
              </w:rPr>
              <w:t>Recent chemotherapy</w:t>
            </w:r>
          </w:p>
        </w:tc>
        <w:tc>
          <w:tcPr>
            <w:tcW w:w="0" w:type="auto"/>
            <w:shd w:val="clear" w:color="auto" w:fill="D9D9D9" w:themeFill="background1" w:themeFillShade="D9"/>
          </w:tcPr>
          <w:p w14:paraId="75DBB78D"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91D8EA4"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DF5EB2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E4A9B71"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F3A365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742631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8DF726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F336F4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3406BD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976769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7124F25B" w14:textId="77777777" w:rsidTr="00105A62">
        <w:trPr>
          <w:cantSplit/>
          <w:jc w:val="center"/>
        </w:trPr>
        <w:tc>
          <w:tcPr>
            <w:tcW w:w="0" w:type="auto"/>
            <w:shd w:val="clear" w:color="auto" w:fill="D9D9D9" w:themeFill="background1" w:themeFillShade="D9"/>
            <w:tcMar>
              <w:left w:w="60" w:type="dxa"/>
              <w:right w:w="60" w:type="dxa"/>
            </w:tcMar>
          </w:tcPr>
          <w:p w14:paraId="4F9431B2" w14:textId="47D2A1C7" w:rsidR="003945F5" w:rsidRPr="00C779CC" w:rsidRDefault="00977BB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Pr>
                <w:rFonts w:ascii="Arial Narrow" w:hAnsi="Arial Narrow" w:cs="Times New Roman"/>
                <w:color w:val="000000"/>
                <w:sz w:val="16"/>
                <w:szCs w:val="16"/>
              </w:rPr>
              <w:t>No</w:t>
            </w:r>
          </w:p>
        </w:tc>
        <w:tc>
          <w:tcPr>
            <w:tcW w:w="0" w:type="auto"/>
            <w:shd w:val="clear" w:color="auto" w:fill="D9D9D9" w:themeFill="background1" w:themeFillShade="D9"/>
          </w:tcPr>
          <w:p w14:paraId="034353F5"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8F88CC2"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23CD58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2D79D5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4BBE68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787A461"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9BA0730" w14:textId="721A862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9731 (33.7%)</w:t>
            </w:r>
          </w:p>
        </w:tc>
        <w:tc>
          <w:tcPr>
            <w:tcW w:w="0" w:type="auto"/>
            <w:shd w:val="clear" w:color="auto" w:fill="D9D9D9" w:themeFill="background1" w:themeFillShade="D9"/>
            <w:tcMar>
              <w:left w:w="60" w:type="dxa"/>
              <w:right w:w="60" w:type="dxa"/>
            </w:tcMar>
          </w:tcPr>
          <w:p w14:paraId="30B29022" w14:textId="3AE5676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896 (3.1%)</w:t>
            </w:r>
          </w:p>
        </w:tc>
        <w:tc>
          <w:tcPr>
            <w:tcW w:w="0" w:type="auto"/>
            <w:shd w:val="clear" w:color="auto" w:fill="D9D9D9" w:themeFill="background1" w:themeFillShade="D9"/>
            <w:tcMar>
              <w:left w:w="60" w:type="dxa"/>
              <w:right w:w="60" w:type="dxa"/>
            </w:tcMar>
          </w:tcPr>
          <w:p w14:paraId="4D503E12" w14:textId="34EA734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1778 (6.2%)</w:t>
            </w:r>
          </w:p>
        </w:tc>
        <w:tc>
          <w:tcPr>
            <w:tcW w:w="0" w:type="auto"/>
            <w:shd w:val="clear" w:color="auto" w:fill="D9D9D9" w:themeFill="background1" w:themeFillShade="D9"/>
            <w:tcMar>
              <w:left w:w="60" w:type="dxa"/>
              <w:right w:w="60" w:type="dxa"/>
            </w:tcMar>
          </w:tcPr>
          <w:p w14:paraId="1A6A0A97" w14:textId="048F5E6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1770 (6.1%)</w:t>
            </w:r>
          </w:p>
        </w:tc>
      </w:tr>
      <w:tr w:rsidR="003945F5" w:rsidRPr="003945F5" w14:paraId="41F728B1" w14:textId="77777777" w:rsidTr="00105A62">
        <w:trPr>
          <w:cantSplit/>
          <w:jc w:val="center"/>
        </w:trPr>
        <w:tc>
          <w:tcPr>
            <w:tcW w:w="0" w:type="auto"/>
            <w:shd w:val="clear" w:color="auto" w:fill="D9D9D9" w:themeFill="background1" w:themeFillShade="D9"/>
            <w:tcMar>
              <w:left w:w="60" w:type="dxa"/>
              <w:right w:w="60" w:type="dxa"/>
            </w:tcMar>
          </w:tcPr>
          <w:p w14:paraId="31729368" w14:textId="315758C3" w:rsidR="003945F5" w:rsidRPr="00C779CC"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Pr>
                <w:rFonts w:ascii="Arial Narrow" w:hAnsi="Arial Narrow" w:cs="Times New Roman"/>
                <w:color w:val="000000"/>
                <w:sz w:val="16"/>
                <w:szCs w:val="16"/>
              </w:rPr>
              <w:t>Yes</w:t>
            </w:r>
          </w:p>
        </w:tc>
        <w:tc>
          <w:tcPr>
            <w:tcW w:w="0" w:type="auto"/>
            <w:shd w:val="clear" w:color="auto" w:fill="D9D9D9" w:themeFill="background1" w:themeFillShade="D9"/>
          </w:tcPr>
          <w:p w14:paraId="138DCA7C"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19DB862"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AB7706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A60E3DB"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21235B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FA4135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48794C1" w14:textId="1D76252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1767 (59.0%)</w:t>
            </w:r>
          </w:p>
        </w:tc>
        <w:tc>
          <w:tcPr>
            <w:tcW w:w="0" w:type="auto"/>
            <w:shd w:val="clear" w:color="auto" w:fill="D9D9D9" w:themeFill="background1" w:themeFillShade="D9"/>
            <w:tcMar>
              <w:left w:w="60" w:type="dxa"/>
              <w:right w:w="60" w:type="dxa"/>
            </w:tcMar>
          </w:tcPr>
          <w:p w14:paraId="006282EA" w14:textId="4068B9C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157 (5.2%)</w:t>
            </w:r>
          </w:p>
        </w:tc>
        <w:tc>
          <w:tcPr>
            <w:tcW w:w="0" w:type="auto"/>
            <w:shd w:val="clear" w:color="auto" w:fill="D9D9D9" w:themeFill="background1" w:themeFillShade="D9"/>
            <w:tcMar>
              <w:left w:w="60" w:type="dxa"/>
              <w:right w:w="60" w:type="dxa"/>
            </w:tcMar>
          </w:tcPr>
          <w:p w14:paraId="5E44F378" w14:textId="5EC572E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321 (10.7%)</w:t>
            </w:r>
          </w:p>
        </w:tc>
        <w:tc>
          <w:tcPr>
            <w:tcW w:w="0" w:type="auto"/>
            <w:shd w:val="clear" w:color="auto" w:fill="D9D9D9" w:themeFill="background1" w:themeFillShade="D9"/>
            <w:tcMar>
              <w:left w:w="60" w:type="dxa"/>
              <w:right w:w="60" w:type="dxa"/>
            </w:tcMar>
          </w:tcPr>
          <w:p w14:paraId="163D1FBC" w14:textId="75A19CF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282 (9.4%)</w:t>
            </w:r>
          </w:p>
        </w:tc>
      </w:tr>
      <w:tr w:rsidR="003945F5" w:rsidRPr="003945F5" w14:paraId="65AF6E8F" w14:textId="77777777" w:rsidTr="00105A62">
        <w:trPr>
          <w:cantSplit/>
          <w:jc w:val="center"/>
        </w:trPr>
        <w:tc>
          <w:tcPr>
            <w:tcW w:w="0" w:type="auto"/>
            <w:shd w:val="clear" w:color="auto" w:fill="auto"/>
            <w:tcMar>
              <w:left w:w="60" w:type="dxa"/>
              <w:right w:w="60" w:type="dxa"/>
            </w:tcMar>
          </w:tcPr>
          <w:p w14:paraId="41E0ED63" w14:textId="77777777" w:rsidR="003945F5" w:rsidRPr="00C779CC" w:rsidRDefault="003945F5" w:rsidP="00FA07A0">
            <w:pPr>
              <w:adjustRightInd w:val="0"/>
              <w:spacing w:before="60" w:after="60"/>
              <w:rPr>
                <w:rFonts w:ascii="Arial Narrow" w:hAnsi="Arial Narrow" w:cs="Times New Roman"/>
                <w:color w:val="000000"/>
                <w:sz w:val="16"/>
                <w:szCs w:val="16"/>
              </w:rPr>
            </w:pPr>
            <w:r w:rsidRPr="00C779CC">
              <w:rPr>
                <w:rFonts w:ascii="Arial Narrow" w:hAnsi="Arial Narrow" w:cs="Times New Roman"/>
                <w:color w:val="000000"/>
                <w:sz w:val="16"/>
                <w:szCs w:val="16"/>
              </w:rPr>
              <w:t>Recent radiation</w:t>
            </w:r>
          </w:p>
        </w:tc>
        <w:tc>
          <w:tcPr>
            <w:tcW w:w="0" w:type="auto"/>
            <w:shd w:val="clear" w:color="auto" w:fill="auto"/>
          </w:tcPr>
          <w:p w14:paraId="6CFFB5B2"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8EA597D"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177D29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CD613C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BC203A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D13CEC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BF0745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2AC3BD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47FB7B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2B6B0F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664DB9C8" w14:textId="77777777" w:rsidTr="00105A62">
        <w:trPr>
          <w:cantSplit/>
          <w:jc w:val="center"/>
        </w:trPr>
        <w:tc>
          <w:tcPr>
            <w:tcW w:w="0" w:type="auto"/>
            <w:shd w:val="clear" w:color="auto" w:fill="auto"/>
            <w:tcMar>
              <w:left w:w="60" w:type="dxa"/>
              <w:right w:w="60" w:type="dxa"/>
            </w:tcMar>
          </w:tcPr>
          <w:p w14:paraId="16314FC6" w14:textId="4EC44154" w:rsidR="003945F5" w:rsidRPr="00C779CC"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C779CC">
              <w:rPr>
                <w:rFonts w:ascii="Arial Narrow" w:hAnsi="Arial Narrow" w:cs="Times New Roman"/>
                <w:color w:val="000000"/>
                <w:sz w:val="16"/>
                <w:szCs w:val="16"/>
              </w:rPr>
              <w:t>No</w:t>
            </w:r>
          </w:p>
        </w:tc>
        <w:tc>
          <w:tcPr>
            <w:tcW w:w="0" w:type="auto"/>
            <w:shd w:val="clear" w:color="auto" w:fill="auto"/>
          </w:tcPr>
          <w:p w14:paraId="7CCE2103"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0AD5783D"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A72714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370CF0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9C3A47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188A63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25E89E5" w14:textId="1BE5A21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11257 (35.8%)</w:t>
            </w:r>
          </w:p>
        </w:tc>
        <w:tc>
          <w:tcPr>
            <w:tcW w:w="0" w:type="auto"/>
            <w:shd w:val="clear" w:color="auto" w:fill="auto"/>
            <w:tcMar>
              <w:left w:w="60" w:type="dxa"/>
              <w:right w:w="60" w:type="dxa"/>
            </w:tcMar>
          </w:tcPr>
          <w:p w14:paraId="7FDCC2D8" w14:textId="124345C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1028 (3.3%)</w:t>
            </w:r>
          </w:p>
        </w:tc>
        <w:tc>
          <w:tcPr>
            <w:tcW w:w="0" w:type="auto"/>
            <w:shd w:val="clear" w:color="auto" w:fill="auto"/>
            <w:tcMar>
              <w:left w:w="60" w:type="dxa"/>
              <w:right w:w="60" w:type="dxa"/>
            </w:tcMar>
          </w:tcPr>
          <w:p w14:paraId="532BE290" w14:textId="5D779CB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2058 (6.5%)</w:t>
            </w:r>
          </w:p>
        </w:tc>
        <w:tc>
          <w:tcPr>
            <w:tcW w:w="0" w:type="auto"/>
            <w:shd w:val="clear" w:color="auto" w:fill="auto"/>
            <w:tcMar>
              <w:left w:w="60" w:type="dxa"/>
              <w:right w:w="60" w:type="dxa"/>
            </w:tcMar>
          </w:tcPr>
          <w:p w14:paraId="559F9616" w14:textId="1F249D4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1991 (6.3%)</w:t>
            </w:r>
          </w:p>
        </w:tc>
      </w:tr>
      <w:tr w:rsidR="003945F5" w:rsidRPr="003945F5" w14:paraId="020B24CA" w14:textId="77777777" w:rsidTr="00105A62">
        <w:trPr>
          <w:cantSplit/>
          <w:jc w:val="center"/>
        </w:trPr>
        <w:tc>
          <w:tcPr>
            <w:tcW w:w="0" w:type="auto"/>
            <w:shd w:val="clear" w:color="auto" w:fill="auto"/>
            <w:tcMar>
              <w:left w:w="60" w:type="dxa"/>
              <w:right w:w="60" w:type="dxa"/>
            </w:tcMar>
          </w:tcPr>
          <w:p w14:paraId="4EDD2E28" w14:textId="74F52EC3" w:rsidR="003945F5" w:rsidRPr="00C779CC"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C779CC">
              <w:rPr>
                <w:rFonts w:ascii="Arial Narrow" w:hAnsi="Arial Narrow" w:cs="Times New Roman"/>
                <w:color w:val="000000"/>
                <w:sz w:val="16"/>
                <w:szCs w:val="16"/>
              </w:rPr>
              <w:t>Yes</w:t>
            </w:r>
          </w:p>
        </w:tc>
        <w:tc>
          <w:tcPr>
            <w:tcW w:w="0" w:type="auto"/>
            <w:shd w:val="clear" w:color="auto" w:fill="auto"/>
          </w:tcPr>
          <w:p w14:paraId="1640A214"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896A22C"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5D841B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645DA0C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6EE054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44E435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97A8838" w14:textId="62EB157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241 (60.7%)</w:t>
            </w:r>
          </w:p>
        </w:tc>
        <w:tc>
          <w:tcPr>
            <w:tcW w:w="0" w:type="auto"/>
            <w:shd w:val="clear" w:color="auto" w:fill="auto"/>
            <w:tcMar>
              <w:left w:w="60" w:type="dxa"/>
              <w:right w:w="60" w:type="dxa"/>
            </w:tcMar>
          </w:tcPr>
          <w:p w14:paraId="1CC8B2D9" w14:textId="568B74C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25 (6.3%)</w:t>
            </w:r>
          </w:p>
        </w:tc>
        <w:tc>
          <w:tcPr>
            <w:tcW w:w="0" w:type="auto"/>
            <w:shd w:val="clear" w:color="auto" w:fill="auto"/>
            <w:tcMar>
              <w:left w:w="60" w:type="dxa"/>
              <w:right w:w="60" w:type="dxa"/>
            </w:tcMar>
          </w:tcPr>
          <w:p w14:paraId="5A81F4E4" w14:textId="42E63DE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41 (10.3%)</w:t>
            </w:r>
          </w:p>
        </w:tc>
        <w:tc>
          <w:tcPr>
            <w:tcW w:w="0" w:type="auto"/>
            <w:shd w:val="clear" w:color="auto" w:fill="auto"/>
            <w:tcMar>
              <w:left w:w="60" w:type="dxa"/>
              <w:right w:w="60" w:type="dxa"/>
            </w:tcMar>
          </w:tcPr>
          <w:p w14:paraId="469CA24C" w14:textId="0D17762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61 (15.4%)</w:t>
            </w:r>
          </w:p>
        </w:tc>
      </w:tr>
      <w:tr w:rsidR="003945F5" w:rsidRPr="003945F5" w14:paraId="5601911B" w14:textId="77777777" w:rsidTr="00105A62">
        <w:trPr>
          <w:cantSplit/>
          <w:jc w:val="center"/>
        </w:trPr>
        <w:tc>
          <w:tcPr>
            <w:tcW w:w="0" w:type="auto"/>
            <w:shd w:val="clear" w:color="auto" w:fill="D9D9D9" w:themeFill="background1" w:themeFillShade="D9"/>
            <w:tcMar>
              <w:left w:w="60" w:type="dxa"/>
              <w:right w:w="60" w:type="dxa"/>
            </w:tcMar>
          </w:tcPr>
          <w:p w14:paraId="008F116F" w14:textId="77777777" w:rsidR="003945F5" w:rsidRPr="00360E9F" w:rsidRDefault="003945F5" w:rsidP="00FA07A0">
            <w:pPr>
              <w:adjustRightInd w:val="0"/>
              <w:spacing w:before="60" w:after="60"/>
              <w:rPr>
                <w:rFonts w:ascii="Arial Narrow" w:hAnsi="Arial Narrow" w:cs="Times New Roman"/>
                <w:color w:val="000000"/>
                <w:sz w:val="16"/>
                <w:szCs w:val="16"/>
              </w:rPr>
            </w:pPr>
            <w:r w:rsidRPr="00360E9F">
              <w:rPr>
                <w:rFonts w:ascii="Arial Narrow" w:hAnsi="Arial Narrow" w:cs="Times New Roman"/>
                <w:color w:val="000000"/>
                <w:sz w:val="16"/>
                <w:szCs w:val="16"/>
              </w:rPr>
              <w:t>Age at cancer diagnosis, years</w:t>
            </w:r>
          </w:p>
        </w:tc>
        <w:tc>
          <w:tcPr>
            <w:tcW w:w="0" w:type="auto"/>
            <w:shd w:val="clear" w:color="auto" w:fill="D9D9D9" w:themeFill="background1" w:themeFillShade="D9"/>
          </w:tcPr>
          <w:p w14:paraId="0B9C7DB6"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D8F63F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0F9B71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6F12B7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D1DAFA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6E771D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806B0A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3B3B9F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0F1A3D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126BBDB"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0B08BC7B" w14:textId="77777777" w:rsidTr="00105A62">
        <w:trPr>
          <w:cantSplit/>
          <w:jc w:val="center"/>
        </w:trPr>
        <w:tc>
          <w:tcPr>
            <w:tcW w:w="0" w:type="auto"/>
            <w:shd w:val="clear" w:color="auto" w:fill="D9D9D9" w:themeFill="background1" w:themeFillShade="D9"/>
            <w:tcMar>
              <w:left w:w="60" w:type="dxa"/>
              <w:right w:w="60" w:type="dxa"/>
            </w:tcMar>
          </w:tcPr>
          <w:p w14:paraId="1528A83B" w14:textId="09D5C32C" w:rsidR="003945F5" w:rsidRPr="00360E9F"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360E9F">
              <w:rPr>
                <w:rFonts w:ascii="Arial Narrow" w:hAnsi="Arial Narrow" w:cs="Times New Roman"/>
                <w:color w:val="000000"/>
                <w:sz w:val="16"/>
                <w:szCs w:val="16"/>
              </w:rPr>
              <w:t>0-20</w:t>
            </w:r>
          </w:p>
        </w:tc>
        <w:tc>
          <w:tcPr>
            <w:tcW w:w="0" w:type="auto"/>
            <w:shd w:val="clear" w:color="auto" w:fill="D9D9D9" w:themeFill="background1" w:themeFillShade="D9"/>
          </w:tcPr>
          <w:p w14:paraId="53CA96BB"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E055FB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F36033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6271C7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57CE5B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38666F1"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627F8E0" w14:textId="0544C54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41 (27.5%)</w:t>
            </w:r>
          </w:p>
        </w:tc>
        <w:tc>
          <w:tcPr>
            <w:tcW w:w="0" w:type="auto"/>
            <w:shd w:val="clear" w:color="auto" w:fill="D9D9D9" w:themeFill="background1" w:themeFillShade="D9"/>
            <w:tcMar>
              <w:left w:w="60" w:type="dxa"/>
              <w:right w:w="60" w:type="dxa"/>
            </w:tcMar>
          </w:tcPr>
          <w:p w14:paraId="76839498" w14:textId="624C7A8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 (0.7%)</w:t>
            </w:r>
          </w:p>
        </w:tc>
        <w:tc>
          <w:tcPr>
            <w:tcW w:w="0" w:type="auto"/>
            <w:shd w:val="clear" w:color="auto" w:fill="D9D9D9" w:themeFill="background1" w:themeFillShade="D9"/>
            <w:tcMar>
              <w:left w:w="60" w:type="dxa"/>
              <w:right w:w="60" w:type="dxa"/>
            </w:tcMar>
          </w:tcPr>
          <w:p w14:paraId="30E888BA" w14:textId="63AB2F0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 (1.3%)</w:t>
            </w:r>
          </w:p>
        </w:tc>
        <w:tc>
          <w:tcPr>
            <w:tcW w:w="0" w:type="auto"/>
            <w:shd w:val="clear" w:color="auto" w:fill="D9D9D9" w:themeFill="background1" w:themeFillShade="D9"/>
            <w:tcMar>
              <w:left w:w="60" w:type="dxa"/>
              <w:right w:w="60" w:type="dxa"/>
            </w:tcMar>
          </w:tcPr>
          <w:p w14:paraId="63D204A3" w14:textId="214D46C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0 (0.0%)</w:t>
            </w:r>
          </w:p>
        </w:tc>
      </w:tr>
      <w:tr w:rsidR="003945F5" w:rsidRPr="003945F5" w14:paraId="61BA0DC7" w14:textId="77777777" w:rsidTr="00105A62">
        <w:trPr>
          <w:cantSplit/>
          <w:jc w:val="center"/>
        </w:trPr>
        <w:tc>
          <w:tcPr>
            <w:tcW w:w="0" w:type="auto"/>
            <w:shd w:val="clear" w:color="auto" w:fill="D9D9D9" w:themeFill="background1" w:themeFillShade="D9"/>
            <w:tcMar>
              <w:left w:w="60" w:type="dxa"/>
              <w:right w:w="60" w:type="dxa"/>
            </w:tcMar>
          </w:tcPr>
          <w:p w14:paraId="6933774C" w14:textId="75E30D6A" w:rsidR="003945F5" w:rsidRPr="00360E9F"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360E9F">
              <w:rPr>
                <w:rFonts w:ascii="Arial Narrow" w:hAnsi="Arial Narrow" w:cs="Times New Roman"/>
                <w:color w:val="000000"/>
                <w:sz w:val="16"/>
                <w:szCs w:val="16"/>
              </w:rPr>
              <w:t>20-40</w:t>
            </w:r>
          </w:p>
        </w:tc>
        <w:tc>
          <w:tcPr>
            <w:tcW w:w="0" w:type="auto"/>
            <w:shd w:val="clear" w:color="auto" w:fill="D9D9D9" w:themeFill="background1" w:themeFillShade="D9"/>
          </w:tcPr>
          <w:p w14:paraId="76749CC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2AFC6B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C67A33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EED402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EC2394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C1D673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F0C6DF5" w14:textId="0E56A3A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427 (21.0%)</w:t>
            </w:r>
          </w:p>
        </w:tc>
        <w:tc>
          <w:tcPr>
            <w:tcW w:w="0" w:type="auto"/>
            <w:shd w:val="clear" w:color="auto" w:fill="D9D9D9" w:themeFill="background1" w:themeFillShade="D9"/>
            <w:tcMar>
              <w:left w:w="60" w:type="dxa"/>
              <w:right w:w="60" w:type="dxa"/>
            </w:tcMar>
          </w:tcPr>
          <w:p w14:paraId="2AE341D2" w14:textId="70007F8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 (0.8%)</w:t>
            </w:r>
          </w:p>
        </w:tc>
        <w:tc>
          <w:tcPr>
            <w:tcW w:w="0" w:type="auto"/>
            <w:shd w:val="clear" w:color="auto" w:fill="D9D9D9" w:themeFill="background1" w:themeFillShade="D9"/>
            <w:tcMar>
              <w:left w:w="60" w:type="dxa"/>
              <w:right w:w="60" w:type="dxa"/>
            </w:tcMar>
          </w:tcPr>
          <w:p w14:paraId="6B60EBC1" w14:textId="0DC8007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49 (2.4%)</w:t>
            </w:r>
          </w:p>
        </w:tc>
        <w:tc>
          <w:tcPr>
            <w:tcW w:w="0" w:type="auto"/>
            <w:shd w:val="clear" w:color="auto" w:fill="D9D9D9" w:themeFill="background1" w:themeFillShade="D9"/>
            <w:tcMar>
              <w:left w:w="60" w:type="dxa"/>
              <w:right w:w="60" w:type="dxa"/>
            </w:tcMar>
          </w:tcPr>
          <w:p w14:paraId="00413C7C" w14:textId="0F76250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 (0.8%)</w:t>
            </w:r>
          </w:p>
        </w:tc>
      </w:tr>
      <w:tr w:rsidR="003945F5" w:rsidRPr="003945F5" w14:paraId="179F704B" w14:textId="77777777" w:rsidTr="00105A62">
        <w:trPr>
          <w:cantSplit/>
          <w:jc w:val="center"/>
        </w:trPr>
        <w:tc>
          <w:tcPr>
            <w:tcW w:w="0" w:type="auto"/>
            <w:shd w:val="clear" w:color="auto" w:fill="D9D9D9" w:themeFill="background1" w:themeFillShade="D9"/>
            <w:tcMar>
              <w:left w:w="60" w:type="dxa"/>
              <w:right w:w="60" w:type="dxa"/>
            </w:tcMar>
          </w:tcPr>
          <w:p w14:paraId="39AF75FE" w14:textId="3D1A61DC" w:rsidR="003945F5" w:rsidRPr="00360E9F"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360E9F">
              <w:rPr>
                <w:rFonts w:ascii="Arial Narrow" w:hAnsi="Arial Narrow" w:cs="Times New Roman"/>
                <w:color w:val="000000"/>
                <w:sz w:val="16"/>
                <w:szCs w:val="16"/>
              </w:rPr>
              <w:t>40-60</w:t>
            </w:r>
          </w:p>
        </w:tc>
        <w:tc>
          <w:tcPr>
            <w:tcW w:w="0" w:type="auto"/>
            <w:shd w:val="clear" w:color="auto" w:fill="D9D9D9" w:themeFill="background1" w:themeFillShade="D9"/>
          </w:tcPr>
          <w:p w14:paraId="1B4E6C5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A9E0724"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B84ADE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C0FFE6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C9FE24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CB8996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0E2F06C" w14:textId="2213D07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2464 (24.4%)</w:t>
            </w:r>
          </w:p>
        </w:tc>
        <w:tc>
          <w:tcPr>
            <w:tcW w:w="0" w:type="auto"/>
            <w:shd w:val="clear" w:color="auto" w:fill="D9D9D9" w:themeFill="background1" w:themeFillShade="D9"/>
            <w:tcMar>
              <w:left w:w="60" w:type="dxa"/>
              <w:right w:w="60" w:type="dxa"/>
            </w:tcMar>
          </w:tcPr>
          <w:p w14:paraId="1D2E2299" w14:textId="7B37F3A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213 (2.1%)</w:t>
            </w:r>
          </w:p>
        </w:tc>
        <w:tc>
          <w:tcPr>
            <w:tcW w:w="0" w:type="auto"/>
            <w:shd w:val="clear" w:color="auto" w:fill="D9D9D9" w:themeFill="background1" w:themeFillShade="D9"/>
            <w:tcMar>
              <w:left w:w="60" w:type="dxa"/>
              <w:right w:w="60" w:type="dxa"/>
            </w:tcMar>
          </w:tcPr>
          <w:p w14:paraId="0DF20660" w14:textId="57C69FD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428 (4.2%)</w:t>
            </w:r>
          </w:p>
        </w:tc>
        <w:tc>
          <w:tcPr>
            <w:tcW w:w="0" w:type="auto"/>
            <w:shd w:val="clear" w:color="auto" w:fill="D9D9D9" w:themeFill="background1" w:themeFillShade="D9"/>
            <w:tcMar>
              <w:left w:w="60" w:type="dxa"/>
              <w:right w:w="60" w:type="dxa"/>
            </w:tcMar>
          </w:tcPr>
          <w:p w14:paraId="18EB5819" w14:textId="08222B1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180 (1.8%)</w:t>
            </w:r>
          </w:p>
        </w:tc>
      </w:tr>
      <w:tr w:rsidR="003945F5" w:rsidRPr="003945F5" w14:paraId="1C0A28ED" w14:textId="77777777" w:rsidTr="00105A62">
        <w:trPr>
          <w:cantSplit/>
          <w:jc w:val="center"/>
        </w:trPr>
        <w:tc>
          <w:tcPr>
            <w:tcW w:w="0" w:type="auto"/>
            <w:shd w:val="clear" w:color="auto" w:fill="D9D9D9" w:themeFill="background1" w:themeFillShade="D9"/>
            <w:tcMar>
              <w:left w:w="60" w:type="dxa"/>
              <w:right w:w="60" w:type="dxa"/>
            </w:tcMar>
          </w:tcPr>
          <w:p w14:paraId="5AA3A7BA" w14:textId="415E844E" w:rsidR="003945F5" w:rsidRPr="00360E9F"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360E9F">
              <w:rPr>
                <w:rFonts w:ascii="Arial Narrow" w:hAnsi="Arial Narrow" w:cs="Times New Roman"/>
                <w:color w:val="000000"/>
                <w:sz w:val="16"/>
                <w:szCs w:val="16"/>
              </w:rPr>
              <w:t>60-80</w:t>
            </w:r>
          </w:p>
        </w:tc>
        <w:tc>
          <w:tcPr>
            <w:tcW w:w="0" w:type="auto"/>
            <w:shd w:val="clear" w:color="auto" w:fill="D9D9D9" w:themeFill="background1" w:themeFillShade="D9"/>
          </w:tcPr>
          <w:p w14:paraId="53666EC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BB4FFDF"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9C8C23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5D068C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750E3E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544CD2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B7EDA4F" w14:textId="1C3CBDA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6329 (40.3%)</w:t>
            </w:r>
          </w:p>
        </w:tc>
        <w:tc>
          <w:tcPr>
            <w:tcW w:w="0" w:type="auto"/>
            <w:shd w:val="clear" w:color="auto" w:fill="D9D9D9" w:themeFill="background1" w:themeFillShade="D9"/>
            <w:tcMar>
              <w:left w:w="60" w:type="dxa"/>
              <w:right w:w="60" w:type="dxa"/>
            </w:tcMar>
          </w:tcPr>
          <w:p w14:paraId="5C89E8AE" w14:textId="27D3195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664 (4.2%)</w:t>
            </w:r>
          </w:p>
        </w:tc>
        <w:tc>
          <w:tcPr>
            <w:tcW w:w="0" w:type="auto"/>
            <w:shd w:val="clear" w:color="auto" w:fill="D9D9D9" w:themeFill="background1" w:themeFillShade="D9"/>
            <w:tcMar>
              <w:left w:w="60" w:type="dxa"/>
              <w:right w:w="60" w:type="dxa"/>
            </w:tcMar>
          </w:tcPr>
          <w:p w14:paraId="31B04F33" w14:textId="37EB781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1278 (8.1%)</w:t>
            </w:r>
          </w:p>
        </w:tc>
        <w:tc>
          <w:tcPr>
            <w:tcW w:w="0" w:type="auto"/>
            <w:shd w:val="clear" w:color="auto" w:fill="D9D9D9" w:themeFill="background1" w:themeFillShade="D9"/>
            <w:tcMar>
              <w:left w:w="60" w:type="dxa"/>
              <w:right w:w="60" w:type="dxa"/>
            </w:tcMar>
          </w:tcPr>
          <w:p w14:paraId="53DB3842" w14:textId="4B724F2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1128 (7.2%)</w:t>
            </w:r>
          </w:p>
        </w:tc>
      </w:tr>
      <w:tr w:rsidR="003945F5" w:rsidRPr="003945F5" w14:paraId="048119BC" w14:textId="77777777" w:rsidTr="00105A62">
        <w:trPr>
          <w:cantSplit/>
          <w:jc w:val="center"/>
        </w:trPr>
        <w:tc>
          <w:tcPr>
            <w:tcW w:w="0" w:type="auto"/>
            <w:shd w:val="clear" w:color="auto" w:fill="D9D9D9" w:themeFill="background1" w:themeFillShade="D9"/>
            <w:tcMar>
              <w:left w:w="60" w:type="dxa"/>
              <w:right w:w="60" w:type="dxa"/>
            </w:tcMar>
          </w:tcPr>
          <w:p w14:paraId="4CD0C39E" w14:textId="357187CA" w:rsidR="003945F5" w:rsidRPr="00360E9F"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360E9F">
              <w:rPr>
                <w:rFonts w:ascii="Arial Narrow" w:hAnsi="Arial Narrow" w:cs="Times New Roman"/>
                <w:color w:val="000000"/>
                <w:sz w:val="16"/>
                <w:szCs w:val="16"/>
              </w:rPr>
              <w:t>&gt;=80</w:t>
            </w:r>
          </w:p>
        </w:tc>
        <w:tc>
          <w:tcPr>
            <w:tcW w:w="0" w:type="auto"/>
            <w:shd w:val="clear" w:color="auto" w:fill="D9D9D9" w:themeFill="background1" w:themeFillShade="D9"/>
          </w:tcPr>
          <w:p w14:paraId="7FED7516"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3B1D463"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82DBC7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DA5288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40FCAF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CE9062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29D92AE" w14:textId="53101F6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2237 (57.4%)</w:t>
            </w:r>
          </w:p>
        </w:tc>
        <w:tc>
          <w:tcPr>
            <w:tcW w:w="0" w:type="auto"/>
            <w:shd w:val="clear" w:color="auto" w:fill="D9D9D9" w:themeFill="background1" w:themeFillShade="D9"/>
            <w:tcMar>
              <w:left w:w="60" w:type="dxa"/>
              <w:right w:w="60" w:type="dxa"/>
            </w:tcMar>
          </w:tcPr>
          <w:p w14:paraId="321103F0" w14:textId="6685143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158 (4.1%)</w:t>
            </w:r>
          </w:p>
        </w:tc>
        <w:tc>
          <w:tcPr>
            <w:tcW w:w="0" w:type="auto"/>
            <w:shd w:val="clear" w:color="auto" w:fill="D9D9D9" w:themeFill="background1" w:themeFillShade="D9"/>
            <w:tcMar>
              <w:left w:w="60" w:type="dxa"/>
              <w:right w:w="60" w:type="dxa"/>
            </w:tcMar>
          </w:tcPr>
          <w:p w14:paraId="51D0E926" w14:textId="5B0844D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342 (8.8%)</w:t>
            </w:r>
          </w:p>
        </w:tc>
        <w:tc>
          <w:tcPr>
            <w:tcW w:w="0" w:type="auto"/>
            <w:shd w:val="clear" w:color="auto" w:fill="D9D9D9" w:themeFill="background1" w:themeFillShade="D9"/>
            <w:tcMar>
              <w:left w:w="60" w:type="dxa"/>
              <w:right w:w="60" w:type="dxa"/>
            </w:tcMar>
          </w:tcPr>
          <w:p w14:paraId="568D4446" w14:textId="71FA0BF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728 (18.7%)</w:t>
            </w:r>
          </w:p>
        </w:tc>
      </w:tr>
      <w:tr w:rsidR="003945F5" w:rsidRPr="003945F5" w14:paraId="30F798BE" w14:textId="77777777" w:rsidTr="00105A62">
        <w:trPr>
          <w:cantSplit/>
          <w:jc w:val="center"/>
        </w:trPr>
        <w:tc>
          <w:tcPr>
            <w:tcW w:w="0" w:type="auto"/>
            <w:shd w:val="clear" w:color="auto" w:fill="auto"/>
            <w:tcMar>
              <w:left w:w="60" w:type="dxa"/>
              <w:right w:w="60" w:type="dxa"/>
            </w:tcMar>
          </w:tcPr>
          <w:p w14:paraId="363884D4" w14:textId="77777777" w:rsidR="003945F5" w:rsidRPr="00360E9F" w:rsidRDefault="003945F5" w:rsidP="00FA07A0">
            <w:pPr>
              <w:adjustRightInd w:val="0"/>
              <w:spacing w:before="60" w:after="60"/>
              <w:rPr>
                <w:rFonts w:ascii="Arial Narrow" w:hAnsi="Arial Narrow" w:cs="Times New Roman"/>
                <w:color w:val="000000"/>
                <w:sz w:val="16"/>
                <w:szCs w:val="16"/>
              </w:rPr>
            </w:pPr>
            <w:r w:rsidRPr="00360E9F">
              <w:rPr>
                <w:rFonts w:ascii="Arial Narrow" w:hAnsi="Arial Narrow" w:cs="Times New Roman"/>
                <w:color w:val="000000"/>
                <w:sz w:val="16"/>
                <w:szCs w:val="16"/>
              </w:rPr>
              <w:t>Survival years &gt;=5</w:t>
            </w:r>
          </w:p>
        </w:tc>
        <w:tc>
          <w:tcPr>
            <w:tcW w:w="0" w:type="auto"/>
            <w:shd w:val="clear" w:color="auto" w:fill="auto"/>
          </w:tcPr>
          <w:p w14:paraId="314C952E"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6203C938"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64B5C6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425E82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D4864E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D54D7D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AE9946B"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DEFBEF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17EBBF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5FDB43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1798424B" w14:textId="77777777" w:rsidTr="00105A62">
        <w:trPr>
          <w:cantSplit/>
          <w:jc w:val="center"/>
        </w:trPr>
        <w:tc>
          <w:tcPr>
            <w:tcW w:w="0" w:type="auto"/>
            <w:shd w:val="clear" w:color="auto" w:fill="auto"/>
            <w:tcMar>
              <w:left w:w="60" w:type="dxa"/>
              <w:right w:w="60" w:type="dxa"/>
            </w:tcMar>
          </w:tcPr>
          <w:p w14:paraId="25AB870B" w14:textId="21C45C02" w:rsidR="003945F5" w:rsidRPr="00360E9F"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360E9F">
              <w:rPr>
                <w:rFonts w:ascii="Arial Narrow" w:hAnsi="Arial Narrow" w:cs="Times New Roman"/>
                <w:color w:val="000000"/>
                <w:sz w:val="16"/>
                <w:szCs w:val="16"/>
              </w:rPr>
              <w:t>No</w:t>
            </w:r>
          </w:p>
        </w:tc>
        <w:tc>
          <w:tcPr>
            <w:tcW w:w="0" w:type="auto"/>
            <w:shd w:val="clear" w:color="auto" w:fill="auto"/>
          </w:tcPr>
          <w:p w14:paraId="4068788E"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02E5A4F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EF69F9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654B04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9FC926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988583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EAE4DE3" w14:textId="6AF4CF46" w:rsidR="003945F5" w:rsidRPr="003945F5" w:rsidRDefault="003945F5" w:rsidP="00FA07A0">
            <w:pPr>
              <w:keepNext/>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9712 (37.6%)</w:t>
            </w:r>
          </w:p>
        </w:tc>
        <w:tc>
          <w:tcPr>
            <w:tcW w:w="0" w:type="auto"/>
            <w:shd w:val="clear" w:color="auto" w:fill="auto"/>
            <w:tcMar>
              <w:left w:w="60" w:type="dxa"/>
              <w:right w:w="60" w:type="dxa"/>
            </w:tcMar>
          </w:tcPr>
          <w:p w14:paraId="7FEEF7F8" w14:textId="15791D4B" w:rsidR="003945F5" w:rsidRPr="003945F5" w:rsidRDefault="003945F5" w:rsidP="00FA07A0">
            <w:pPr>
              <w:keepNext/>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880 (3.4%)</w:t>
            </w:r>
          </w:p>
        </w:tc>
        <w:tc>
          <w:tcPr>
            <w:tcW w:w="0" w:type="auto"/>
            <w:shd w:val="clear" w:color="auto" w:fill="auto"/>
            <w:tcMar>
              <w:left w:w="60" w:type="dxa"/>
              <w:right w:w="60" w:type="dxa"/>
            </w:tcMar>
          </w:tcPr>
          <w:p w14:paraId="0DABE4B3" w14:textId="6C098836" w:rsidR="003945F5" w:rsidRPr="003945F5" w:rsidRDefault="003945F5" w:rsidP="00FA07A0">
            <w:pPr>
              <w:keepNext/>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1777 (6.9%)</w:t>
            </w:r>
          </w:p>
        </w:tc>
        <w:tc>
          <w:tcPr>
            <w:tcW w:w="0" w:type="auto"/>
            <w:shd w:val="clear" w:color="auto" w:fill="auto"/>
            <w:tcMar>
              <w:left w:w="60" w:type="dxa"/>
              <w:right w:w="60" w:type="dxa"/>
            </w:tcMar>
          </w:tcPr>
          <w:p w14:paraId="16716765" w14:textId="64497951" w:rsidR="003945F5" w:rsidRPr="003945F5" w:rsidRDefault="003945F5" w:rsidP="00FA07A0">
            <w:pPr>
              <w:keepNext/>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1730 (6.7%)</w:t>
            </w:r>
          </w:p>
        </w:tc>
      </w:tr>
      <w:tr w:rsidR="003945F5" w:rsidRPr="003945F5" w14:paraId="5B20A436" w14:textId="77777777" w:rsidTr="00105A62">
        <w:trPr>
          <w:cantSplit/>
          <w:jc w:val="center"/>
        </w:trPr>
        <w:tc>
          <w:tcPr>
            <w:tcW w:w="0" w:type="auto"/>
            <w:shd w:val="clear" w:color="auto" w:fill="auto"/>
            <w:tcMar>
              <w:left w:w="60" w:type="dxa"/>
              <w:right w:w="60" w:type="dxa"/>
            </w:tcMar>
          </w:tcPr>
          <w:p w14:paraId="4733FE5A" w14:textId="249975B9" w:rsidR="003945F5" w:rsidRPr="009A5F03"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Yes</w:t>
            </w:r>
          </w:p>
        </w:tc>
        <w:tc>
          <w:tcPr>
            <w:tcW w:w="0" w:type="auto"/>
            <w:shd w:val="clear" w:color="auto" w:fill="auto"/>
          </w:tcPr>
          <w:p w14:paraId="30B1AAFF"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AF9CC7C"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C266E5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7963C96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43297C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3F4ECC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62C7F70" w14:textId="7089552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1786 (29.4%)</w:t>
            </w:r>
          </w:p>
        </w:tc>
        <w:tc>
          <w:tcPr>
            <w:tcW w:w="0" w:type="auto"/>
            <w:shd w:val="clear" w:color="auto" w:fill="auto"/>
            <w:tcMar>
              <w:left w:w="60" w:type="dxa"/>
              <w:right w:w="60" w:type="dxa"/>
            </w:tcMar>
          </w:tcPr>
          <w:p w14:paraId="7421A9CD" w14:textId="628ABD7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173 (2.8%)</w:t>
            </w:r>
          </w:p>
        </w:tc>
        <w:tc>
          <w:tcPr>
            <w:tcW w:w="0" w:type="auto"/>
            <w:shd w:val="clear" w:color="auto" w:fill="auto"/>
            <w:tcMar>
              <w:left w:w="60" w:type="dxa"/>
              <w:right w:w="60" w:type="dxa"/>
            </w:tcMar>
          </w:tcPr>
          <w:p w14:paraId="4A7C0D91" w14:textId="4455811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322 (5.3%)</w:t>
            </w:r>
          </w:p>
        </w:tc>
        <w:tc>
          <w:tcPr>
            <w:tcW w:w="0" w:type="auto"/>
            <w:shd w:val="clear" w:color="auto" w:fill="auto"/>
            <w:tcMar>
              <w:left w:w="60" w:type="dxa"/>
              <w:right w:w="60" w:type="dxa"/>
            </w:tcMar>
          </w:tcPr>
          <w:p w14:paraId="14214354" w14:textId="72A1714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322 (5.3%)</w:t>
            </w:r>
          </w:p>
        </w:tc>
      </w:tr>
    </w:tbl>
    <w:p w14:paraId="0E489C63" w14:textId="77777777" w:rsidR="009A5F03" w:rsidRDefault="009A5F03" w:rsidP="00993A22">
      <w:pPr>
        <w:shd w:val="clear" w:color="auto" w:fill="FFFFFF"/>
        <w:spacing w:after="0" w:line="240" w:lineRule="auto"/>
        <w:rPr>
          <w:rFonts w:ascii="Arial Narrow" w:hAnsi="Arial Narrow" w:cs="Times New Roman"/>
          <w:color w:val="202124"/>
          <w:sz w:val="16"/>
          <w:szCs w:val="16"/>
          <w:shd w:val="clear" w:color="auto" w:fill="FFFFFF"/>
        </w:rPr>
      </w:pPr>
    </w:p>
    <w:p w14:paraId="12A4439B" w14:textId="77777777" w:rsidR="00D522C7" w:rsidRDefault="00D522C7" w:rsidP="00D522C7">
      <w:pPr>
        <w:shd w:val="clear" w:color="auto" w:fill="FFFFFF"/>
        <w:spacing w:after="0" w:line="240" w:lineRule="auto"/>
        <w:jc w:val="center"/>
        <w:rPr>
          <w:rFonts w:ascii="Times New Roman" w:hAnsi="Times New Roman" w:cs="Times New Roman"/>
          <w:b/>
          <w:color w:val="202124"/>
          <w:sz w:val="24"/>
          <w:szCs w:val="24"/>
          <w:shd w:val="clear" w:color="auto" w:fill="FFFFFF"/>
        </w:rPr>
      </w:pPr>
    </w:p>
    <w:p w14:paraId="42C24948" w14:textId="77777777" w:rsidR="00844927" w:rsidRDefault="00844927" w:rsidP="00D522C7">
      <w:pPr>
        <w:shd w:val="clear" w:color="auto" w:fill="FFFFFF"/>
        <w:spacing w:after="0" w:line="240" w:lineRule="auto"/>
        <w:jc w:val="center"/>
        <w:rPr>
          <w:rFonts w:ascii="Times New Roman" w:hAnsi="Times New Roman" w:cs="Times New Roman"/>
          <w:b/>
          <w:color w:val="202124"/>
          <w:sz w:val="24"/>
          <w:szCs w:val="24"/>
          <w:shd w:val="clear" w:color="auto" w:fill="FFFFFF"/>
        </w:rPr>
      </w:pPr>
      <w:r w:rsidRPr="00D522C7">
        <w:rPr>
          <w:rFonts w:ascii="Times New Roman" w:hAnsi="Times New Roman" w:cs="Times New Roman"/>
          <w:b/>
          <w:color w:val="202124"/>
          <w:sz w:val="24"/>
          <w:szCs w:val="24"/>
          <w:shd w:val="clear" w:color="auto" w:fill="FFFFFF"/>
        </w:rPr>
        <w:t>Table 4.</w:t>
      </w:r>
      <w:r w:rsidR="00D103D8">
        <w:rPr>
          <w:rFonts w:ascii="Times New Roman" w:hAnsi="Times New Roman" w:cs="Times New Roman"/>
          <w:b/>
          <w:color w:val="202124"/>
          <w:sz w:val="24"/>
          <w:szCs w:val="24"/>
          <w:shd w:val="clear" w:color="auto" w:fill="FFFFFF"/>
        </w:rPr>
        <w:t xml:space="preserve"> </w:t>
      </w:r>
      <w:r w:rsidR="00D522C7" w:rsidRPr="00D522C7">
        <w:rPr>
          <w:rFonts w:ascii="Times New Roman" w:hAnsi="Times New Roman" w:cs="Times New Roman"/>
          <w:b/>
          <w:color w:val="202124"/>
          <w:sz w:val="24"/>
          <w:szCs w:val="24"/>
          <w:shd w:val="clear" w:color="auto" w:fill="FFFFFF"/>
        </w:rPr>
        <w:t>Multivariable regression models of potential factors associated with outcomes</w:t>
      </w:r>
    </w:p>
    <w:p w14:paraId="32821CEF" w14:textId="77777777" w:rsidR="007019B4" w:rsidRPr="00D522C7" w:rsidRDefault="007019B4" w:rsidP="00D522C7">
      <w:pPr>
        <w:shd w:val="clear" w:color="auto" w:fill="FFFFFF"/>
        <w:spacing w:after="0" w:line="240" w:lineRule="auto"/>
        <w:jc w:val="center"/>
        <w:rPr>
          <w:rFonts w:ascii="Times New Roman" w:hAnsi="Times New Roman" w:cs="Times New Roman"/>
          <w:b/>
          <w:color w:val="202124"/>
          <w:sz w:val="24"/>
          <w:szCs w:val="24"/>
          <w:shd w:val="clear" w:color="auto" w:fill="FFFFFF"/>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61"/>
        <w:gridCol w:w="1325"/>
        <w:gridCol w:w="1179"/>
        <w:gridCol w:w="1106"/>
        <w:gridCol w:w="1106"/>
      </w:tblGrid>
      <w:tr w:rsidR="00525646" w:rsidRPr="005A3690" w14:paraId="174EED7A" w14:textId="77777777" w:rsidTr="00525646">
        <w:trPr>
          <w:cantSplit/>
          <w:jc w:val="center"/>
        </w:trPr>
        <w:tc>
          <w:tcPr>
            <w:tcW w:w="0" w:type="auto"/>
            <w:shd w:val="clear" w:color="auto" w:fill="D9D9D9" w:themeFill="background1" w:themeFillShade="D9"/>
            <w:vAlign w:val="bottom"/>
            <w:hideMark/>
          </w:tcPr>
          <w:p w14:paraId="449CC521" w14:textId="77777777" w:rsidR="00525646" w:rsidRPr="005A3690" w:rsidRDefault="00525646" w:rsidP="00222488">
            <w:pPr>
              <w:adjustRightInd w:val="0"/>
              <w:spacing w:before="60" w:after="0"/>
              <w:rPr>
                <w:rFonts w:ascii="Arial Narrow" w:hAnsi="Arial Narrow" w:cs="Times New Roman"/>
                <w:b/>
                <w:color w:val="000000"/>
                <w:sz w:val="18"/>
                <w:szCs w:val="18"/>
              </w:rPr>
            </w:pPr>
          </w:p>
        </w:tc>
        <w:tc>
          <w:tcPr>
            <w:tcW w:w="0" w:type="auto"/>
            <w:gridSpan w:val="2"/>
            <w:shd w:val="clear" w:color="auto" w:fill="D9D9D9" w:themeFill="background1" w:themeFillShade="D9"/>
            <w:vAlign w:val="bottom"/>
            <w:hideMark/>
          </w:tcPr>
          <w:p w14:paraId="4D4367B1"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bookmarkStart w:id="100" w:name="IDX"/>
            <w:bookmarkEnd w:id="100"/>
            <w:r w:rsidRPr="005A3690">
              <w:rPr>
                <w:rFonts w:ascii="Arial Narrow" w:hAnsi="Arial Narrow" w:cs="Times New Roman"/>
                <w:b/>
                <w:color w:val="000000"/>
                <w:sz w:val="18"/>
                <w:szCs w:val="18"/>
              </w:rPr>
              <w:t>Death</w:t>
            </w:r>
          </w:p>
        </w:tc>
        <w:tc>
          <w:tcPr>
            <w:tcW w:w="0" w:type="auto"/>
            <w:gridSpan w:val="2"/>
            <w:shd w:val="clear" w:color="auto" w:fill="D9D9D9" w:themeFill="background1" w:themeFillShade="D9"/>
            <w:vAlign w:val="bottom"/>
            <w:hideMark/>
          </w:tcPr>
          <w:p w14:paraId="2DEDCFF0"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r w:rsidRPr="005A3690">
              <w:rPr>
                <w:rFonts w:ascii="Arial Narrow" w:hAnsi="Arial Narrow" w:cs="Times New Roman"/>
                <w:b/>
                <w:color w:val="000000"/>
                <w:sz w:val="18"/>
                <w:szCs w:val="18"/>
              </w:rPr>
              <w:t>Severity (Yes/No)</w:t>
            </w:r>
          </w:p>
        </w:tc>
      </w:tr>
      <w:tr w:rsidR="00525646" w:rsidRPr="005A3690" w14:paraId="08539855" w14:textId="77777777" w:rsidTr="003A253A">
        <w:trPr>
          <w:cantSplit/>
          <w:jc w:val="center"/>
        </w:trPr>
        <w:tc>
          <w:tcPr>
            <w:tcW w:w="0" w:type="auto"/>
            <w:shd w:val="clear" w:color="auto" w:fill="D9D9D9" w:themeFill="background1" w:themeFillShade="D9"/>
            <w:vAlign w:val="bottom"/>
          </w:tcPr>
          <w:p w14:paraId="49F91924" w14:textId="77777777" w:rsidR="00525646" w:rsidRPr="005A3690" w:rsidRDefault="00525646" w:rsidP="00525646">
            <w:pPr>
              <w:adjustRightInd w:val="0"/>
              <w:spacing w:before="60" w:after="0"/>
              <w:rPr>
                <w:rFonts w:ascii="Arial Narrow" w:hAnsi="Arial Narrow" w:cs="Times New Roman"/>
                <w:b/>
                <w:color w:val="000000"/>
                <w:sz w:val="18"/>
                <w:szCs w:val="18"/>
              </w:rPr>
            </w:pPr>
            <w:r w:rsidRPr="005A3690">
              <w:rPr>
                <w:rFonts w:ascii="Arial Narrow" w:hAnsi="Arial Narrow" w:cs="Times New Roman"/>
                <w:b/>
                <w:color w:val="000000"/>
                <w:sz w:val="18"/>
                <w:szCs w:val="18"/>
              </w:rPr>
              <w:t xml:space="preserve">Variable </w:t>
            </w:r>
          </w:p>
        </w:tc>
        <w:tc>
          <w:tcPr>
            <w:tcW w:w="0" w:type="auto"/>
            <w:shd w:val="clear" w:color="auto" w:fill="D9D9D9" w:themeFill="background1" w:themeFillShade="D9"/>
            <w:vAlign w:val="bottom"/>
          </w:tcPr>
          <w:p w14:paraId="74466047" w14:textId="77777777" w:rsidR="00525646" w:rsidRPr="005A3690" w:rsidRDefault="00296019" w:rsidP="00D17480">
            <w:pPr>
              <w:adjustRightInd w:val="0"/>
              <w:spacing w:before="60" w:after="0"/>
              <w:jc w:val="center"/>
              <w:rPr>
                <w:rFonts w:ascii="Arial Narrow" w:hAnsi="Arial Narrow" w:cs="Times New Roman"/>
                <w:b/>
                <w:color w:val="000000"/>
                <w:sz w:val="18"/>
                <w:szCs w:val="18"/>
              </w:rPr>
            </w:pPr>
            <w:r>
              <w:rPr>
                <w:rFonts w:ascii="Arial Narrow" w:hAnsi="Arial Narrow" w:cs="Times New Roman"/>
                <w:b/>
                <w:color w:val="000000"/>
                <w:sz w:val="18"/>
                <w:szCs w:val="18"/>
              </w:rPr>
              <w:t xml:space="preserve">No </w:t>
            </w:r>
            <w:r w:rsidR="00525646" w:rsidRPr="005A3690">
              <w:rPr>
                <w:rFonts w:ascii="Arial Narrow" w:hAnsi="Arial Narrow" w:cs="Times New Roman"/>
                <w:b/>
                <w:color w:val="000000"/>
                <w:sz w:val="18"/>
                <w:szCs w:val="18"/>
              </w:rPr>
              <w:t>Cancer</w:t>
            </w:r>
          </w:p>
        </w:tc>
        <w:tc>
          <w:tcPr>
            <w:tcW w:w="0" w:type="auto"/>
            <w:shd w:val="clear" w:color="auto" w:fill="D9D9D9" w:themeFill="background1" w:themeFillShade="D9"/>
            <w:vAlign w:val="bottom"/>
          </w:tcPr>
          <w:p w14:paraId="4AE87AB4"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r w:rsidRPr="005A3690">
              <w:rPr>
                <w:rFonts w:ascii="Arial Narrow" w:hAnsi="Arial Narrow" w:cs="Times New Roman"/>
                <w:b/>
                <w:color w:val="000000"/>
                <w:sz w:val="18"/>
                <w:szCs w:val="18"/>
              </w:rPr>
              <w:t>Cancer</w:t>
            </w:r>
          </w:p>
        </w:tc>
        <w:tc>
          <w:tcPr>
            <w:tcW w:w="0" w:type="auto"/>
            <w:shd w:val="clear" w:color="auto" w:fill="D9D9D9" w:themeFill="background1" w:themeFillShade="D9"/>
            <w:vAlign w:val="bottom"/>
          </w:tcPr>
          <w:p w14:paraId="53B82F6B"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r w:rsidRPr="005A3690">
              <w:rPr>
                <w:rFonts w:ascii="Arial Narrow" w:hAnsi="Arial Narrow" w:cs="Times New Roman"/>
                <w:b/>
                <w:color w:val="000000"/>
                <w:sz w:val="18"/>
                <w:szCs w:val="18"/>
              </w:rPr>
              <w:t>No Cancer</w:t>
            </w:r>
          </w:p>
        </w:tc>
        <w:tc>
          <w:tcPr>
            <w:tcW w:w="0" w:type="auto"/>
            <w:shd w:val="clear" w:color="auto" w:fill="D9D9D9" w:themeFill="background1" w:themeFillShade="D9"/>
            <w:vAlign w:val="bottom"/>
          </w:tcPr>
          <w:p w14:paraId="5C000884"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r w:rsidRPr="005A3690">
              <w:rPr>
                <w:rFonts w:ascii="Arial Narrow" w:hAnsi="Arial Narrow" w:cs="Times New Roman"/>
                <w:b/>
                <w:color w:val="000000"/>
                <w:sz w:val="18"/>
                <w:szCs w:val="18"/>
              </w:rPr>
              <w:t>Cancer</w:t>
            </w:r>
          </w:p>
        </w:tc>
      </w:tr>
      <w:tr w:rsidR="00525646" w:rsidRPr="005A3690" w14:paraId="7C210B08" w14:textId="77777777" w:rsidTr="003A253A">
        <w:trPr>
          <w:cantSplit/>
          <w:jc w:val="center"/>
        </w:trPr>
        <w:tc>
          <w:tcPr>
            <w:tcW w:w="0" w:type="auto"/>
            <w:shd w:val="clear" w:color="auto" w:fill="auto"/>
          </w:tcPr>
          <w:p w14:paraId="0A07A955" w14:textId="77777777" w:rsidR="00525646" w:rsidRPr="005A3690" w:rsidRDefault="00525646" w:rsidP="00525646">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Age, years</w:t>
            </w:r>
          </w:p>
        </w:tc>
        <w:tc>
          <w:tcPr>
            <w:tcW w:w="0" w:type="auto"/>
            <w:shd w:val="clear" w:color="auto" w:fill="auto"/>
            <w:vAlign w:val="center"/>
          </w:tcPr>
          <w:p w14:paraId="62F7DB0C" w14:textId="77777777" w:rsidR="00525646" w:rsidRPr="005A3690" w:rsidRDefault="00525646" w:rsidP="00D17480">
            <w:pPr>
              <w:adjustRightInd w:val="0"/>
              <w:spacing w:before="60" w:after="0"/>
              <w:jc w:val="center"/>
              <w:rPr>
                <w:rFonts w:ascii="Arial Narrow" w:hAnsi="Arial Narrow" w:cs="Times New Roman"/>
                <w:color w:val="000000"/>
                <w:sz w:val="18"/>
                <w:szCs w:val="18"/>
              </w:rPr>
            </w:pPr>
          </w:p>
        </w:tc>
        <w:tc>
          <w:tcPr>
            <w:tcW w:w="0" w:type="auto"/>
            <w:shd w:val="clear" w:color="auto" w:fill="auto"/>
            <w:vAlign w:val="center"/>
          </w:tcPr>
          <w:p w14:paraId="599B4BE7" w14:textId="77777777" w:rsidR="00525646" w:rsidRPr="005A3690" w:rsidRDefault="00525646" w:rsidP="00D17480">
            <w:pPr>
              <w:autoSpaceDE w:val="0"/>
              <w:autoSpaceDN w:val="0"/>
              <w:adjustRightInd w:val="0"/>
              <w:spacing w:before="60" w:after="0"/>
              <w:jc w:val="center"/>
              <w:rPr>
                <w:rFonts w:ascii="Arial Narrow" w:hAnsi="Arial Narrow" w:cs="Times New Roman"/>
                <w:color w:val="000000"/>
                <w:sz w:val="18"/>
                <w:szCs w:val="18"/>
              </w:rPr>
            </w:pPr>
          </w:p>
        </w:tc>
        <w:tc>
          <w:tcPr>
            <w:tcW w:w="0" w:type="auto"/>
            <w:shd w:val="clear" w:color="auto" w:fill="auto"/>
            <w:vAlign w:val="center"/>
          </w:tcPr>
          <w:p w14:paraId="35BBB004" w14:textId="77777777" w:rsidR="00525646" w:rsidRPr="005A3690" w:rsidRDefault="00525646" w:rsidP="00D17480">
            <w:pPr>
              <w:autoSpaceDE w:val="0"/>
              <w:autoSpaceDN w:val="0"/>
              <w:adjustRightInd w:val="0"/>
              <w:spacing w:before="60" w:after="0"/>
              <w:jc w:val="center"/>
              <w:rPr>
                <w:rFonts w:ascii="Arial Narrow" w:hAnsi="Arial Narrow" w:cs="Times New Roman"/>
                <w:color w:val="000000"/>
                <w:sz w:val="18"/>
                <w:szCs w:val="18"/>
              </w:rPr>
            </w:pPr>
          </w:p>
        </w:tc>
        <w:tc>
          <w:tcPr>
            <w:tcW w:w="0" w:type="auto"/>
            <w:shd w:val="clear" w:color="auto" w:fill="auto"/>
            <w:vAlign w:val="center"/>
          </w:tcPr>
          <w:p w14:paraId="7C5C4DC9" w14:textId="77777777" w:rsidR="00525646" w:rsidRPr="005A3690" w:rsidRDefault="00525646" w:rsidP="00D17480">
            <w:pPr>
              <w:autoSpaceDE w:val="0"/>
              <w:autoSpaceDN w:val="0"/>
              <w:adjustRightInd w:val="0"/>
              <w:spacing w:before="60" w:after="0"/>
              <w:jc w:val="center"/>
              <w:rPr>
                <w:rFonts w:ascii="Arial Narrow" w:hAnsi="Arial Narrow" w:cs="Times New Roman"/>
                <w:color w:val="000000"/>
                <w:sz w:val="18"/>
                <w:szCs w:val="18"/>
              </w:rPr>
            </w:pPr>
          </w:p>
        </w:tc>
      </w:tr>
      <w:tr w:rsidR="009C278E" w:rsidRPr="005A3690" w14:paraId="611CB4E7" w14:textId="77777777" w:rsidTr="00525646">
        <w:trPr>
          <w:cantSplit/>
          <w:jc w:val="center"/>
        </w:trPr>
        <w:tc>
          <w:tcPr>
            <w:tcW w:w="0" w:type="auto"/>
            <w:shd w:val="clear" w:color="000000" w:fill="FFFFFF"/>
            <w:hideMark/>
          </w:tcPr>
          <w:p w14:paraId="1AB12B38"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50-65</w:t>
            </w:r>
          </w:p>
        </w:tc>
        <w:tc>
          <w:tcPr>
            <w:tcW w:w="0" w:type="auto"/>
            <w:shd w:val="clear" w:color="000000" w:fill="FFFFFF"/>
            <w:hideMark/>
          </w:tcPr>
          <w:p w14:paraId="19D3B9D2" w14:textId="1AD85F1F"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5.14(4.62,5.72)</w:t>
            </w:r>
          </w:p>
        </w:tc>
        <w:tc>
          <w:tcPr>
            <w:tcW w:w="0" w:type="auto"/>
            <w:shd w:val="clear" w:color="000000" w:fill="FFFFFF"/>
            <w:hideMark/>
          </w:tcPr>
          <w:p w14:paraId="6A8C62C9" w14:textId="3643D691"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1.80(1.29,2.51)</w:t>
            </w:r>
          </w:p>
        </w:tc>
        <w:tc>
          <w:tcPr>
            <w:tcW w:w="0" w:type="auto"/>
            <w:shd w:val="clear" w:color="auto" w:fill="auto"/>
          </w:tcPr>
          <w:p w14:paraId="26B6AD63" w14:textId="620CF85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1.21(1.19,1.24)</w:t>
            </w:r>
          </w:p>
        </w:tc>
        <w:tc>
          <w:tcPr>
            <w:tcW w:w="0" w:type="auto"/>
            <w:shd w:val="clear" w:color="auto" w:fill="auto"/>
          </w:tcPr>
          <w:p w14:paraId="492665D0" w14:textId="72D759C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0.94(0.86,1.03)</w:t>
            </w:r>
          </w:p>
        </w:tc>
      </w:tr>
      <w:tr w:rsidR="009C278E" w:rsidRPr="005A3690" w14:paraId="35B88537" w14:textId="77777777" w:rsidTr="00525646">
        <w:trPr>
          <w:cantSplit/>
          <w:jc w:val="center"/>
        </w:trPr>
        <w:tc>
          <w:tcPr>
            <w:tcW w:w="0" w:type="auto"/>
            <w:shd w:val="clear" w:color="000000" w:fill="FFFFFF"/>
            <w:hideMark/>
          </w:tcPr>
          <w:p w14:paraId="2554E1AE" w14:textId="3BC3FCBD" w:rsidR="009C278E" w:rsidRPr="005A3690" w:rsidRDefault="001B0AAB"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65-75</w:t>
            </w:r>
          </w:p>
        </w:tc>
        <w:tc>
          <w:tcPr>
            <w:tcW w:w="0" w:type="auto"/>
            <w:shd w:val="clear" w:color="000000" w:fill="FFFFFF"/>
            <w:hideMark/>
          </w:tcPr>
          <w:p w14:paraId="446288EF" w14:textId="710C391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16.45(14.83,18.24)</w:t>
            </w:r>
          </w:p>
        </w:tc>
        <w:tc>
          <w:tcPr>
            <w:tcW w:w="0" w:type="auto"/>
            <w:shd w:val="clear" w:color="000000" w:fill="FFFFFF"/>
            <w:hideMark/>
          </w:tcPr>
          <w:p w14:paraId="132BFF8F" w14:textId="2FACF698"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3.79(2.75,5.21)</w:t>
            </w:r>
          </w:p>
        </w:tc>
        <w:tc>
          <w:tcPr>
            <w:tcW w:w="0" w:type="auto"/>
            <w:shd w:val="clear" w:color="auto" w:fill="auto"/>
          </w:tcPr>
          <w:p w14:paraId="19F7D669" w14:textId="6CBC5C21"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2.12(2.07,2.17)</w:t>
            </w:r>
          </w:p>
        </w:tc>
        <w:tc>
          <w:tcPr>
            <w:tcW w:w="0" w:type="auto"/>
            <w:shd w:val="clear" w:color="auto" w:fill="auto"/>
          </w:tcPr>
          <w:p w14:paraId="53E93C3B" w14:textId="297E673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1.35(1.22,1.48)</w:t>
            </w:r>
          </w:p>
        </w:tc>
      </w:tr>
      <w:tr w:rsidR="009C278E" w:rsidRPr="005A3690" w14:paraId="6306B0E3" w14:textId="77777777" w:rsidTr="00525646">
        <w:trPr>
          <w:cantSplit/>
          <w:jc w:val="center"/>
        </w:trPr>
        <w:tc>
          <w:tcPr>
            <w:tcW w:w="0" w:type="auto"/>
            <w:shd w:val="clear" w:color="000000" w:fill="FFFFFF"/>
            <w:hideMark/>
          </w:tcPr>
          <w:p w14:paraId="02DB6A66" w14:textId="44E8E7A3" w:rsidR="009C278E" w:rsidRPr="005A3690" w:rsidRDefault="001B0AAB"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&gt;=75</w:t>
            </w:r>
          </w:p>
        </w:tc>
        <w:tc>
          <w:tcPr>
            <w:tcW w:w="0" w:type="auto"/>
            <w:shd w:val="clear" w:color="000000" w:fill="FFFFFF"/>
            <w:hideMark/>
          </w:tcPr>
          <w:p w14:paraId="368D6F3F" w14:textId="6BA2307F"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53.51(48.44,59.12)</w:t>
            </w:r>
          </w:p>
        </w:tc>
        <w:tc>
          <w:tcPr>
            <w:tcW w:w="0" w:type="auto"/>
            <w:shd w:val="clear" w:color="000000" w:fill="FFFFFF"/>
            <w:hideMark/>
          </w:tcPr>
          <w:p w14:paraId="6AF19376" w14:textId="4697B4A5"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9.23(6.75,12.61)</w:t>
            </w:r>
          </w:p>
        </w:tc>
        <w:tc>
          <w:tcPr>
            <w:tcW w:w="0" w:type="auto"/>
            <w:shd w:val="clear" w:color="auto" w:fill="auto"/>
          </w:tcPr>
          <w:p w14:paraId="50B302F6" w14:textId="4E70532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4.87(4.75,5.00)</w:t>
            </w:r>
          </w:p>
        </w:tc>
        <w:tc>
          <w:tcPr>
            <w:tcW w:w="0" w:type="auto"/>
            <w:shd w:val="clear" w:color="auto" w:fill="auto"/>
          </w:tcPr>
          <w:p w14:paraId="7E85832F" w14:textId="3A205F90"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2.40(2.19,2.64)</w:t>
            </w:r>
          </w:p>
        </w:tc>
      </w:tr>
      <w:tr w:rsidR="00D17480" w:rsidRPr="005A3690" w14:paraId="5E16DF00" w14:textId="77777777" w:rsidTr="00105A62">
        <w:trPr>
          <w:cantSplit/>
          <w:jc w:val="center"/>
        </w:trPr>
        <w:tc>
          <w:tcPr>
            <w:tcW w:w="0" w:type="auto"/>
            <w:shd w:val="clear" w:color="000000" w:fill="FFFFFF"/>
          </w:tcPr>
          <w:p w14:paraId="12BCD666" w14:textId="0A2410B7" w:rsidR="00D17480" w:rsidRPr="005A3690" w:rsidRDefault="00393331" w:rsidP="00D17480">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18</w:t>
            </w:r>
            <w:r w:rsidR="00D17480" w:rsidRPr="005A3690">
              <w:rPr>
                <w:rFonts w:ascii="Arial Narrow" w:hAnsi="Arial Narrow" w:cs="Times New Roman"/>
                <w:color w:val="000000"/>
                <w:sz w:val="18"/>
                <w:szCs w:val="18"/>
              </w:rPr>
              <w:t>-50</w:t>
            </w:r>
            <w:r w:rsidR="00D17480" w:rsidRPr="005A3690">
              <w:rPr>
                <w:rFonts w:ascii="Arial Narrow" w:hAnsi="Arial Narrow"/>
                <w:color w:val="000000"/>
                <w:sz w:val="18"/>
                <w:szCs w:val="18"/>
              </w:rPr>
              <w:t xml:space="preserve"> </w:t>
            </w:r>
            <w:r w:rsidR="00D17480" w:rsidRPr="005A3690">
              <w:rPr>
                <w:rFonts w:ascii="Arial Narrow" w:hAnsi="Arial Narrow" w:cs="Times New Roman"/>
                <w:color w:val="000000"/>
                <w:sz w:val="18"/>
                <w:szCs w:val="18"/>
              </w:rPr>
              <w:t xml:space="preserve">(ref) </w:t>
            </w:r>
          </w:p>
        </w:tc>
        <w:tc>
          <w:tcPr>
            <w:tcW w:w="0" w:type="auto"/>
            <w:shd w:val="clear" w:color="000000" w:fill="FFFFFF"/>
          </w:tcPr>
          <w:p w14:paraId="7179CA0A"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tcPr>
          <w:p w14:paraId="6848CA4E"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4B86091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7017DA1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D17480" w:rsidRPr="005A3690" w14:paraId="6DEE6F7B" w14:textId="77777777" w:rsidTr="00105A62">
        <w:trPr>
          <w:cantSplit/>
          <w:jc w:val="center"/>
        </w:trPr>
        <w:tc>
          <w:tcPr>
            <w:tcW w:w="0" w:type="auto"/>
            <w:shd w:val="clear" w:color="auto" w:fill="D9D9D9" w:themeFill="background1" w:themeFillShade="D9"/>
          </w:tcPr>
          <w:p w14:paraId="2E75EED3"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Gender    </w:t>
            </w:r>
          </w:p>
        </w:tc>
        <w:tc>
          <w:tcPr>
            <w:tcW w:w="0" w:type="auto"/>
            <w:shd w:val="clear" w:color="auto" w:fill="D9D9D9" w:themeFill="background1" w:themeFillShade="D9"/>
          </w:tcPr>
          <w:p w14:paraId="7D57D6BC"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DD5F271"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3C2B48B"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F94E3A7"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083B6450" w14:textId="77777777" w:rsidTr="00525646">
        <w:trPr>
          <w:cantSplit/>
          <w:jc w:val="center"/>
        </w:trPr>
        <w:tc>
          <w:tcPr>
            <w:tcW w:w="0" w:type="auto"/>
            <w:shd w:val="clear" w:color="auto" w:fill="D9D9D9" w:themeFill="background1" w:themeFillShade="D9"/>
            <w:hideMark/>
          </w:tcPr>
          <w:p w14:paraId="6F37BE83"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Male</w:t>
            </w:r>
          </w:p>
        </w:tc>
        <w:tc>
          <w:tcPr>
            <w:tcW w:w="0" w:type="auto"/>
            <w:shd w:val="clear" w:color="auto" w:fill="D9D9D9" w:themeFill="background1" w:themeFillShade="D9"/>
            <w:hideMark/>
          </w:tcPr>
          <w:p w14:paraId="4894991B" w14:textId="0ED39EF2"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1.54(1.48,1.60)</w:t>
            </w:r>
          </w:p>
        </w:tc>
        <w:tc>
          <w:tcPr>
            <w:tcW w:w="0" w:type="auto"/>
            <w:shd w:val="clear" w:color="auto" w:fill="D9D9D9" w:themeFill="background1" w:themeFillShade="D9"/>
            <w:hideMark/>
          </w:tcPr>
          <w:p w14:paraId="07C281D8" w14:textId="0293348C"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1.30(1.19,1.42)</w:t>
            </w:r>
          </w:p>
        </w:tc>
        <w:tc>
          <w:tcPr>
            <w:tcW w:w="0" w:type="auto"/>
            <w:shd w:val="clear" w:color="auto" w:fill="D9D9D9" w:themeFill="background1" w:themeFillShade="D9"/>
          </w:tcPr>
          <w:p w14:paraId="4BFBF790" w14:textId="1987C47C"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1.09(1.07,1.11)</w:t>
            </w:r>
          </w:p>
        </w:tc>
        <w:tc>
          <w:tcPr>
            <w:tcW w:w="0" w:type="auto"/>
            <w:shd w:val="clear" w:color="auto" w:fill="D9D9D9" w:themeFill="background1" w:themeFillShade="D9"/>
          </w:tcPr>
          <w:p w14:paraId="1C551CB7" w14:textId="1C7B1DDD"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1.22(1.16,1.28)</w:t>
            </w:r>
          </w:p>
        </w:tc>
      </w:tr>
      <w:tr w:rsidR="00D17480" w:rsidRPr="005A3690" w14:paraId="1AF5755F" w14:textId="77777777" w:rsidTr="00105A62">
        <w:trPr>
          <w:cantSplit/>
          <w:jc w:val="center"/>
        </w:trPr>
        <w:tc>
          <w:tcPr>
            <w:tcW w:w="0" w:type="auto"/>
            <w:shd w:val="clear" w:color="auto" w:fill="D9D9D9" w:themeFill="background1" w:themeFillShade="D9"/>
          </w:tcPr>
          <w:p w14:paraId="6983FDA5"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F</w:t>
            </w:r>
            <w:r w:rsidRPr="005A3690">
              <w:rPr>
                <w:rFonts w:ascii="Arial Narrow" w:hAnsi="Arial Narrow"/>
                <w:color w:val="000000"/>
                <w:sz w:val="18"/>
                <w:szCs w:val="18"/>
              </w:rPr>
              <w:t xml:space="preserve">emale </w:t>
            </w:r>
            <w:r w:rsidRPr="005A3690">
              <w:rPr>
                <w:rFonts w:ascii="Arial Narrow" w:hAnsi="Arial Narrow" w:cs="Times New Roman"/>
                <w:color w:val="000000"/>
                <w:sz w:val="18"/>
                <w:szCs w:val="18"/>
              </w:rPr>
              <w:t>(ref)</w:t>
            </w:r>
          </w:p>
        </w:tc>
        <w:tc>
          <w:tcPr>
            <w:tcW w:w="0" w:type="auto"/>
            <w:shd w:val="clear" w:color="auto" w:fill="D9D9D9" w:themeFill="background1" w:themeFillShade="D9"/>
          </w:tcPr>
          <w:p w14:paraId="07A67FB5"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97DF14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F9E4FA5"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762236A"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D17480" w:rsidRPr="005A3690" w14:paraId="0FF0E01C" w14:textId="77777777" w:rsidTr="00105A62">
        <w:trPr>
          <w:cantSplit/>
          <w:jc w:val="center"/>
        </w:trPr>
        <w:tc>
          <w:tcPr>
            <w:tcW w:w="0" w:type="auto"/>
            <w:shd w:val="clear" w:color="000000" w:fill="FFFFFF"/>
          </w:tcPr>
          <w:p w14:paraId="55A48B83"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Race and ethnicity</w:t>
            </w:r>
          </w:p>
        </w:tc>
        <w:tc>
          <w:tcPr>
            <w:tcW w:w="0" w:type="auto"/>
            <w:shd w:val="clear" w:color="000000" w:fill="FFFFFF"/>
          </w:tcPr>
          <w:p w14:paraId="2488FDCD"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tcPr>
          <w:p w14:paraId="367D79D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06B70053"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59428E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04257B20" w14:textId="77777777" w:rsidTr="00525646">
        <w:trPr>
          <w:cantSplit/>
          <w:jc w:val="center"/>
        </w:trPr>
        <w:tc>
          <w:tcPr>
            <w:tcW w:w="0" w:type="auto"/>
            <w:shd w:val="clear" w:color="000000" w:fill="FFFFFF"/>
            <w:hideMark/>
          </w:tcPr>
          <w:p w14:paraId="26D257A2"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Hispanic</w:t>
            </w:r>
          </w:p>
        </w:tc>
        <w:tc>
          <w:tcPr>
            <w:tcW w:w="0" w:type="auto"/>
            <w:shd w:val="clear" w:color="000000" w:fill="FFFFFF"/>
            <w:hideMark/>
          </w:tcPr>
          <w:p w14:paraId="6E78A3F0" w14:textId="2A87CA48"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1.25(1.16,1.35)</w:t>
            </w:r>
          </w:p>
        </w:tc>
        <w:tc>
          <w:tcPr>
            <w:tcW w:w="0" w:type="auto"/>
            <w:shd w:val="clear" w:color="000000" w:fill="FFFFFF"/>
            <w:hideMark/>
          </w:tcPr>
          <w:p w14:paraId="25360FF9" w14:textId="4AB03360"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0.98(0.79,1.20)</w:t>
            </w:r>
          </w:p>
        </w:tc>
        <w:tc>
          <w:tcPr>
            <w:tcW w:w="0" w:type="auto"/>
            <w:shd w:val="clear" w:color="auto" w:fill="auto"/>
          </w:tcPr>
          <w:p w14:paraId="260F7895" w14:textId="6477B23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2.08(2.02,2.13)</w:t>
            </w:r>
          </w:p>
        </w:tc>
        <w:tc>
          <w:tcPr>
            <w:tcW w:w="0" w:type="auto"/>
            <w:shd w:val="clear" w:color="auto" w:fill="auto"/>
          </w:tcPr>
          <w:p w14:paraId="3A91BDA7" w14:textId="379AEA00"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1.52(1.38,1.69)</w:t>
            </w:r>
          </w:p>
        </w:tc>
      </w:tr>
      <w:tr w:rsidR="009C278E" w:rsidRPr="005A3690" w14:paraId="4C30F849" w14:textId="77777777" w:rsidTr="00525646">
        <w:trPr>
          <w:cantSplit/>
          <w:jc w:val="center"/>
        </w:trPr>
        <w:tc>
          <w:tcPr>
            <w:tcW w:w="0" w:type="auto"/>
            <w:shd w:val="clear" w:color="000000" w:fill="FFFFFF"/>
            <w:hideMark/>
          </w:tcPr>
          <w:p w14:paraId="2CF12ABB"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Non-hispanic black</w:t>
            </w:r>
          </w:p>
        </w:tc>
        <w:tc>
          <w:tcPr>
            <w:tcW w:w="0" w:type="auto"/>
            <w:shd w:val="clear" w:color="000000" w:fill="FFFFFF"/>
            <w:hideMark/>
          </w:tcPr>
          <w:p w14:paraId="3B0112F0" w14:textId="4738E68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1.35(1.27,1.43)</w:t>
            </w:r>
          </w:p>
        </w:tc>
        <w:tc>
          <w:tcPr>
            <w:tcW w:w="0" w:type="auto"/>
            <w:shd w:val="clear" w:color="000000" w:fill="FFFFFF"/>
            <w:hideMark/>
          </w:tcPr>
          <w:p w14:paraId="33405436" w14:textId="77076D15"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1.27(1.11,1.45)</w:t>
            </w:r>
          </w:p>
        </w:tc>
        <w:tc>
          <w:tcPr>
            <w:tcW w:w="0" w:type="auto"/>
            <w:shd w:val="clear" w:color="auto" w:fill="auto"/>
          </w:tcPr>
          <w:p w14:paraId="45EB58FC" w14:textId="73B3E14F"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1.98(1.93,2.03)</w:t>
            </w:r>
          </w:p>
        </w:tc>
        <w:tc>
          <w:tcPr>
            <w:tcW w:w="0" w:type="auto"/>
            <w:shd w:val="clear" w:color="auto" w:fill="auto"/>
          </w:tcPr>
          <w:p w14:paraId="70C18C51" w14:textId="27C4D17E"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1.84(1.70,1.99)</w:t>
            </w:r>
          </w:p>
        </w:tc>
      </w:tr>
      <w:tr w:rsidR="009C278E" w:rsidRPr="005A3690" w14:paraId="1FAEECA1" w14:textId="77777777" w:rsidTr="00525646">
        <w:trPr>
          <w:cantSplit/>
          <w:jc w:val="center"/>
        </w:trPr>
        <w:tc>
          <w:tcPr>
            <w:tcW w:w="0" w:type="auto"/>
            <w:shd w:val="clear" w:color="000000" w:fill="FFFFFF"/>
            <w:hideMark/>
          </w:tcPr>
          <w:p w14:paraId="0DB1E1EA"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Others/Unknown</w:t>
            </w:r>
          </w:p>
        </w:tc>
        <w:tc>
          <w:tcPr>
            <w:tcW w:w="0" w:type="auto"/>
            <w:shd w:val="clear" w:color="000000" w:fill="FFFFFF"/>
            <w:hideMark/>
          </w:tcPr>
          <w:p w14:paraId="7C3475DE" w14:textId="1A56F1CC"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1.36(1.29,1.44)</w:t>
            </w:r>
          </w:p>
        </w:tc>
        <w:tc>
          <w:tcPr>
            <w:tcW w:w="0" w:type="auto"/>
            <w:shd w:val="clear" w:color="000000" w:fill="FFFFFF"/>
            <w:hideMark/>
          </w:tcPr>
          <w:p w14:paraId="039AB7C5" w14:textId="17C1A2B2"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1.16(1.00,1.35)</w:t>
            </w:r>
          </w:p>
        </w:tc>
        <w:tc>
          <w:tcPr>
            <w:tcW w:w="0" w:type="auto"/>
            <w:shd w:val="clear" w:color="auto" w:fill="auto"/>
          </w:tcPr>
          <w:p w14:paraId="6188A641" w14:textId="2187891E"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1.36(1.33,1.39)</w:t>
            </w:r>
          </w:p>
        </w:tc>
        <w:tc>
          <w:tcPr>
            <w:tcW w:w="0" w:type="auto"/>
            <w:shd w:val="clear" w:color="auto" w:fill="auto"/>
          </w:tcPr>
          <w:p w14:paraId="525EF377" w14:textId="182AD17D"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1.17(1.08,1.28)</w:t>
            </w:r>
          </w:p>
        </w:tc>
      </w:tr>
      <w:tr w:rsidR="00D17480" w:rsidRPr="005A3690" w14:paraId="06FB1C8C" w14:textId="77777777" w:rsidTr="003A253A">
        <w:trPr>
          <w:cantSplit/>
          <w:jc w:val="center"/>
        </w:trPr>
        <w:tc>
          <w:tcPr>
            <w:tcW w:w="0" w:type="auto"/>
            <w:shd w:val="clear" w:color="000000" w:fill="FFFFFF"/>
          </w:tcPr>
          <w:p w14:paraId="14B8B282"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Non-hispanic white</w:t>
            </w:r>
            <w:r w:rsidRPr="005A3690">
              <w:rPr>
                <w:rFonts w:ascii="Arial Narrow" w:hAnsi="Arial Narrow"/>
                <w:color w:val="000000"/>
                <w:sz w:val="18"/>
                <w:szCs w:val="18"/>
              </w:rPr>
              <w:t xml:space="preserve"> </w:t>
            </w:r>
            <w:r w:rsidRPr="005A3690">
              <w:rPr>
                <w:rFonts w:ascii="Arial Narrow" w:hAnsi="Arial Narrow" w:cs="Times New Roman"/>
                <w:color w:val="000000"/>
                <w:sz w:val="18"/>
                <w:szCs w:val="18"/>
              </w:rPr>
              <w:t>(ref)</w:t>
            </w:r>
          </w:p>
        </w:tc>
        <w:tc>
          <w:tcPr>
            <w:tcW w:w="0" w:type="auto"/>
            <w:shd w:val="clear" w:color="000000" w:fill="FFFFFF"/>
            <w:vAlign w:val="center"/>
          </w:tcPr>
          <w:p w14:paraId="0CA4ECC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vAlign w:val="center"/>
          </w:tcPr>
          <w:p w14:paraId="2E1CA068"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vAlign w:val="center"/>
          </w:tcPr>
          <w:p w14:paraId="1B4270E7"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vAlign w:val="center"/>
          </w:tcPr>
          <w:p w14:paraId="5EF20D75"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6694364F" w14:textId="77777777" w:rsidTr="00525646">
        <w:trPr>
          <w:cantSplit/>
          <w:jc w:val="center"/>
        </w:trPr>
        <w:tc>
          <w:tcPr>
            <w:tcW w:w="0" w:type="auto"/>
            <w:shd w:val="clear" w:color="auto" w:fill="D9D9D9" w:themeFill="background1" w:themeFillShade="D9"/>
            <w:hideMark/>
          </w:tcPr>
          <w:p w14:paraId="6A82CE92" w14:textId="3564E47E"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of</w:t>
            </w:r>
            <w:r>
              <w:rPr>
                <w:rFonts w:ascii="Arial Narrow" w:hAnsi="Arial Narrow" w:cs="Times New Roman"/>
                <w:color w:val="000000"/>
                <w:sz w:val="18"/>
                <w:szCs w:val="18"/>
              </w:rPr>
              <w:t xml:space="preserve"> established</w:t>
            </w:r>
            <w:r w:rsidRPr="005A3690">
              <w:rPr>
                <w:rFonts w:ascii="Arial Narrow" w:hAnsi="Arial Narrow" w:cs="Times New Roman"/>
                <w:color w:val="000000"/>
                <w:sz w:val="18"/>
                <w:szCs w:val="18"/>
              </w:rPr>
              <w:t xml:space="preserve"> comorbidities</w:t>
            </w:r>
          </w:p>
        </w:tc>
        <w:tc>
          <w:tcPr>
            <w:tcW w:w="0" w:type="auto"/>
            <w:shd w:val="clear" w:color="auto" w:fill="D9D9D9" w:themeFill="background1" w:themeFillShade="D9"/>
            <w:hideMark/>
          </w:tcPr>
          <w:p w14:paraId="373B9B38" w14:textId="63E2198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1.20(1.19,1.21)</w:t>
            </w:r>
          </w:p>
        </w:tc>
        <w:tc>
          <w:tcPr>
            <w:tcW w:w="0" w:type="auto"/>
            <w:shd w:val="clear" w:color="auto" w:fill="D9D9D9" w:themeFill="background1" w:themeFillShade="D9"/>
            <w:hideMark/>
          </w:tcPr>
          <w:p w14:paraId="04BE8791" w14:textId="6E37273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1.16(1.13,1.19)</w:t>
            </w:r>
          </w:p>
        </w:tc>
        <w:tc>
          <w:tcPr>
            <w:tcW w:w="0" w:type="auto"/>
            <w:shd w:val="clear" w:color="auto" w:fill="D9D9D9" w:themeFill="background1" w:themeFillShade="D9"/>
          </w:tcPr>
          <w:p w14:paraId="1C637F73" w14:textId="3510D948"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1.45(1.44,1.46)</w:t>
            </w:r>
          </w:p>
        </w:tc>
        <w:tc>
          <w:tcPr>
            <w:tcW w:w="0" w:type="auto"/>
            <w:shd w:val="clear" w:color="auto" w:fill="D9D9D9" w:themeFill="background1" w:themeFillShade="D9"/>
          </w:tcPr>
          <w:p w14:paraId="301D13FA" w14:textId="756ACBD1"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1.32(1.29,1.34)</w:t>
            </w:r>
          </w:p>
        </w:tc>
      </w:tr>
      <w:tr w:rsidR="009C278E" w:rsidRPr="005A3690" w14:paraId="0CDD44F9" w14:textId="77777777" w:rsidTr="00525646">
        <w:trPr>
          <w:cantSplit/>
          <w:jc w:val="center"/>
        </w:trPr>
        <w:tc>
          <w:tcPr>
            <w:tcW w:w="0" w:type="auto"/>
            <w:shd w:val="clear" w:color="000000" w:fill="FFFFFF"/>
            <w:hideMark/>
          </w:tcPr>
          <w:p w14:paraId="5EF46265"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of possible comorbidities</w:t>
            </w:r>
          </w:p>
        </w:tc>
        <w:tc>
          <w:tcPr>
            <w:tcW w:w="0" w:type="auto"/>
            <w:shd w:val="clear" w:color="000000" w:fill="FFFFFF"/>
            <w:hideMark/>
          </w:tcPr>
          <w:p w14:paraId="606F9388" w14:textId="721B0D33"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1.09(1.07,1.11)</w:t>
            </w:r>
          </w:p>
        </w:tc>
        <w:tc>
          <w:tcPr>
            <w:tcW w:w="0" w:type="auto"/>
            <w:shd w:val="clear" w:color="000000" w:fill="FFFFFF"/>
            <w:hideMark/>
          </w:tcPr>
          <w:p w14:paraId="337BB641" w14:textId="42ABD9B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1.04(0.99,1.08)</w:t>
            </w:r>
          </w:p>
        </w:tc>
        <w:tc>
          <w:tcPr>
            <w:tcW w:w="0" w:type="auto"/>
            <w:shd w:val="clear" w:color="auto" w:fill="auto"/>
          </w:tcPr>
          <w:p w14:paraId="2C0B9A08" w14:textId="0977EE8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1.29(1.27,1.30)</w:t>
            </w:r>
          </w:p>
        </w:tc>
        <w:tc>
          <w:tcPr>
            <w:tcW w:w="0" w:type="auto"/>
            <w:shd w:val="clear" w:color="auto" w:fill="auto"/>
          </w:tcPr>
          <w:p w14:paraId="5420E425" w14:textId="7567FA6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1.15(1.12,1.18)</w:t>
            </w:r>
          </w:p>
        </w:tc>
      </w:tr>
      <w:tr w:rsidR="00D17480" w:rsidRPr="005A3690" w14:paraId="4F05385F" w14:textId="77777777" w:rsidTr="00105A62">
        <w:trPr>
          <w:cantSplit/>
          <w:jc w:val="center"/>
        </w:trPr>
        <w:tc>
          <w:tcPr>
            <w:tcW w:w="0" w:type="auto"/>
            <w:shd w:val="clear" w:color="auto" w:fill="D9D9D9" w:themeFill="background1" w:themeFillShade="D9"/>
          </w:tcPr>
          <w:p w14:paraId="1FABBCA8"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Recent surgery</w:t>
            </w:r>
          </w:p>
        </w:tc>
        <w:tc>
          <w:tcPr>
            <w:tcW w:w="0" w:type="auto"/>
            <w:shd w:val="clear" w:color="auto" w:fill="D9D9D9" w:themeFill="background1" w:themeFillShade="D9"/>
          </w:tcPr>
          <w:p w14:paraId="1A71355A"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41879A4"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9FF480B"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17BA212"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0F28F8E3" w14:textId="77777777" w:rsidTr="00525646">
        <w:trPr>
          <w:cantSplit/>
          <w:jc w:val="center"/>
        </w:trPr>
        <w:tc>
          <w:tcPr>
            <w:tcW w:w="0" w:type="auto"/>
            <w:shd w:val="clear" w:color="auto" w:fill="D9D9D9" w:themeFill="background1" w:themeFillShade="D9"/>
            <w:hideMark/>
          </w:tcPr>
          <w:p w14:paraId="16507852"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Yes</w:t>
            </w:r>
          </w:p>
        </w:tc>
        <w:tc>
          <w:tcPr>
            <w:tcW w:w="0" w:type="auto"/>
            <w:shd w:val="clear" w:color="auto" w:fill="D9D9D9" w:themeFill="background1" w:themeFillShade="D9"/>
            <w:hideMark/>
          </w:tcPr>
          <w:p w14:paraId="2824932B" w14:textId="34F1B42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1.65(1.58,1.72)</w:t>
            </w:r>
          </w:p>
        </w:tc>
        <w:tc>
          <w:tcPr>
            <w:tcW w:w="0" w:type="auto"/>
            <w:shd w:val="clear" w:color="auto" w:fill="D9D9D9" w:themeFill="background1" w:themeFillShade="D9"/>
            <w:hideMark/>
          </w:tcPr>
          <w:p w14:paraId="1E2EA700" w14:textId="0E8824D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1.84(1.68,2.01)</w:t>
            </w:r>
          </w:p>
        </w:tc>
        <w:tc>
          <w:tcPr>
            <w:tcW w:w="0" w:type="auto"/>
            <w:shd w:val="clear" w:color="auto" w:fill="D9D9D9" w:themeFill="background1" w:themeFillShade="D9"/>
          </w:tcPr>
          <w:p w14:paraId="7EC95E53" w14:textId="3D9C2F82"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2.36(2.32,2.41)</w:t>
            </w:r>
          </w:p>
        </w:tc>
        <w:tc>
          <w:tcPr>
            <w:tcW w:w="0" w:type="auto"/>
            <w:shd w:val="clear" w:color="auto" w:fill="D9D9D9" w:themeFill="background1" w:themeFillShade="D9"/>
          </w:tcPr>
          <w:p w14:paraId="0E348041" w14:textId="7E4ACDAD"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2.53(2.40,2.68)</w:t>
            </w:r>
          </w:p>
        </w:tc>
      </w:tr>
      <w:tr w:rsidR="00D17480" w:rsidRPr="005A3690" w14:paraId="00165390" w14:textId="77777777" w:rsidTr="00105A62">
        <w:trPr>
          <w:cantSplit/>
          <w:jc w:val="center"/>
        </w:trPr>
        <w:tc>
          <w:tcPr>
            <w:tcW w:w="0" w:type="auto"/>
            <w:shd w:val="clear" w:color="auto" w:fill="D9D9D9" w:themeFill="background1" w:themeFillShade="D9"/>
          </w:tcPr>
          <w:p w14:paraId="31E0C394"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w:t>
            </w:r>
            <w:r w:rsidRPr="005A3690">
              <w:rPr>
                <w:rFonts w:ascii="Arial Narrow" w:hAnsi="Arial Narrow"/>
                <w:color w:val="000000"/>
                <w:sz w:val="18"/>
                <w:szCs w:val="18"/>
              </w:rPr>
              <w:t xml:space="preserve"> </w:t>
            </w:r>
            <w:r w:rsidRPr="005A3690">
              <w:rPr>
                <w:rFonts w:ascii="Arial Narrow" w:hAnsi="Arial Narrow" w:cs="Times New Roman"/>
                <w:color w:val="000000"/>
                <w:sz w:val="18"/>
                <w:szCs w:val="18"/>
              </w:rPr>
              <w:t xml:space="preserve">(ref) </w:t>
            </w:r>
          </w:p>
        </w:tc>
        <w:tc>
          <w:tcPr>
            <w:tcW w:w="0" w:type="auto"/>
            <w:shd w:val="clear" w:color="auto" w:fill="D9D9D9" w:themeFill="background1" w:themeFillShade="D9"/>
            <w:vAlign w:val="center"/>
          </w:tcPr>
          <w:p w14:paraId="16BBD79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vAlign w:val="center"/>
          </w:tcPr>
          <w:p w14:paraId="3F497E23"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178E1DB"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57D3992"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D17480" w:rsidRPr="005A3690" w14:paraId="1EB0A62F" w14:textId="77777777" w:rsidTr="00105A62">
        <w:trPr>
          <w:cantSplit/>
          <w:jc w:val="center"/>
        </w:trPr>
        <w:tc>
          <w:tcPr>
            <w:tcW w:w="0" w:type="auto"/>
            <w:shd w:val="clear" w:color="000000" w:fill="FFFFFF"/>
          </w:tcPr>
          <w:p w14:paraId="739058CB"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Type of malignancy</w:t>
            </w:r>
          </w:p>
        </w:tc>
        <w:tc>
          <w:tcPr>
            <w:tcW w:w="0" w:type="auto"/>
            <w:shd w:val="clear" w:color="000000" w:fill="FFFFFF"/>
            <w:vAlign w:val="center"/>
          </w:tcPr>
          <w:p w14:paraId="03AB6304"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vAlign w:val="center"/>
          </w:tcPr>
          <w:p w14:paraId="6102525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11CBA4E"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62403C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2BBACB93" w14:textId="77777777" w:rsidTr="003A253A">
        <w:trPr>
          <w:cantSplit/>
          <w:jc w:val="center"/>
        </w:trPr>
        <w:tc>
          <w:tcPr>
            <w:tcW w:w="0" w:type="auto"/>
            <w:shd w:val="clear" w:color="000000" w:fill="FFFFFF"/>
            <w:hideMark/>
          </w:tcPr>
          <w:p w14:paraId="79E40CD9" w14:textId="259331B1"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Hematologic </w:t>
            </w:r>
            <w:r w:rsidR="00FC14D7">
              <w:rPr>
                <w:rFonts w:ascii="Arial Narrow" w:hAnsi="Arial Narrow" w:cs="Times New Roman"/>
                <w:color w:val="000000"/>
                <w:sz w:val="18"/>
                <w:szCs w:val="18"/>
              </w:rPr>
              <w:t>malignancy</w:t>
            </w:r>
          </w:p>
        </w:tc>
        <w:tc>
          <w:tcPr>
            <w:tcW w:w="0" w:type="auto"/>
            <w:shd w:val="clear" w:color="000000" w:fill="FFFFFF"/>
          </w:tcPr>
          <w:p w14:paraId="3CCDCE61"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hideMark/>
          </w:tcPr>
          <w:p w14:paraId="3E73284B" w14:textId="7F456D96"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1.47(1.32,1.65)</w:t>
            </w:r>
          </w:p>
        </w:tc>
        <w:tc>
          <w:tcPr>
            <w:tcW w:w="0" w:type="auto"/>
            <w:shd w:val="clear" w:color="auto" w:fill="auto"/>
          </w:tcPr>
          <w:p w14:paraId="62DDA2E8"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hideMark/>
          </w:tcPr>
          <w:p w14:paraId="6BBF7A11" w14:textId="240DF57F"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1.58(1.47,1.69)</w:t>
            </w:r>
          </w:p>
        </w:tc>
      </w:tr>
      <w:tr w:rsidR="009C278E" w:rsidRPr="005A3690" w14:paraId="6CCE28F2" w14:textId="77777777" w:rsidTr="003A253A">
        <w:trPr>
          <w:cantSplit/>
          <w:jc w:val="center"/>
        </w:trPr>
        <w:tc>
          <w:tcPr>
            <w:tcW w:w="0" w:type="auto"/>
            <w:shd w:val="clear" w:color="000000" w:fill="FFFFFF"/>
          </w:tcPr>
          <w:p w14:paraId="3820815F"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Multiple type</w:t>
            </w:r>
          </w:p>
        </w:tc>
        <w:tc>
          <w:tcPr>
            <w:tcW w:w="0" w:type="auto"/>
            <w:shd w:val="clear" w:color="000000" w:fill="FFFFFF"/>
          </w:tcPr>
          <w:p w14:paraId="520FF17A"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tcPr>
          <w:p w14:paraId="48AFB89A" w14:textId="3BBDF573"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1.17(0.76,1.80)</w:t>
            </w:r>
          </w:p>
        </w:tc>
        <w:tc>
          <w:tcPr>
            <w:tcW w:w="0" w:type="auto"/>
            <w:shd w:val="clear" w:color="auto" w:fill="auto"/>
          </w:tcPr>
          <w:p w14:paraId="1849B946"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5F55774A" w14:textId="16F27A4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1.07(0.83,1.40)</w:t>
            </w:r>
          </w:p>
        </w:tc>
      </w:tr>
      <w:tr w:rsidR="00D17480" w:rsidRPr="005A3690" w14:paraId="2F39AEF8" w14:textId="77777777" w:rsidTr="00105A62">
        <w:trPr>
          <w:cantSplit/>
          <w:jc w:val="center"/>
        </w:trPr>
        <w:tc>
          <w:tcPr>
            <w:tcW w:w="0" w:type="auto"/>
            <w:shd w:val="clear" w:color="000000" w:fill="FFFFFF"/>
          </w:tcPr>
          <w:p w14:paraId="3C05CEAA"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Solid tumor (ref)</w:t>
            </w:r>
          </w:p>
        </w:tc>
        <w:tc>
          <w:tcPr>
            <w:tcW w:w="0" w:type="auto"/>
            <w:shd w:val="clear" w:color="000000" w:fill="FFFFFF"/>
            <w:vAlign w:val="center"/>
          </w:tcPr>
          <w:p w14:paraId="45D6284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tcPr>
          <w:p w14:paraId="43D2E695"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0CE4B8F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D98EFF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D17480" w:rsidRPr="005A3690" w14:paraId="1B32537C" w14:textId="77777777" w:rsidTr="00105A62">
        <w:trPr>
          <w:cantSplit/>
          <w:jc w:val="center"/>
        </w:trPr>
        <w:tc>
          <w:tcPr>
            <w:tcW w:w="0" w:type="auto"/>
            <w:shd w:val="clear" w:color="auto" w:fill="D9D9D9" w:themeFill="background1" w:themeFillShade="D9"/>
          </w:tcPr>
          <w:p w14:paraId="52FA1F55" w14:textId="77777777" w:rsidR="00D17480" w:rsidRPr="005A3690" w:rsidRDefault="00D17480" w:rsidP="00D17480">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Recent c</w:t>
            </w:r>
            <w:r w:rsidRPr="005A3690">
              <w:rPr>
                <w:rFonts w:ascii="Arial Narrow" w:hAnsi="Arial Narrow" w:cs="Times New Roman"/>
                <w:color w:val="000000"/>
                <w:sz w:val="18"/>
                <w:szCs w:val="18"/>
              </w:rPr>
              <w:t>hemotherapy</w:t>
            </w:r>
          </w:p>
        </w:tc>
        <w:tc>
          <w:tcPr>
            <w:tcW w:w="0" w:type="auto"/>
            <w:shd w:val="clear" w:color="auto" w:fill="D9D9D9" w:themeFill="background1" w:themeFillShade="D9"/>
            <w:vAlign w:val="center"/>
          </w:tcPr>
          <w:p w14:paraId="6090E568"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1BDA558"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37CDD4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8421BD3"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76451F50" w14:textId="77777777" w:rsidTr="00105A62">
        <w:trPr>
          <w:cantSplit/>
          <w:jc w:val="center"/>
        </w:trPr>
        <w:tc>
          <w:tcPr>
            <w:tcW w:w="0" w:type="auto"/>
            <w:shd w:val="clear" w:color="auto" w:fill="D9D9D9" w:themeFill="background1" w:themeFillShade="D9"/>
          </w:tcPr>
          <w:p w14:paraId="74B969D3"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w:t>
            </w:r>
            <w:r>
              <w:rPr>
                <w:rFonts w:ascii="Arial Narrow" w:hAnsi="Arial Narrow" w:cs="Times New Roman"/>
                <w:color w:val="000000"/>
                <w:sz w:val="18"/>
                <w:szCs w:val="18"/>
              </w:rPr>
              <w:t>Yes</w:t>
            </w:r>
          </w:p>
        </w:tc>
        <w:tc>
          <w:tcPr>
            <w:tcW w:w="0" w:type="auto"/>
            <w:shd w:val="clear" w:color="auto" w:fill="D9D9D9" w:themeFill="background1" w:themeFillShade="D9"/>
          </w:tcPr>
          <w:p w14:paraId="081DC32F"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8D59B8B" w14:textId="18C31006" w:rsidR="009C278E" w:rsidRPr="009C278E" w:rsidRDefault="009C278E" w:rsidP="009C278E">
            <w:pPr>
              <w:keepNext/>
              <w:autoSpaceDE w:val="0"/>
              <w:autoSpaceDN w:val="0"/>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1.21(1.06,1.37)</w:t>
            </w:r>
          </w:p>
        </w:tc>
        <w:tc>
          <w:tcPr>
            <w:tcW w:w="0" w:type="auto"/>
            <w:shd w:val="clear" w:color="auto" w:fill="D9D9D9" w:themeFill="background1" w:themeFillShade="D9"/>
          </w:tcPr>
          <w:p w14:paraId="35BD098D"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02428FC" w14:textId="43706FBD"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2.44(2.23,2.66)</w:t>
            </w:r>
          </w:p>
        </w:tc>
      </w:tr>
      <w:tr w:rsidR="009C278E" w:rsidRPr="005A3690" w14:paraId="4C7329EC" w14:textId="77777777" w:rsidTr="00105A62">
        <w:trPr>
          <w:cantSplit/>
          <w:jc w:val="center"/>
        </w:trPr>
        <w:tc>
          <w:tcPr>
            <w:tcW w:w="0" w:type="auto"/>
            <w:shd w:val="clear" w:color="auto" w:fill="D9D9D9" w:themeFill="background1" w:themeFillShade="D9"/>
          </w:tcPr>
          <w:p w14:paraId="54CF431C"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w:t>
            </w:r>
            <w:r w:rsidRPr="005A3690">
              <w:rPr>
                <w:rFonts w:ascii="Arial Narrow" w:hAnsi="Arial Narrow"/>
                <w:color w:val="000000"/>
                <w:sz w:val="18"/>
                <w:szCs w:val="18"/>
              </w:rPr>
              <w:t xml:space="preserve"> </w:t>
            </w:r>
            <w:r w:rsidRPr="005A3690">
              <w:rPr>
                <w:rFonts w:ascii="Arial Narrow" w:hAnsi="Arial Narrow" w:cs="Times New Roman"/>
                <w:color w:val="000000"/>
                <w:sz w:val="18"/>
                <w:szCs w:val="18"/>
              </w:rPr>
              <w:t>(ref)</w:t>
            </w:r>
          </w:p>
        </w:tc>
        <w:tc>
          <w:tcPr>
            <w:tcW w:w="0" w:type="auto"/>
            <w:shd w:val="clear" w:color="auto" w:fill="D9D9D9" w:themeFill="background1" w:themeFillShade="D9"/>
            <w:vAlign w:val="center"/>
          </w:tcPr>
          <w:p w14:paraId="2E4E7D89"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432CDFC"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C14EE85"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A0F6A70"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r>
      <w:tr w:rsidR="009C278E" w:rsidRPr="005A3690" w14:paraId="6004A4C0" w14:textId="77777777" w:rsidTr="00105A62">
        <w:trPr>
          <w:cantSplit/>
          <w:jc w:val="center"/>
        </w:trPr>
        <w:tc>
          <w:tcPr>
            <w:tcW w:w="0" w:type="auto"/>
            <w:shd w:val="clear" w:color="auto" w:fill="auto"/>
          </w:tcPr>
          <w:p w14:paraId="791C1766" w14:textId="77777777" w:rsidR="009C278E" w:rsidRPr="005A3690" w:rsidRDefault="009C278E"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Radiation therapy</w:t>
            </w:r>
          </w:p>
        </w:tc>
        <w:tc>
          <w:tcPr>
            <w:tcW w:w="0" w:type="auto"/>
            <w:shd w:val="clear" w:color="auto" w:fill="auto"/>
            <w:vAlign w:val="center"/>
          </w:tcPr>
          <w:p w14:paraId="45BAADFF"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25B1F8EA"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7A6E45A"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18932524"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r>
      <w:tr w:rsidR="009C278E" w:rsidRPr="005A3690" w14:paraId="61400EEC" w14:textId="77777777" w:rsidTr="00105A62">
        <w:trPr>
          <w:cantSplit/>
          <w:jc w:val="center"/>
        </w:trPr>
        <w:tc>
          <w:tcPr>
            <w:tcW w:w="0" w:type="auto"/>
            <w:shd w:val="clear" w:color="auto" w:fill="auto"/>
          </w:tcPr>
          <w:p w14:paraId="2D314F50" w14:textId="77777777" w:rsidR="009C278E" w:rsidRDefault="009C278E"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Yes</w:t>
            </w:r>
          </w:p>
        </w:tc>
        <w:tc>
          <w:tcPr>
            <w:tcW w:w="0" w:type="auto"/>
            <w:shd w:val="clear" w:color="auto" w:fill="auto"/>
            <w:vAlign w:val="center"/>
          </w:tcPr>
          <w:p w14:paraId="57BC89AD"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76FA94FA" w14:textId="57232AF2"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2.50(1.93,3.24)</w:t>
            </w:r>
          </w:p>
        </w:tc>
        <w:tc>
          <w:tcPr>
            <w:tcW w:w="0" w:type="auto"/>
            <w:shd w:val="clear" w:color="auto" w:fill="auto"/>
          </w:tcPr>
          <w:p w14:paraId="06322094"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4C1874A7" w14:textId="59E5D98B"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2.55(2.02,3.22)</w:t>
            </w:r>
          </w:p>
        </w:tc>
      </w:tr>
      <w:tr w:rsidR="009C278E" w:rsidRPr="005A3690" w14:paraId="728B6E68" w14:textId="77777777" w:rsidTr="00105A62">
        <w:trPr>
          <w:cantSplit/>
          <w:jc w:val="center"/>
        </w:trPr>
        <w:tc>
          <w:tcPr>
            <w:tcW w:w="0" w:type="auto"/>
            <w:shd w:val="clear" w:color="auto" w:fill="auto"/>
          </w:tcPr>
          <w:p w14:paraId="71894EEB" w14:textId="77777777" w:rsidR="009C278E" w:rsidRDefault="009C278E"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No (ref)</w:t>
            </w:r>
          </w:p>
        </w:tc>
        <w:tc>
          <w:tcPr>
            <w:tcW w:w="0" w:type="auto"/>
            <w:shd w:val="clear" w:color="auto" w:fill="auto"/>
            <w:vAlign w:val="center"/>
          </w:tcPr>
          <w:p w14:paraId="3BA58FBF"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59886E53"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61FD3B1F"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4AD1ED5A"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r>
      <w:tr w:rsidR="009C278E" w:rsidRPr="005A3690" w14:paraId="3376CD56" w14:textId="77777777" w:rsidTr="00D17480">
        <w:trPr>
          <w:cantSplit/>
          <w:jc w:val="center"/>
        </w:trPr>
        <w:tc>
          <w:tcPr>
            <w:tcW w:w="0" w:type="auto"/>
            <w:tcBorders>
              <w:left w:val="single" w:sz="4" w:space="0" w:color="auto"/>
            </w:tcBorders>
            <w:shd w:val="clear" w:color="auto" w:fill="D9D9D9" w:themeFill="background1" w:themeFillShade="D9"/>
          </w:tcPr>
          <w:p w14:paraId="4D282F08"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Survival years &gt;=5</w:t>
            </w:r>
          </w:p>
        </w:tc>
        <w:tc>
          <w:tcPr>
            <w:tcW w:w="0" w:type="auto"/>
            <w:shd w:val="clear" w:color="auto" w:fill="D9D9D9" w:themeFill="background1" w:themeFillShade="D9"/>
          </w:tcPr>
          <w:p w14:paraId="19A11BA0"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vAlign w:val="center"/>
          </w:tcPr>
          <w:p w14:paraId="54AD9B2C" w14:textId="77777777" w:rsidR="009C278E" w:rsidRPr="009C278E" w:rsidRDefault="009C278E" w:rsidP="009C278E">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326BCDB"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tcBorders>
              <w:right w:val="single" w:sz="4" w:space="0" w:color="auto"/>
            </w:tcBorders>
            <w:shd w:val="clear" w:color="auto" w:fill="D9D9D9" w:themeFill="background1" w:themeFillShade="D9"/>
          </w:tcPr>
          <w:p w14:paraId="2027D72E"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r>
      <w:tr w:rsidR="009C278E" w:rsidRPr="005A3690" w14:paraId="4DD4353F" w14:textId="77777777" w:rsidTr="0090399B">
        <w:trPr>
          <w:cantSplit/>
          <w:jc w:val="center"/>
        </w:trPr>
        <w:tc>
          <w:tcPr>
            <w:tcW w:w="0" w:type="auto"/>
            <w:tcBorders>
              <w:left w:val="single" w:sz="4" w:space="0" w:color="auto"/>
            </w:tcBorders>
            <w:shd w:val="clear" w:color="auto" w:fill="D9D9D9" w:themeFill="background1" w:themeFillShade="D9"/>
          </w:tcPr>
          <w:p w14:paraId="6FB03CF9"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Yes</w:t>
            </w:r>
          </w:p>
        </w:tc>
        <w:tc>
          <w:tcPr>
            <w:tcW w:w="0" w:type="auto"/>
            <w:shd w:val="clear" w:color="auto" w:fill="D9D9D9" w:themeFill="background1" w:themeFillShade="D9"/>
          </w:tcPr>
          <w:p w14:paraId="57200967"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3159275" w14:textId="645DE361" w:rsidR="009C278E" w:rsidRPr="009C278E" w:rsidRDefault="009C278E" w:rsidP="009C278E">
            <w:pPr>
              <w:keepNext/>
              <w:autoSpaceDE w:val="0"/>
              <w:autoSpaceDN w:val="0"/>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0.75(0.66,0.84)</w:t>
            </w:r>
          </w:p>
        </w:tc>
        <w:tc>
          <w:tcPr>
            <w:tcW w:w="0" w:type="auto"/>
            <w:shd w:val="clear" w:color="auto" w:fill="D9D9D9" w:themeFill="background1" w:themeFillShade="D9"/>
          </w:tcPr>
          <w:p w14:paraId="6DA04467"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tcBorders>
              <w:right w:val="single" w:sz="4" w:space="0" w:color="auto"/>
            </w:tcBorders>
            <w:shd w:val="clear" w:color="auto" w:fill="D9D9D9" w:themeFill="background1" w:themeFillShade="D9"/>
          </w:tcPr>
          <w:p w14:paraId="386D2293" w14:textId="27208606"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0.64(0.60,0.68)</w:t>
            </w:r>
          </w:p>
        </w:tc>
      </w:tr>
      <w:tr w:rsidR="009C278E" w:rsidRPr="005A3690" w14:paraId="6E6924F1" w14:textId="77777777" w:rsidTr="00D17480">
        <w:trPr>
          <w:cantSplit/>
          <w:jc w:val="center"/>
        </w:trPr>
        <w:tc>
          <w:tcPr>
            <w:tcW w:w="0" w:type="auto"/>
            <w:tcBorders>
              <w:left w:val="single" w:sz="4" w:space="0" w:color="auto"/>
              <w:bottom w:val="single" w:sz="4" w:space="0" w:color="auto"/>
            </w:tcBorders>
            <w:shd w:val="clear" w:color="auto" w:fill="D9D9D9" w:themeFill="background1" w:themeFillShade="D9"/>
          </w:tcPr>
          <w:p w14:paraId="610B958A"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 (ref)</w:t>
            </w:r>
          </w:p>
        </w:tc>
        <w:tc>
          <w:tcPr>
            <w:tcW w:w="0" w:type="auto"/>
            <w:tcBorders>
              <w:bottom w:val="single" w:sz="4" w:space="0" w:color="auto"/>
            </w:tcBorders>
            <w:shd w:val="clear" w:color="auto" w:fill="D9D9D9" w:themeFill="background1" w:themeFillShade="D9"/>
          </w:tcPr>
          <w:p w14:paraId="1474BF4E" w14:textId="77777777" w:rsidR="009C278E" w:rsidRPr="00D17480" w:rsidRDefault="009C278E" w:rsidP="009C278E">
            <w:pPr>
              <w:keepNext/>
              <w:adjustRightInd w:val="0"/>
              <w:spacing w:before="60" w:after="60"/>
              <w:jc w:val="center"/>
              <w:rPr>
                <w:rFonts w:ascii="Arial Narrow" w:hAnsi="Arial Narrow" w:cs="Arial"/>
                <w:color w:val="000000"/>
                <w:sz w:val="16"/>
                <w:szCs w:val="16"/>
              </w:rPr>
            </w:pPr>
          </w:p>
        </w:tc>
        <w:tc>
          <w:tcPr>
            <w:tcW w:w="0" w:type="auto"/>
            <w:tcBorders>
              <w:bottom w:val="single" w:sz="4" w:space="0" w:color="auto"/>
            </w:tcBorders>
            <w:shd w:val="clear" w:color="auto" w:fill="D9D9D9" w:themeFill="background1" w:themeFillShade="D9"/>
            <w:vAlign w:val="center"/>
          </w:tcPr>
          <w:p w14:paraId="5DDBC397" w14:textId="77777777" w:rsidR="009C278E" w:rsidRPr="00D17480" w:rsidRDefault="009C278E" w:rsidP="009C278E">
            <w:pPr>
              <w:keepNext/>
              <w:autoSpaceDE w:val="0"/>
              <w:autoSpaceDN w:val="0"/>
              <w:adjustRightInd w:val="0"/>
              <w:spacing w:before="60" w:after="60"/>
              <w:jc w:val="center"/>
              <w:rPr>
                <w:rFonts w:ascii="Arial Narrow" w:hAnsi="Arial Narrow" w:cs="Arial"/>
                <w:color w:val="000000"/>
                <w:sz w:val="16"/>
                <w:szCs w:val="16"/>
              </w:rPr>
            </w:pPr>
          </w:p>
        </w:tc>
        <w:tc>
          <w:tcPr>
            <w:tcW w:w="0" w:type="auto"/>
            <w:tcBorders>
              <w:bottom w:val="single" w:sz="4" w:space="0" w:color="auto"/>
            </w:tcBorders>
            <w:shd w:val="clear" w:color="auto" w:fill="D9D9D9" w:themeFill="background1" w:themeFillShade="D9"/>
            <w:vAlign w:val="center"/>
          </w:tcPr>
          <w:p w14:paraId="52EB50CB" w14:textId="77777777" w:rsidR="009C278E" w:rsidRPr="00D17480" w:rsidRDefault="009C278E" w:rsidP="009C278E">
            <w:pPr>
              <w:keepNext/>
              <w:adjustRightInd w:val="0"/>
              <w:spacing w:before="60" w:after="60"/>
              <w:jc w:val="center"/>
              <w:rPr>
                <w:rFonts w:ascii="Arial Narrow" w:hAnsi="Arial Narrow" w:cs="Arial"/>
                <w:color w:val="000000"/>
                <w:sz w:val="16"/>
                <w:szCs w:val="16"/>
              </w:rPr>
            </w:pPr>
          </w:p>
        </w:tc>
        <w:tc>
          <w:tcPr>
            <w:tcW w:w="0" w:type="auto"/>
            <w:tcBorders>
              <w:bottom w:val="single" w:sz="4" w:space="0" w:color="auto"/>
              <w:right w:val="single" w:sz="4" w:space="0" w:color="auto"/>
            </w:tcBorders>
            <w:shd w:val="clear" w:color="auto" w:fill="D9D9D9" w:themeFill="background1" w:themeFillShade="D9"/>
            <w:vAlign w:val="center"/>
          </w:tcPr>
          <w:p w14:paraId="28876CE4" w14:textId="77777777" w:rsidR="009C278E" w:rsidRPr="00D17480" w:rsidRDefault="009C278E" w:rsidP="009C278E">
            <w:pPr>
              <w:keepNext/>
              <w:adjustRightInd w:val="0"/>
              <w:spacing w:before="60" w:after="60"/>
              <w:jc w:val="center"/>
              <w:rPr>
                <w:rFonts w:ascii="Arial Narrow" w:hAnsi="Arial Narrow" w:cs="Arial"/>
                <w:color w:val="000000"/>
                <w:sz w:val="16"/>
                <w:szCs w:val="16"/>
              </w:rPr>
            </w:pPr>
          </w:p>
        </w:tc>
      </w:tr>
    </w:tbl>
    <w:p w14:paraId="52BB21A5" w14:textId="77777777" w:rsidR="00D522C7" w:rsidRPr="009A5F03" w:rsidRDefault="00D522C7" w:rsidP="00D522C7">
      <w:pPr>
        <w:shd w:val="clear" w:color="auto" w:fill="FFFFFF"/>
        <w:spacing w:after="0" w:line="240" w:lineRule="auto"/>
        <w:rPr>
          <w:rFonts w:ascii="Arial Narrow" w:hAnsi="Arial Narrow" w:cs="Times New Roman"/>
          <w:color w:val="202124"/>
          <w:sz w:val="16"/>
          <w:szCs w:val="16"/>
          <w:shd w:val="clear" w:color="auto" w:fill="FFFFFF"/>
        </w:rPr>
      </w:pPr>
    </w:p>
    <w:p w14:paraId="70068696" w14:textId="77777777" w:rsidR="00332684" w:rsidRDefault="003D375A" w:rsidP="008F710E">
      <w:pPr>
        <w:pStyle w:val="NormalWeb"/>
        <w:shd w:val="clear" w:color="auto" w:fill="FFFFFF"/>
        <w:rPr>
          <w:b/>
          <w:color w:val="202124"/>
          <w:shd w:val="clear" w:color="auto" w:fill="FFFFFF"/>
        </w:rPr>
      </w:pPr>
      <w:r>
        <w:rPr>
          <w:b/>
          <w:color w:val="2E74B5" w:themeColor="accent1" w:themeShade="BF"/>
          <w:shd w:val="clear" w:color="auto" w:fill="FFFFFF"/>
        </w:rPr>
        <w:t xml:space="preserve"> </w:t>
      </w:r>
      <w:r w:rsidR="00044B78" w:rsidRPr="00044B78">
        <w:rPr>
          <w:b/>
          <w:color w:val="202124"/>
          <w:shd w:val="clear" w:color="auto" w:fill="FFFFFF"/>
        </w:rPr>
        <w:t xml:space="preserve">Table 5. </w:t>
      </w:r>
      <w:r w:rsidR="00044B78" w:rsidRPr="00D522C7">
        <w:rPr>
          <w:b/>
          <w:color w:val="202124"/>
          <w:shd w:val="clear" w:color="auto" w:fill="FFFFFF"/>
        </w:rPr>
        <w:t>Multivariable</w:t>
      </w:r>
      <w:r w:rsidR="00044B78">
        <w:rPr>
          <w:b/>
          <w:color w:val="202124"/>
          <w:shd w:val="clear" w:color="auto" w:fill="FFFFFF"/>
        </w:rPr>
        <w:t xml:space="preserve"> multinomial</w:t>
      </w:r>
      <w:r w:rsidR="00044B78" w:rsidRPr="00D522C7">
        <w:rPr>
          <w:b/>
          <w:color w:val="202124"/>
          <w:shd w:val="clear" w:color="auto" w:fill="FFFFFF"/>
        </w:rPr>
        <w:t xml:space="preserve"> regression models of potential factors associated with </w:t>
      </w:r>
      <w:r w:rsidR="00044B78">
        <w:rPr>
          <w:b/>
          <w:color w:val="202124"/>
          <w:shd w:val="clear" w:color="auto" w:fill="FFFFFF"/>
        </w:rPr>
        <w:t>levels of severity</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032"/>
        <w:gridCol w:w="1170"/>
        <w:gridCol w:w="1534"/>
        <w:gridCol w:w="1109"/>
        <w:gridCol w:w="1050"/>
        <w:gridCol w:w="1414"/>
        <w:gridCol w:w="1041"/>
      </w:tblGrid>
      <w:tr w:rsidR="00044B78" w:rsidRPr="00332684" w14:paraId="4E0B63BA" w14:textId="77777777" w:rsidTr="00044B78">
        <w:trPr>
          <w:cantSplit/>
          <w:tblHeader/>
          <w:jc w:val="center"/>
        </w:trPr>
        <w:tc>
          <w:tcPr>
            <w:tcW w:w="0" w:type="auto"/>
            <w:shd w:val="clear" w:color="auto" w:fill="D9D9D9" w:themeFill="background1" w:themeFillShade="D9"/>
            <w:tcMar>
              <w:left w:w="60" w:type="dxa"/>
              <w:right w:w="60" w:type="dxa"/>
            </w:tcMar>
            <w:vAlign w:val="bottom"/>
          </w:tcPr>
          <w:p w14:paraId="45662BEB" w14:textId="77777777" w:rsidR="00044B78" w:rsidRPr="00A75598" w:rsidRDefault="00044B78" w:rsidP="00044B78">
            <w:pPr>
              <w:keepNext/>
              <w:adjustRightInd w:val="0"/>
              <w:spacing w:before="60" w:after="60"/>
              <w:rPr>
                <w:rFonts w:ascii="Arial Narrow" w:hAnsi="Arial Narrow" w:cs="Times New Roman"/>
                <w:b/>
                <w:bCs/>
                <w:color w:val="000000"/>
                <w:sz w:val="18"/>
                <w:szCs w:val="18"/>
              </w:rPr>
            </w:pPr>
          </w:p>
        </w:tc>
        <w:tc>
          <w:tcPr>
            <w:tcW w:w="0" w:type="auto"/>
            <w:gridSpan w:val="3"/>
            <w:shd w:val="clear" w:color="auto" w:fill="D9D9D9" w:themeFill="background1" w:themeFillShade="D9"/>
            <w:tcMar>
              <w:left w:w="60" w:type="dxa"/>
              <w:right w:w="60" w:type="dxa"/>
            </w:tcMar>
            <w:vAlign w:val="bottom"/>
          </w:tcPr>
          <w:p w14:paraId="7BAFA0EC" w14:textId="77777777" w:rsidR="00044B78" w:rsidRPr="00A75598" w:rsidRDefault="003A253A" w:rsidP="009C774B">
            <w:pPr>
              <w:keepNext/>
              <w:adjustRightInd w:val="0"/>
              <w:spacing w:before="60" w:after="60"/>
              <w:jc w:val="center"/>
              <w:rPr>
                <w:rFonts w:ascii="Arial Narrow" w:hAnsi="Arial Narrow" w:cs="Times New Roman"/>
                <w:b/>
                <w:bCs/>
                <w:color w:val="000000"/>
                <w:sz w:val="18"/>
                <w:szCs w:val="18"/>
              </w:rPr>
            </w:pPr>
            <w:r>
              <w:rPr>
                <w:rFonts w:ascii="Arial Narrow" w:hAnsi="Arial Narrow"/>
                <w:b/>
                <w:bCs/>
                <w:color w:val="000000"/>
                <w:sz w:val="18"/>
                <w:szCs w:val="18"/>
              </w:rPr>
              <w:t>No Cancer</w:t>
            </w:r>
          </w:p>
        </w:tc>
        <w:tc>
          <w:tcPr>
            <w:tcW w:w="0" w:type="auto"/>
            <w:gridSpan w:val="3"/>
            <w:shd w:val="clear" w:color="auto" w:fill="D9D9D9" w:themeFill="background1" w:themeFillShade="D9"/>
            <w:vAlign w:val="bottom"/>
          </w:tcPr>
          <w:p w14:paraId="1BBD73AD"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Cancer</w:t>
            </w:r>
          </w:p>
        </w:tc>
      </w:tr>
      <w:tr w:rsidR="00044B78" w:rsidRPr="00332684" w14:paraId="7A73CD1D" w14:textId="77777777" w:rsidTr="00044B78">
        <w:trPr>
          <w:cantSplit/>
          <w:tblHeader/>
          <w:jc w:val="center"/>
        </w:trPr>
        <w:tc>
          <w:tcPr>
            <w:tcW w:w="0" w:type="auto"/>
            <w:shd w:val="clear" w:color="auto" w:fill="D9D9D9" w:themeFill="background1" w:themeFillShade="D9"/>
            <w:tcMar>
              <w:left w:w="60" w:type="dxa"/>
              <w:right w:w="60" w:type="dxa"/>
            </w:tcMar>
            <w:vAlign w:val="bottom"/>
          </w:tcPr>
          <w:p w14:paraId="25FDB309" w14:textId="77777777" w:rsidR="00044B78" w:rsidRPr="00A75598" w:rsidRDefault="00044B78" w:rsidP="00044B78">
            <w:pPr>
              <w:adjustRightInd w:val="0"/>
              <w:spacing w:before="60" w:after="0"/>
              <w:rPr>
                <w:rFonts w:ascii="Arial Narrow" w:hAnsi="Arial Narrow" w:cs="Times New Roman"/>
                <w:b/>
                <w:color w:val="000000"/>
                <w:sz w:val="18"/>
                <w:szCs w:val="18"/>
              </w:rPr>
            </w:pPr>
            <w:r w:rsidRPr="00A75598">
              <w:rPr>
                <w:rFonts w:ascii="Arial Narrow" w:hAnsi="Arial Narrow" w:cs="Times New Roman"/>
                <w:b/>
                <w:color w:val="000000"/>
                <w:sz w:val="18"/>
                <w:szCs w:val="18"/>
              </w:rPr>
              <w:t>Variable</w:t>
            </w:r>
          </w:p>
        </w:tc>
        <w:tc>
          <w:tcPr>
            <w:tcW w:w="0" w:type="auto"/>
            <w:shd w:val="clear" w:color="auto" w:fill="D9D9D9" w:themeFill="background1" w:themeFillShade="D9"/>
            <w:tcMar>
              <w:left w:w="60" w:type="dxa"/>
              <w:right w:w="60" w:type="dxa"/>
            </w:tcMar>
            <w:vAlign w:val="bottom"/>
          </w:tcPr>
          <w:p w14:paraId="10CA194B"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H</w:t>
            </w:r>
            <w:r w:rsidRPr="00A75598">
              <w:rPr>
                <w:rFonts w:ascii="Arial Narrow" w:hAnsi="Arial Narrow" w:cs="Times New Roman"/>
                <w:b/>
                <w:bCs/>
                <w:color w:val="000000"/>
                <w:sz w:val="18"/>
                <w:szCs w:val="18"/>
              </w:rPr>
              <w:t>ospital</w:t>
            </w:r>
            <w:r w:rsidRPr="00A75598">
              <w:rPr>
                <w:rFonts w:ascii="Arial Narrow" w:hAnsi="Arial Narrow"/>
                <w:b/>
                <w:bCs/>
                <w:color w:val="000000"/>
                <w:sz w:val="18"/>
                <w:szCs w:val="18"/>
              </w:rPr>
              <w:t>ization</w:t>
            </w:r>
          </w:p>
          <w:p w14:paraId="34390E7D"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Only vs</w:t>
            </w:r>
          </w:p>
          <w:p w14:paraId="0BEDACC0" w14:textId="77777777" w:rsidR="00044B78" w:rsidRPr="00A75598" w:rsidRDefault="002125C2"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tcMar>
              <w:left w:w="60" w:type="dxa"/>
              <w:right w:w="60" w:type="dxa"/>
            </w:tcMar>
            <w:vAlign w:val="bottom"/>
          </w:tcPr>
          <w:p w14:paraId="38090556"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Hospitalization +</w:t>
            </w:r>
          </w:p>
          <w:p w14:paraId="4D1E87F0"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ICU or ventilation vs</w:t>
            </w:r>
          </w:p>
          <w:p w14:paraId="2751D7E8"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vAlign w:val="bottom"/>
          </w:tcPr>
          <w:p w14:paraId="09D4B155"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Death vs</w:t>
            </w:r>
          </w:p>
          <w:p w14:paraId="3FA3B962"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vAlign w:val="bottom"/>
          </w:tcPr>
          <w:p w14:paraId="070BC497"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H</w:t>
            </w:r>
            <w:r w:rsidRPr="00A75598">
              <w:rPr>
                <w:rFonts w:ascii="Arial Narrow" w:hAnsi="Arial Narrow" w:cs="Times New Roman"/>
                <w:b/>
                <w:bCs/>
                <w:color w:val="000000"/>
                <w:sz w:val="18"/>
                <w:szCs w:val="18"/>
              </w:rPr>
              <w:t>ospital</w:t>
            </w:r>
            <w:r w:rsidRPr="00A75598">
              <w:rPr>
                <w:rFonts w:ascii="Arial Narrow" w:hAnsi="Arial Narrow"/>
                <w:b/>
                <w:bCs/>
                <w:color w:val="000000"/>
                <w:sz w:val="18"/>
                <w:szCs w:val="18"/>
              </w:rPr>
              <w:t>ization</w:t>
            </w:r>
          </w:p>
          <w:p w14:paraId="69817C1E"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only vs</w:t>
            </w:r>
          </w:p>
          <w:p w14:paraId="27836BA2"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vAlign w:val="bottom"/>
          </w:tcPr>
          <w:p w14:paraId="77C4EC6E"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Hospitalization +</w:t>
            </w:r>
          </w:p>
          <w:p w14:paraId="58AF3C35"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ICU or ventilation vs</w:t>
            </w:r>
          </w:p>
          <w:p w14:paraId="55A5AE05"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vAlign w:val="bottom"/>
          </w:tcPr>
          <w:p w14:paraId="5011DDD1"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Death vs</w:t>
            </w:r>
          </w:p>
          <w:p w14:paraId="58777942"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r>
      <w:tr w:rsidR="00044B78" w:rsidRPr="00332684" w14:paraId="6BCB650E" w14:textId="77777777" w:rsidTr="00044B78">
        <w:trPr>
          <w:cantSplit/>
          <w:jc w:val="center"/>
        </w:trPr>
        <w:tc>
          <w:tcPr>
            <w:tcW w:w="0" w:type="auto"/>
            <w:shd w:val="clear" w:color="auto" w:fill="FFFFFF"/>
            <w:tcMar>
              <w:left w:w="60" w:type="dxa"/>
              <w:right w:w="60" w:type="dxa"/>
            </w:tcMar>
          </w:tcPr>
          <w:p w14:paraId="4790C034" w14:textId="77777777" w:rsidR="00044B78" w:rsidRPr="00332684" w:rsidRDefault="00044B78" w:rsidP="00044B78">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Age, years</w:t>
            </w:r>
          </w:p>
        </w:tc>
        <w:tc>
          <w:tcPr>
            <w:tcW w:w="0" w:type="auto"/>
            <w:shd w:val="clear" w:color="auto" w:fill="FFFFFF"/>
            <w:tcMar>
              <w:left w:w="60" w:type="dxa"/>
              <w:right w:w="60" w:type="dxa"/>
            </w:tcMar>
          </w:tcPr>
          <w:p w14:paraId="172A6FAC"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520AD8B9"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tcPr>
          <w:p w14:paraId="052916BD"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tcPr>
          <w:p w14:paraId="145A08DC"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tcPr>
          <w:p w14:paraId="5D129C3D"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tcPr>
          <w:p w14:paraId="2E00B278"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r>
      <w:tr w:rsidR="0090399B" w:rsidRPr="00332684" w14:paraId="69F65B9C" w14:textId="77777777" w:rsidTr="00044B78">
        <w:trPr>
          <w:cantSplit/>
          <w:jc w:val="center"/>
        </w:trPr>
        <w:tc>
          <w:tcPr>
            <w:tcW w:w="0" w:type="auto"/>
            <w:shd w:val="clear" w:color="auto" w:fill="FFFFFF"/>
            <w:tcMar>
              <w:left w:w="60" w:type="dxa"/>
              <w:right w:w="60" w:type="dxa"/>
            </w:tcMar>
          </w:tcPr>
          <w:p w14:paraId="74F0C484"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50-65</w:t>
            </w:r>
          </w:p>
        </w:tc>
        <w:tc>
          <w:tcPr>
            <w:tcW w:w="0" w:type="auto"/>
            <w:shd w:val="clear" w:color="auto" w:fill="FFFFFF"/>
            <w:tcMar>
              <w:left w:w="60" w:type="dxa"/>
              <w:right w:w="60" w:type="dxa"/>
            </w:tcMar>
          </w:tcPr>
          <w:p w14:paraId="53AFF4A9" w14:textId="4CF51C60"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1.06(1.03,1.08)</w:t>
            </w:r>
          </w:p>
        </w:tc>
        <w:tc>
          <w:tcPr>
            <w:tcW w:w="0" w:type="auto"/>
            <w:shd w:val="clear" w:color="auto" w:fill="FFFFFF"/>
            <w:tcMar>
              <w:left w:w="60" w:type="dxa"/>
              <w:right w:w="60" w:type="dxa"/>
            </w:tcMar>
          </w:tcPr>
          <w:p w14:paraId="2049E936" w14:textId="43BB15A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1.76(1.67,1.84)</w:t>
            </w:r>
          </w:p>
        </w:tc>
        <w:tc>
          <w:tcPr>
            <w:tcW w:w="0" w:type="auto"/>
          </w:tcPr>
          <w:p w14:paraId="4E849315" w14:textId="2A996696"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4.42(3.99,4.89)</w:t>
            </w:r>
          </w:p>
        </w:tc>
        <w:tc>
          <w:tcPr>
            <w:tcW w:w="0" w:type="auto"/>
          </w:tcPr>
          <w:p w14:paraId="4F0B7DFF" w14:textId="7EEA4DCB"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0.86(0.78,0.95)</w:t>
            </w:r>
          </w:p>
        </w:tc>
        <w:tc>
          <w:tcPr>
            <w:tcW w:w="0" w:type="auto"/>
          </w:tcPr>
          <w:p w14:paraId="06ED72A9" w14:textId="7F3B54E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1.23(0.99,1.52)</w:t>
            </w:r>
          </w:p>
        </w:tc>
        <w:tc>
          <w:tcPr>
            <w:tcW w:w="0" w:type="auto"/>
          </w:tcPr>
          <w:p w14:paraId="5E547AC2" w14:textId="1ADE6E7B"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1.66(1.19,2.32)</w:t>
            </w:r>
          </w:p>
        </w:tc>
      </w:tr>
      <w:tr w:rsidR="0090399B" w:rsidRPr="00332684" w14:paraId="0C20E8BA" w14:textId="77777777" w:rsidTr="00044B78">
        <w:trPr>
          <w:cantSplit/>
          <w:jc w:val="center"/>
        </w:trPr>
        <w:tc>
          <w:tcPr>
            <w:tcW w:w="0" w:type="auto"/>
            <w:shd w:val="clear" w:color="auto" w:fill="FFFFFF"/>
            <w:tcMar>
              <w:left w:w="60" w:type="dxa"/>
              <w:right w:w="60" w:type="dxa"/>
            </w:tcMar>
          </w:tcPr>
          <w:p w14:paraId="2B256888"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65-80</w:t>
            </w:r>
          </w:p>
        </w:tc>
        <w:tc>
          <w:tcPr>
            <w:tcW w:w="0" w:type="auto"/>
            <w:shd w:val="clear" w:color="auto" w:fill="FFFFFF"/>
            <w:tcMar>
              <w:left w:w="60" w:type="dxa"/>
              <w:right w:w="60" w:type="dxa"/>
            </w:tcMar>
          </w:tcPr>
          <w:p w14:paraId="552802B8" w14:textId="777680F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1.68(1.64,1.73)</w:t>
            </w:r>
          </w:p>
        </w:tc>
        <w:tc>
          <w:tcPr>
            <w:tcW w:w="0" w:type="auto"/>
            <w:shd w:val="clear" w:color="auto" w:fill="FFFFFF"/>
            <w:tcMar>
              <w:left w:w="60" w:type="dxa"/>
              <w:right w:w="60" w:type="dxa"/>
            </w:tcMar>
          </w:tcPr>
          <w:p w14:paraId="7AFD3A76" w14:textId="4C6AA1D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2.82(2.67,2.98)</w:t>
            </w:r>
          </w:p>
        </w:tc>
        <w:tc>
          <w:tcPr>
            <w:tcW w:w="0" w:type="auto"/>
          </w:tcPr>
          <w:p w14:paraId="5FB8B71A" w14:textId="04B9B3E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15.32(13.87,16.92)</w:t>
            </w:r>
          </w:p>
        </w:tc>
        <w:tc>
          <w:tcPr>
            <w:tcW w:w="0" w:type="auto"/>
          </w:tcPr>
          <w:p w14:paraId="4C555290" w14:textId="7BEB6B6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1.17(1.06,1.29)</w:t>
            </w:r>
          </w:p>
        </w:tc>
        <w:tc>
          <w:tcPr>
            <w:tcW w:w="0" w:type="auto"/>
          </w:tcPr>
          <w:p w14:paraId="004D2A4B" w14:textId="4312D71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1.54(1.24,1.92)</w:t>
            </w:r>
          </w:p>
        </w:tc>
        <w:tc>
          <w:tcPr>
            <w:tcW w:w="0" w:type="auto"/>
          </w:tcPr>
          <w:p w14:paraId="2B5C39C4" w14:textId="3CD505F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3.92(2.85,5.41)</w:t>
            </w:r>
          </w:p>
        </w:tc>
      </w:tr>
      <w:tr w:rsidR="0090399B" w:rsidRPr="00332684" w14:paraId="786AB6EE" w14:textId="77777777" w:rsidTr="00044B78">
        <w:trPr>
          <w:cantSplit/>
          <w:jc w:val="center"/>
        </w:trPr>
        <w:tc>
          <w:tcPr>
            <w:tcW w:w="0" w:type="auto"/>
            <w:shd w:val="clear" w:color="auto" w:fill="FFFFFF"/>
            <w:tcMar>
              <w:left w:w="60" w:type="dxa"/>
              <w:right w:w="60" w:type="dxa"/>
            </w:tcMar>
          </w:tcPr>
          <w:p w14:paraId="658CE53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&gt;=80</w:t>
            </w:r>
          </w:p>
        </w:tc>
        <w:tc>
          <w:tcPr>
            <w:tcW w:w="0" w:type="auto"/>
            <w:shd w:val="clear" w:color="auto" w:fill="FFFFFF"/>
            <w:tcMar>
              <w:left w:w="60" w:type="dxa"/>
              <w:right w:w="60" w:type="dxa"/>
            </w:tcMar>
          </w:tcPr>
          <w:p w14:paraId="69431B71" w14:textId="289DAA9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3.23(3.14,3.32)</w:t>
            </w:r>
          </w:p>
        </w:tc>
        <w:tc>
          <w:tcPr>
            <w:tcW w:w="0" w:type="auto"/>
            <w:shd w:val="clear" w:color="auto" w:fill="FFFFFF"/>
            <w:tcMar>
              <w:left w:w="60" w:type="dxa"/>
              <w:right w:w="60" w:type="dxa"/>
            </w:tcMar>
          </w:tcPr>
          <w:p w14:paraId="4E80A66D" w14:textId="49F7B3B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4.14(3.90,4.39)</w:t>
            </w:r>
          </w:p>
        </w:tc>
        <w:tc>
          <w:tcPr>
            <w:tcW w:w="0" w:type="auto"/>
          </w:tcPr>
          <w:p w14:paraId="387D7E69" w14:textId="5769AF5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67.21(61.11,73.92)</w:t>
            </w:r>
          </w:p>
        </w:tc>
        <w:tc>
          <w:tcPr>
            <w:tcW w:w="0" w:type="auto"/>
          </w:tcPr>
          <w:p w14:paraId="416761AE" w14:textId="2FDBF0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1.83(1.65,2.02)</w:t>
            </w:r>
          </w:p>
        </w:tc>
        <w:tc>
          <w:tcPr>
            <w:tcW w:w="0" w:type="auto"/>
          </w:tcPr>
          <w:p w14:paraId="361B1A64" w14:textId="07F75CB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2.02(1.62,2.51)</w:t>
            </w:r>
          </w:p>
        </w:tc>
        <w:tc>
          <w:tcPr>
            <w:tcW w:w="0" w:type="auto"/>
          </w:tcPr>
          <w:p w14:paraId="48D0416C" w14:textId="15A7076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12.14(8.87,16.63)</w:t>
            </w:r>
          </w:p>
        </w:tc>
      </w:tr>
      <w:tr w:rsidR="009C774B" w:rsidRPr="00332684" w14:paraId="13930E0C" w14:textId="77777777" w:rsidTr="00044B78">
        <w:trPr>
          <w:cantSplit/>
          <w:jc w:val="center"/>
        </w:trPr>
        <w:tc>
          <w:tcPr>
            <w:tcW w:w="0" w:type="auto"/>
            <w:shd w:val="clear" w:color="auto" w:fill="FFFFFF"/>
            <w:tcMar>
              <w:left w:w="60" w:type="dxa"/>
              <w:right w:w="60" w:type="dxa"/>
            </w:tcMar>
          </w:tcPr>
          <w:p w14:paraId="30F8BB7A" w14:textId="77777777" w:rsidR="009C774B" w:rsidRPr="00332684" w:rsidRDefault="009C774B" w:rsidP="009C774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0-50 (ref) </w:t>
            </w:r>
          </w:p>
        </w:tc>
        <w:tc>
          <w:tcPr>
            <w:tcW w:w="0" w:type="auto"/>
            <w:shd w:val="clear" w:color="auto" w:fill="FFFFFF"/>
            <w:tcMar>
              <w:left w:w="60" w:type="dxa"/>
              <w:right w:w="60" w:type="dxa"/>
            </w:tcMar>
          </w:tcPr>
          <w:p w14:paraId="513D0A44"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2DBFAF77"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2DBB3D20"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0324C6C0"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34E96A39"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99CE891"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C774B" w:rsidRPr="00332684" w14:paraId="3F4B7B79" w14:textId="77777777" w:rsidTr="00044B78">
        <w:trPr>
          <w:cantSplit/>
          <w:jc w:val="center"/>
        </w:trPr>
        <w:tc>
          <w:tcPr>
            <w:tcW w:w="0" w:type="auto"/>
            <w:shd w:val="clear" w:color="auto" w:fill="D9D9D9" w:themeFill="background1" w:themeFillShade="D9"/>
            <w:tcMar>
              <w:left w:w="60" w:type="dxa"/>
              <w:right w:w="60" w:type="dxa"/>
            </w:tcMar>
          </w:tcPr>
          <w:p w14:paraId="0B8E9025" w14:textId="77777777" w:rsidR="009C774B" w:rsidRPr="00332684" w:rsidRDefault="009C774B" w:rsidP="009C774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Gender    </w:t>
            </w:r>
          </w:p>
        </w:tc>
        <w:tc>
          <w:tcPr>
            <w:tcW w:w="0" w:type="auto"/>
            <w:shd w:val="clear" w:color="auto" w:fill="D9D9D9" w:themeFill="background1" w:themeFillShade="D9"/>
            <w:tcMar>
              <w:left w:w="60" w:type="dxa"/>
              <w:right w:w="60" w:type="dxa"/>
            </w:tcMar>
          </w:tcPr>
          <w:p w14:paraId="773C8E3D"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929C034"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1BF8973"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C08AC3D"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3C46120"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FCEE59C"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620BDC7D" w14:textId="77777777" w:rsidTr="00044B78">
        <w:trPr>
          <w:cantSplit/>
          <w:jc w:val="center"/>
        </w:trPr>
        <w:tc>
          <w:tcPr>
            <w:tcW w:w="0" w:type="auto"/>
            <w:shd w:val="clear" w:color="auto" w:fill="D9D9D9" w:themeFill="background1" w:themeFillShade="D9"/>
            <w:tcMar>
              <w:left w:w="60" w:type="dxa"/>
              <w:right w:w="60" w:type="dxa"/>
            </w:tcMar>
          </w:tcPr>
          <w:p w14:paraId="4DCC96B7"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Male</w:t>
            </w:r>
          </w:p>
        </w:tc>
        <w:tc>
          <w:tcPr>
            <w:tcW w:w="0" w:type="auto"/>
            <w:shd w:val="clear" w:color="auto" w:fill="D9D9D9" w:themeFill="background1" w:themeFillShade="D9"/>
            <w:tcMar>
              <w:left w:w="60" w:type="dxa"/>
              <w:right w:w="60" w:type="dxa"/>
            </w:tcMar>
          </w:tcPr>
          <w:p w14:paraId="3CBEC871" w14:textId="6680485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0.96(0.94,0.98)</w:t>
            </w:r>
          </w:p>
        </w:tc>
        <w:tc>
          <w:tcPr>
            <w:tcW w:w="0" w:type="auto"/>
            <w:shd w:val="clear" w:color="auto" w:fill="D9D9D9" w:themeFill="background1" w:themeFillShade="D9"/>
            <w:tcMar>
              <w:left w:w="60" w:type="dxa"/>
              <w:right w:w="60" w:type="dxa"/>
            </w:tcMar>
          </w:tcPr>
          <w:p w14:paraId="7E1C6858" w14:textId="63323C0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1.63(1.58,1.69)</w:t>
            </w:r>
          </w:p>
        </w:tc>
        <w:tc>
          <w:tcPr>
            <w:tcW w:w="0" w:type="auto"/>
            <w:shd w:val="clear" w:color="auto" w:fill="D9D9D9" w:themeFill="background1" w:themeFillShade="D9"/>
          </w:tcPr>
          <w:p w14:paraId="22DBFB3F" w14:textId="6316A97A"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1.62(1.56,1.69)</w:t>
            </w:r>
          </w:p>
        </w:tc>
        <w:tc>
          <w:tcPr>
            <w:tcW w:w="0" w:type="auto"/>
            <w:shd w:val="clear" w:color="auto" w:fill="D9D9D9" w:themeFill="background1" w:themeFillShade="D9"/>
          </w:tcPr>
          <w:p w14:paraId="6C425C5A" w14:textId="3525E8B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1.14(1.08,1.21)</w:t>
            </w:r>
          </w:p>
        </w:tc>
        <w:tc>
          <w:tcPr>
            <w:tcW w:w="0" w:type="auto"/>
            <w:shd w:val="clear" w:color="auto" w:fill="D9D9D9" w:themeFill="background1" w:themeFillShade="D9"/>
          </w:tcPr>
          <w:p w14:paraId="48DDD8F0" w14:textId="6104CE1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1.45(1.31,1.61)</w:t>
            </w:r>
          </w:p>
        </w:tc>
        <w:tc>
          <w:tcPr>
            <w:tcW w:w="0" w:type="auto"/>
            <w:shd w:val="clear" w:color="auto" w:fill="D9D9D9" w:themeFill="background1" w:themeFillShade="D9"/>
          </w:tcPr>
          <w:p w14:paraId="01D84CED" w14:textId="2DF4006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1.44(1.31,1.59)</w:t>
            </w:r>
          </w:p>
        </w:tc>
      </w:tr>
      <w:tr w:rsidR="0090399B" w:rsidRPr="00332684" w14:paraId="22916024" w14:textId="77777777" w:rsidTr="00044B78">
        <w:trPr>
          <w:cantSplit/>
          <w:jc w:val="center"/>
        </w:trPr>
        <w:tc>
          <w:tcPr>
            <w:tcW w:w="0" w:type="auto"/>
            <w:shd w:val="clear" w:color="auto" w:fill="D9D9D9" w:themeFill="background1" w:themeFillShade="D9"/>
            <w:tcMar>
              <w:left w:w="60" w:type="dxa"/>
              <w:right w:w="60" w:type="dxa"/>
            </w:tcMar>
          </w:tcPr>
          <w:p w14:paraId="7C1690AF"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Female (ref)</w:t>
            </w:r>
          </w:p>
        </w:tc>
        <w:tc>
          <w:tcPr>
            <w:tcW w:w="0" w:type="auto"/>
            <w:shd w:val="clear" w:color="auto" w:fill="D9D9D9" w:themeFill="background1" w:themeFillShade="D9"/>
            <w:tcMar>
              <w:left w:w="60" w:type="dxa"/>
              <w:right w:w="60" w:type="dxa"/>
            </w:tcMar>
          </w:tcPr>
          <w:p w14:paraId="08B9824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FC7F5F9"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53427E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CEC7A19"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7150A7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D3F5AF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450D731C" w14:textId="77777777" w:rsidTr="00044B78">
        <w:trPr>
          <w:cantSplit/>
          <w:jc w:val="center"/>
        </w:trPr>
        <w:tc>
          <w:tcPr>
            <w:tcW w:w="0" w:type="auto"/>
            <w:shd w:val="clear" w:color="auto" w:fill="FFFFFF"/>
            <w:tcMar>
              <w:left w:w="60" w:type="dxa"/>
              <w:right w:w="60" w:type="dxa"/>
            </w:tcMar>
          </w:tcPr>
          <w:p w14:paraId="3E221793"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Race and ethnicity</w:t>
            </w:r>
          </w:p>
        </w:tc>
        <w:tc>
          <w:tcPr>
            <w:tcW w:w="0" w:type="auto"/>
            <w:shd w:val="clear" w:color="auto" w:fill="FFFFFF"/>
            <w:tcMar>
              <w:left w:w="60" w:type="dxa"/>
              <w:right w:w="60" w:type="dxa"/>
            </w:tcMar>
          </w:tcPr>
          <w:p w14:paraId="3CEF3BB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40D2C91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179BA5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65EDA764"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693B8BC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2C6F4DE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0B3A2913" w14:textId="77777777" w:rsidTr="00044B78">
        <w:trPr>
          <w:cantSplit/>
          <w:jc w:val="center"/>
        </w:trPr>
        <w:tc>
          <w:tcPr>
            <w:tcW w:w="0" w:type="auto"/>
            <w:shd w:val="clear" w:color="auto" w:fill="FFFFFF"/>
            <w:tcMar>
              <w:left w:w="60" w:type="dxa"/>
              <w:right w:w="60" w:type="dxa"/>
            </w:tcMar>
          </w:tcPr>
          <w:p w14:paraId="3005D63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Hispanic</w:t>
            </w:r>
          </w:p>
        </w:tc>
        <w:tc>
          <w:tcPr>
            <w:tcW w:w="0" w:type="auto"/>
            <w:shd w:val="clear" w:color="auto" w:fill="FFFFFF"/>
            <w:tcMar>
              <w:left w:w="60" w:type="dxa"/>
              <w:right w:w="60" w:type="dxa"/>
            </w:tcMar>
          </w:tcPr>
          <w:p w14:paraId="6AF88633" w14:textId="61EF21D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2.01(1.96,2.07)</w:t>
            </w:r>
          </w:p>
        </w:tc>
        <w:tc>
          <w:tcPr>
            <w:tcW w:w="0" w:type="auto"/>
            <w:shd w:val="clear" w:color="auto" w:fill="FFFFFF"/>
            <w:tcMar>
              <w:left w:w="60" w:type="dxa"/>
              <w:right w:w="60" w:type="dxa"/>
            </w:tcMar>
          </w:tcPr>
          <w:p w14:paraId="5B413A87" w14:textId="19CC60D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2.66(2.52,2.81)</w:t>
            </w:r>
          </w:p>
        </w:tc>
        <w:tc>
          <w:tcPr>
            <w:tcW w:w="0" w:type="auto"/>
          </w:tcPr>
          <w:p w14:paraId="706F2B60" w14:textId="52BA6D2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1.77(1.63,1.91)</w:t>
            </w:r>
          </w:p>
        </w:tc>
        <w:tc>
          <w:tcPr>
            <w:tcW w:w="0" w:type="auto"/>
          </w:tcPr>
          <w:p w14:paraId="73DFF603" w14:textId="13133F0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1.52(1.36,1.70)</w:t>
            </w:r>
          </w:p>
        </w:tc>
        <w:tc>
          <w:tcPr>
            <w:tcW w:w="0" w:type="auto"/>
          </w:tcPr>
          <w:p w14:paraId="71EDBFE8" w14:textId="59B0A52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2.00(1.65,2.42)</w:t>
            </w:r>
          </w:p>
        </w:tc>
        <w:tc>
          <w:tcPr>
            <w:tcW w:w="0" w:type="auto"/>
          </w:tcPr>
          <w:p w14:paraId="48E819FF" w14:textId="52322CC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1.24(0.99,1.55)</w:t>
            </w:r>
          </w:p>
        </w:tc>
      </w:tr>
      <w:tr w:rsidR="0090399B" w:rsidRPr="00332684" w14:paraId="6C133C51" w14:textId="77777777" w:rsidTr="00044B78">
        <w:trPr>
          <w:cantSplit/>
          <w:jc w:val="center"/>
        </w:trPr>
        <w:tc>
          <w:tcPr>
            <w:tcW w:w="0" w:type="auto"/>
            <w:shd w:val="clear" w:color="auto" w:fill="FFFFFF"/>
            <w:tcMar>
              <w:left w:w="60" w:type="dxa"/>
              <w:right w:w="60" w:type="dxa"/>
            </w:tcMar>
          </w:tcPr>
          <w:p w14:paraId="514684C9"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Non-hispanic black</w:t>
            </w:r>
          </w:p>
        </w:tc>
        <w:tc>
          <w:tcPr>
            <w:tcW w:w="0" w:type="auto"/>
            <w:shd w:val="clear" w:color="auto" w:fill="FFFFFF"/>
            <w:tcMar>
              <w:left w:w="60" w:type="dxa"/>
              <w:right w:w="60" w:type="dxa"/>
            </w:tcMar>
          </w:tcPr>
          <w:p w14:paraId="1960E66B" w14:textId="601398B0"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1.89(1.85,1.95)</w:t>
            </w:r>
          </w:p>
        </w:tc>
        <w:tc>
          <w:tcPr>
            <w:tcW w:w="0" w:type="auto"/>
            <w:shd w:val="clear" w:color="auto" w:fill="FFFFFF"/>
            <w:tcMar>
              <w:left w:w="60" w:type="dxa"/>
              <w:right w:w="60" w:type="dxa"/>
            </w:tcMar>
          </w:tcPr>
          <w:p w14:paraId="357450B7" w14:textId="1E37BA6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2.52(2.40,2.64)</w:t>
            </w:r>
          </w:p>
        </w:tc>
        <w:tc>
          <w:tcPr>
            <w:tcW w:w="0" w:type="auto"/>
          </w:tcPr>
          <w:p w14:paraId="4A495F03" w14:textId="380D220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1.91(1.80,2.04)</w:t>
            </w:r>
          </w:p>
        </w:tc>
        <w:tc>
          <w:tcPr>
            <w:tcW w:w="0" w:type="auto"/>
          </w:tcPr>
          <w:p w14:paraId="7BCECA75" w14:textId="3958B8C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1.76(1.61,1.92)</w:t>
            </w:r>
          </w:p>
        </w:tc>
        <w:tc>
          <w:tcPr>
            <w:tcW w:w="0" w:type="auto"/>
          </w:tcPr>
          <w:p w14:paraId="4739D893" w14:textId="79E5F94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2.48(2.15,2.85)</w:t>
            </w:r>
          </w:p>
        </w:tc>
        <w:tc>
          <w:tcPr>
            <w:tcW w:w="0" w:type="auto"/>
          </w:tcPr>
          <w:p w14:paraId="113652CD" w14:textId="38051B8B"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1.79(1.54,2.08)</w:t>
            </w:r>
          </w:p>
        </w:tc>
      </w:tr>
      <w:tr w:rsidR="0090399B" w:rsidRPr="00332684" w14:paraId="695155D3" w14:textId="77777777" w:rsidTr="00044B78">
        <w:trPr>
          <w:cantSplit/>
          <w:jc w:val="center"/>
        </w:trPr>
        <w:tc>
          <w:tcPr>
            <w:tcW w:w="0" w:type="auto"/>
            <w:shd w:val="clear" w:color="auto" w:fill="FFFFFF"/>
            <w:tcMar>
              <w:left w:w="60" w:type="dxa"/>
              <w:right w:w="60" w:type="dxa"/>
            </w:tcMar>
          </w:tcPr>
          <w:p w14:paraId="38FDD1F5"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Others/Unknown</w:t>
            </w:r>
          </w:p>
        </w:tc>
        <w:tc>
          <w:tcPr>
            <w:tcW w:w="0" w:type="auto"/>
            <w:shd w:val="clear" w:color="auto" w:fill="FFFFFF"/>
            <w:tcMar>
              <w:left w:w="60" w:type="dxa"/>
              <w:right w:w="60" w:type="dxa"/>
            </w:tcMar>
          </w:tcPr>
          <w:p w14:paraId="7C6C7872" w14:textId="5A8B8FE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1.25(1.22,1.28)</w:t>
            </w:r>
          </w:p>
        </w:tc>
        <w:tc>
          <w:tcPr>
            <w:tcW w:w="0" w:type="auto"/>
            <w:shd w:val="clear" w:color="auto" w:fill="FFFFFF"/>
            <w:tcMar>
              <w:left w:w="60" w:type="dxa"/>
              <w:right w:w="60" w:type="dxa"/>
            </w:tcMar>
          </w:tcPr>
          <w:p w14:paraId="6855A273" w14:textId="4683521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1.79(1.70,1.88)</w:t>
            </w:r>
          </w:p>
        </w:tc>
        <w:tc>
          <w:tcPr>
            <w:tcW w:w="0" w:type="auto"/>
          </w:tcPr>
          <w:p w14:paraId="38460B7E" w14:textId="61EED1A0"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1.62(1.53,1.72)</w:t>
            </w:r>
          </w:p>
        </w:tc>
        <w:tc>
          <w:tcPr>
            <w:tcW w:w="0" w:type="auto"/>
          </w:tcPr>
          <w:p w14:paraId="7233A1F5" w14:textId="14FB1B2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1.07(0.98,1.18)</w:t>
            </w:r>
          </w:p>
        </w:tc>
        <w:tc>
          <w:tcPr>
            <w:tcW w:w="0" w:type="auto"/>
          </w:tcPr>
          <w:p w14:paraId="41D93541" w14:textId="33A69196"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1.53(1.29,1.81)</w:t>
            </w:r>
          </w:p>
        </w:tc>
        <w:tc>
          <w:tcPr>
            <w:tcW w:w="0" w:type="auto"/>
          </w:tcPr>
          <w:p w14:paraId="44DCE531" w14:textId="6B391A10"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1.27(1.07,1.50)</w:t>
            </w:r>
          </w:p>
        </w:tc>
      </w:tr>
      <w:tr w:rsidR="0090399B" w:rsidRPr="00332684" w14:paraId="357D9DD7" w14:textId="77777777" w:rsidTr="00044B78">
        <w:trPr>
          <w:cantSplit/>
          <w:jc w:val="center"/>
        </w:trPr>
        <w:tc>
          <w:tcPr>
            <w:tcW w:w="0" w:type="auto"/>
            <w:shd w:val="clear" w:color="auto" w:fill="FFFFFF"/>
            <w:tcMar>
              <w:left w:w="60" w:type="dxa"/>
              <w:right w:w="60" w:type="dxa"/>
            </w:tcMar>
          </w:tcPr>
          <w:p w14:paraId="7056755D"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Non-hispanic white (ref)</w:t>
            </w:r>
          </w:p>
        </w:tc>
        <w:tc>
          <w:tcPr>
            <w:tcW w:w="0" w:type="auto"/>
            <w:shd w:val="clear" w:color="auto" w:fill="FFFFFF"/>
            <w:tcMar>
              <w:left w:w="60" w:type="dxa"/>
              <w:right w:w="60" w:type="dxa"/>
            </w:tcMar>
          </w:tcPr>
          <w:p w14:paraId="3FE1585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4306B64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38BB63B"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1DAD99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3DB3054"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1AD9ED9F"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1DDB2934" w14:textId="77777777" w:rsidTr="00044B78">
        <w:trPr>
          <w:cantSplit/>
          <w:jc w:val="center"/>
        </w:trPr>
        <w:tc>
          <w:tcPr>
            <w:tcW w:w="0" w:type="auto"/>
            <w:shd w:val="clear" w:color="auto" w:fill="D9D9D9" w:themeFill="background1" w:themeFillShade="D9"/>
            <w:tcMar>
              <w:left w:w="60" w:type="dxa"/>
              <w:right w:w="60" w:type="dxa"/>
            </w:tcMar>
          </w:tcPr>
          <w:p w14:paraId="2F1D19F9" w14:textId="7F5B37D2"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of </w:t>
            </w:r>
            <w:r>
              <w:rPr>
                <w:rFonts w:ascii="Arial Narrow" w:hAnsi="Arial Narrow" w:cs="Times New Roman"/>
                <w:color w:val="000000"/>
                <w:sz w:val="18"/>
                <w:szCs w:val="18"/>
              </w:rPr>
              <w:t xml:space="preserve">established </w:t>
            </w:r>
            <w:r w:rsidRPr="00332684">
              <w:rPr>
                <w:rFonts w:ascii="Arial Narrow" w:hAnsi="Arial Narrow" w:cs="Times New Roman"/>
                <w:color w:val="000000"/>
                <w:sz w:val="18"/>
                <w:szCs w:val="18"/>
              </w:rPr>
              <w:t>comorbidities</w:t>
            </w:r>
          </w:p>
        </w:tc>
        <w:tc>
          <w:tcPr>
            <w:tcW w:w="0" w:type="auto"/>
            <w:shd w:val="clear" w:color="auto" w:fill="D9D9D9" w:themeFill="background1" w:themeFillShade="D9"/>
            <w:tcMar>
              <w:left w:w="60" w:type="dxa"/>
              <w:right w:w="60" w:type="dxa"/>
            </w:tcMar>
          </w:tcPr>
          <w:p w14:paraId="0A7A2945" w14:textId="39F2233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1.42(1.41,1.43)</w:t>
            </w:r>
          </w:p>
        </w:tc>
        <w:tc>
          <w:tcPr>
            <w:tcW w:w="0" w:type="auto"/>
            <w:shd w:val="clear" w:color="auto" w:fill="D9D9D9" w:themeFill="background1" w:themeFillShade="D9"/>
            <w:tcMar>
              <w:left w:w="60" w:type="dxa"/>
              <w:right w:w="60" w:type="dxa"/>
            </w:tcMar>
          </w:tcPr>
          <w:p w14:paraId="0B8DFE4E" w14:textId="1708A349"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1.58(1.56,1.60)</w:t>
            </w:r>
          </w:p>
        </w:tc>
        <w:tc>
          <w:tcPr>
            <w:tcW w:w="0" w:type="auto"/>
            <w:shd w:val="clear" w:color="auto" w:fill="D9D9D9" w:themeFill="background1" w:themeFillShade="D9"/>
          </w:tcPr>
          <w:p w14:paraId="6161BFB0" w14:textId="09480CB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1.46(1.44,1.48)</w:t>
            </w:r>
          </w:p>
        </w:tc>
        <w:tc>
          <w:tcPr>
            <w:tcW w:w="0" w:type="auto"/>
            <w:shd w:val="clear" w:color="auto" w:fill="D9D9D9" w:themeFill="background1" w:themeFillShade="D9"/>
          </w:tcPr>
          <w:p w14:paraId="7E03BC78" w14:textId="76DE9FD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1.27(1.25,1.30)</w:t>
            </w:r>
          </w:p>
        </w:tc>
        <w:tc>
          <w:tcPr>
            <w:tcW w:w="0" w:type="auto"/>
            <w:shd w:val="clear" w:color="auto" w:fill="D9D9D9" w:themeFill="background1" w:themeFillShade="D9"/>
          </w:tcPr>
          <w:p w14:paraId="70623942" w14:textId="2A39684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1.49(1.44,1.53)</w:t>
            </w:r>
          </w:p>
        </w:tc>
        <w:tc>
          <w:tcPr>
            <w:tcW w:w="0" w:type="auto"/>
            <w:shd w:val="clear" w:color="auto" w:fill="D9D9D9" w:themeFill="background1" w:themeFillShade="D9"/>
          </w:tcPr>
          <w:p w14:paraId="033B87F3" w14:textId="6F60C23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1.36(1.32,1.40)</w:t>
            </w:r>
          </w:p>
        </w:tc>
      </w:tr>
      <w:tr w:rsidR="0090399B" w:rsidRPr="00332684" w14:paraId="663795E5" w14:textId="77777777" w:rsidTr="00044B78">
        <w:trPr>
          <w:cantSplit/>
          <w:jc w:val="center"/>
        </w:trPr>
        <w:tc>
          <w:tcPr>
            <w:tcW w:w="0" w:type="auto"/>
            <w:shd w:val="clear" w:color="auto" w:fill="FFFFFF"/>
            <w:tcMar>
              <w:left w:w="60" w:type="dxa"/>
              <w:right w:w="60" w:type="dxa"/>
            </w:tcMar>
          </w:tcPr>
          <w:p w14:paraId="7BC88502"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of possible comorbidities</w:t>
            </w:r>
          </w:p>
        </w:tc>
        <w:tc>
          <w:tcPr>
            <w:tcW w:w="0" w:type="auto"/>
            <w:shd w:val="clear" w:color="auto" w:fill="FFFFFF"/>
            <w:tcMar>
              <w:left w:w="60" w:type="dxa"/>
              <w:right w:w="60" w:type="dxa"/>
            </w:tcMar>
          </w:tcPr>
          <w:p w14:paraId="56A39BC1" w14:textId="66AB690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1.29(1.28,1.31)</w:t>
            </w:r>
          </w:p>
        </w:tc>
        <w:tc>
          <w:tcPr>
            <w:tcW w:w="0" w:type="auto"/>
            <w:shd w:val="clear" w:color="auto" w:fill="FFFFFF"/>
            <w:tcMar>
              <w:left w:w="60" w:type="dxa"/>
              <w:right w:w="60" w:type="dxa"/>
            </w:tcMar>
          </w:tcPr>
          <w:p w14:paraId="5D9B2908" w14:textId="228BAB7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1.36(1.33,1.39)</w:t>
            </w:r>
          </w:p>
        </w:tc>
        <w:tc>
          <w:tcPr>
            <w:tcW w:w="0" w:type="auto"/>
          </w:tcPr>
          <w:p w14:paraId="248203A8" w14:textId="70719F2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1.20(1.17,1.23)</w:t>
            </w:r>
          </w:p>
        </w:tc>
        <w:tc>
          <w:tcPr>
            <w:tcW w:w="0" w:type="auto"/>
          </w:tcPr>
          <w:p w14:paraId="2AD2FF27" w14:textId="22617FF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1.15(1.11,1.18)</w:t>
            </w:r>
          </w:p>
        </w:tc>
        <w:tc>
          <w:tcPr>
            <w:tcW w:w="0" w:type="auto"/>
          </w:tcPr>
          <w:p w14:paraId="7B933AB4" w14:textId="1E8005A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1.16(1.10,1.22)</w:t>
            </w:r>
          </w:p>
        </w:tc>
        <w:tc>
          <w:tcPr>
            <w:tcW w:w="0" w:type="auto"/>
          </w:tcPr>
          <w:p w14:paraId="5A400CCA" w14:textId="4363F2E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1.12(1.07,1.18)</w:t>
            </w:r>
          </w:p>
        </w:tc>
      </w:tr>
      <w:tr w:rsidR="0090399B" w:rsidRPr="00332684" w14:paraId="6681BFAA" w14:textId="77777777" w:rsidTr="00044B78">
        <w:trPr>
          <w:cantSplit/>
          <w:jc w:val="center"/>
        </w:trPr>
        <w:tc>
          <w:tcPr>
            <w:tcW w:w="0" w:type="auto"/>
            <w:shd w:val="clear" w:color="auto" w:fill="D9D9D9" w:themeFill="background1" w:themeFillShade="D9"/>
            <w:tcMar>
              <w:left w:w="60" w:type="dxa"/>
              <w:right w:w="60" w:type="dxa"/>
            </w:tcMar>
          </w:tcPr>
          <w:p w14:paraId="7D7E5D56"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Recent surgery</w:t>
            </w:r>
          </w:p>
        </w:tc>
        <w:tc>
          <w:tcPr>
            <w:tcW w:w="0" w:type="auto"/>
            <w:shd w:val="clear" w:color="auto" w:fill="D9D9D9" w:themeFill="background1" w:themeFillShade="D9"/>
            <w:tcMar>
              <w:left w:w="60" w:type="dxa"/>
              <w:right w:w="60" w:type="dxa"/>
            </w:tcMar>
          </w:tcPr>
          <w:p w14:paraId="73CFA2B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FA1B3F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982368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373394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66A31D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306CA09"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55E38C7E" w14:textId="77777777" w:rsidTr="00044B78">
        <w:trPr>
          <w:cantSplit/>
          <w:jc w:val="center"/>
        </w:trPr>
        <w:tc>
          <w:tcPr>
            <w:tcW w:w="0" w:type="auto"/>
            <w:shd w:val="clear" w:color="auto" w:fill="D9D9D9" w:themeFill="background1" w:themeFillShade="D9"/>
            <w:tcMar>
              <w:left w:w="60" w:type="dxa"/>
              <w:right w:w="60" w:type="dxa"/>
            </w:tcMar>
          </w:tcPr>
          <w:p w14:paraId="1AA2DB77"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Yes</w:t>
            </w:r>
          </w:p>
        </w:tc>
        <w:tc>
          <w:tcPr>
            <w:tcW w:w="0" w:type="auto"/>
            <w:shd w:val="clear" w:color="auto" w:fill="D9D9D9" w:themeFill="background1" w:themeFillShade="D9"/>
            <w:tcMar>
              <w:left w:w="60" w:type="dxa"/>
              <w:right w:w="60" w:type="dxa"/>
            </w:tcMar>
          </w:tcPr>
          <w:p w14:paraId="74CA1D9F" w14:textId="2B309689"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2.29(2.24,2.34)</w:t>
            </w:r>
          </w:p>
        </w:tc>
        <w:tc>
          <w:tcPr>
            <w:tcW w:w="0" w:type="auto"/>
            <w:shd w:val="clear" w:color="auto" w:fill="D9D9D9" w:themeFill="background1" w:themeFillShade="D9"/>
            <w:tcMar>
              <w:left w:w="60" w:type="dxa"/>
              <w:right w:w="60" w:type="dxa"/>
            </w:tcMar>
          </w:tcPr>
          <w:p w14:paraId="08DF6236" w14:textId="1B71A226"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2.76(2.65,2.86)</w:t>
            </w:r>
          </w:p>
        </w:tc>
        <w:tc>
          <w:tcPr>
            <w:tcW w:w="0" w:type="auto"/>
            <w:shd w:val="clear" w:color="auto" w:fill="D9D9D9" w:themeFill="background1" w:themeFillShade="D9"/>
          </w:tcPr>
          <w:p w14:paraId="7CC7786C" w14:textId="7E2B8C9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2.50(2.39,2.61)</w:t>
            </w:r>
          </w:p>
        </w:tc>
        <w:tc>
          <w:tcPr>
            <w:tcW w:w="0" w:type="auto"/>
            <w:shd w:val="clear" w:color="auto" w:fill="D9D9D9" w:themeFill="background1" w:themeFillShade="D9"/>
          </w:tcPr>
          <w:p w14:paraId="0B63BA07" w14:textId="517DA53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2.45(2.31,2.60)</w:t>
            </w:r>
          </w:p>
        </w:tc>
        <w:tc>
          <w:tcPr>
            <w:tcW w:w="0" w:type="auto"/>
            <w:shd w:val="clear" w:color="auto" w:fill="D9D9D9" w:themeFill="background1" w:themeFillShade="D9"/>
          </w:tcPr>
          <w:p w14:paraId="0BE45C83" w14:textId="530379F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2.57(2.32,2.86)</w:t>
            </w:r>
          </w:p>
        </w:tc>
        <w:tc>
          <w:tcPr>
            <w:tcW w:w="0" w:type="auto"/>
            <w:shd w:val="clear" w:color="auto" w:fill="D9D9D9" w:themeFill="background1" w:themeFillShade="D9"/>
          </w:tcPr>
          <w:p w14:paraId="52BDC962" w14:textId="09E6579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3.02(2.73,3.34)</w:t>
            </w:r>
          </w:p>
        </w:tc>
      </w:tr>
      <w:tr w:rsidR="0090399B" w:rsidRPr="00332684" w14:paraId="2D305AE6" w14:textId="77777777" w:rsidTr="00044B78">
        <w:trPr>
          <w:cantSplit/>
          <w:jc w:val="center"/>
        </w:trPr>
        <w:tc>
          <w:tcPr>
            <w:tcW w:w="0" w:type="auto"/>
            <w:shd w:val="clear" w:color="auto" w:fill="D9D9D9" w:themeFill="background1" w:themeFillShade="D9"/>
            <w:tcMar>
              <w:left w:w="60" w:type="dxa"/>
              <w:right w:w="60" w:type="dxa"/>
            </w:tcMar>
          </w:tcPr>
          <w:p w14:paraId="15919A17"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 (ref) </w:t>
            </w:r>
          </w:p>
        </w:tc>
        <w:tc>
          <w:tcPr>
            <w:tcW w:w="0" w:type="auto"/>
            <w:shd w:val="clear" w:color="auto" w:fill="D9D9D9" w:themeFill="background1" w:themeFillShade="D9"/>
            <w:tcMar>
              <w:left w:w="60" w:type="dxa"/>
              <w:right w:w="60" w:type="dxa"/>
            </w:tcMar>
          </w:tcPr>
          <w:p w14:paraId="0DD10F71" w14:textId="563854E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84A2689" w14:textId="3D82991A"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FB5305C" w14:textId="05DAFF5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50D040D" w14:textId="4FD051B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F613D43" w14:textId="42C30CD6"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0782BAD" w14:textId="4E7D94D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2535F53A" w14:textId="77777777" w:rsidTr="00044B78">
        <w:trPr>
          <w:cantSplit/>
          <w:jc w:val="center"/>
        </w:trPr>
        <w:tc>
          <w:tcPr>
            <w:tcW w:w="0" w:type="auto"/>
            <w:shd w:val="clear" w:color="auto" w:fill="FFFFFF"/>
            <w:tcMar>
              <w:left w:w="60" w:type="dxa"/>
              <w:right w:w="60" w:type="dxa"/>
            </w:tcMar>
          </w:tcPr>
          <w:p w14:paraId="331BF53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Type of malignancy</w:t>
            </w:r>
          </w:p>
        </w:tc>
        <w:tc>
          <w:tcPr>
            <w:tcW w:w="0" w:type="auto"/>
            <w:shd w:val="clear" w:color="auto" w:fill="FFFFFF"/>
            <w:tcMar>
              <w:left w:w="60" w:type="dxa"/>
              <w:right w:w="60" w:type="dxa"/>
            </w:tcMar>
          </w:tcPr>
          <w:p w14:paraId="529BC3C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CB39AD7"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147FE40"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1F1B66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40EFE03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4D788FE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60C652B0" w14:textId="77777777" w:rsidTr="00044B78">
        <w:trPr>
          <w:cantSplit/>
          <w:jc w:val="center"/>
        </w:trPr>
        <w:tc>
          <w:tcPr>
            <w:tcW w:w="0" w:type="auto"/>
            <w:shd w:val="clear" w:color="auto" w:fill="FFFFFF"/>
            <w:tcMar>
              <w:left w:w="60" w:type="dxa"/>
              <w:right w:w="60" w:type="dxa"/>
            </w:tcMar>
          </w:tcPr>
          <w:p w14:paraId="220D7728" w14:textId="08FA4B4D"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Hematologic </w:t>
            </w:r>
            <w:r w:rsidR="00FC14D7">
              <w:rPr>
                <w:rFonts w:ascii="Arial Narrow" w:hAnsi="Arial Narrow" w:cs="Times New Roman"/>
                <w:color w:val="000000"/>
                <w:sz w:val="18"/>
                <w:szCs w:val="18"/>
              </w:rPr>
              <w:t>malignancy</w:t>
            </w:r>
          </w:p>
        </w:tc>
        <w:tc>
          <w:tcPr>
            <w:tcW w:w="0" w:type="auto"/>
            <w:shd w:val="clear" w:color="auto" w:fill="FFFFFF"/>
            <w:tcMar>
              <w:left w:w="60" w:type="dxa"/>
              <w:right w:w="60" w:type="dxa"/>
            </w:tcMar>
          </w:tcPr>
          <w:p w14:paraId="79A0FF2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068D81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413736FC"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E453DB5" w14:textId="5A161A9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1.51(1.40,1.64)</w:t>
            </w:r>
          </w:p>
        </w:tc>
        <w:tc>
          <w:tcPr>
            <w:tcW w:w="0" w:type="auto"/>
          </w:tcPr>
          <w:p w14:paraId="415D32A1" w14:textId="191887A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1.63(1.42,1.87)</w:t>
            </w:r>
          </w:p>
        </w:tc>
        <w:tc>
          <w:tcPr>
            <w:tcW w:w="0" w:type="auto"/>
          </w:tcPr>
          <w:p w14:paraId="2F6C174B" w14:textId="1AEE070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1.89(1.66,2.15)</w:t>
            </w:r>
          </w:p>
        </w:tc>
      </w:tr>
      <w:tr w:rsidR="0090399B" w:rsidRPr="00332684" w14:paraId="1CFB60DD" w14:textId="77777777" w:rsidTr="00044B78">
        <w:trPr>
          <w:cantSplit/>
          <w:jc w:val="center"/>
        </w:trPr>
        <w:tc>
          <w:tcPr>
            <w:tcW w:w="0" w:type="auto"/>
            <w:shd w:val="clear" w:color="auto" w:fill="FFFFFF"/>
            <w:tcMar>
              <w:left w:w="60" w:type="dxa"/>
              <w:right w:w="60" w:type="dxa"/>
            </w:tcMar>
          </w:tcPr>
          <w:p w14:paraId="335F1DDA"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Multiple type</w:t>
            </w:r>
          </w:p>
        </w:tc>
        <w:tc>
          <w:tcPr>
            <w:tcW w:w="0" w:type="auto"/>
            <w:shd w:val="clear" w:color="auto" w:fill="FFFFFF"/>
            <w:tcMar>
              <w:left w:w="60" w:type="dxa"/>
              <w:right w:w="60" w:type="dxa"/>
            </w:tcMar>
          </w:tcPr>
          <w:p w14:paraId="63090DF5"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6D69611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EBDCD0C"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2703993" w14:textId="70923879"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0.97(0.73,1.31)</w:t>
            </w:r>
          </w:p>
        </w:tc>
        <w:tc>
          <w:tcPr>
            <w:tcW w:w="0" w:type="auto"/>
          </w:tcPr>
          <w:p w14:paraId="365D8BC1" w14:textId="3030044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1.41(0.89,2.24)</w:t>
            </w:r>
          </w:p>
        </w:tc>
        <w:tc>
          <w:tcPr>
            <w:tcW w:w="0" w:type="auto"/>
          </w:tcPr>
          <w:p w14:paraId="3DC72C4D" w14:textId="1E39BEF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1.18(0.73,1.90)</w:t>
            </w:r>
          </w:p>
        </w:tc>
      </w:tr>
      <w:tr w:rsidR="0090399B" w:rsidRPr="00332684" w14:paraId="5DC45A50" w14:textId="77777777" w:rsidTr="00044B78">
        <w:trPr>
          <w:cantSplit/>
          <w:jc w:val="center"/>
        </w:trPr>
        <w:tc>
          <w:tcPr>
            <w:tcW w:w="0" w:type="auto"/>
            <w:shd w:val="clear" w:color="auto" w:fill="FFFFFF"/>
            <w:tcMar>
              <w:left w:w="60" w:type="dxa"/>
              <w:right w:w="60" w:type="dxa"/>
            </w:tcMar>
          </w:tcPr>
          <w:p w14:paraId="72BFBE6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Solid tumor (ref)</w:t>
            </w:r>
          </w:p>
        </w:tc>
        <w:tc>
          <w:tcPr>
            <w:tcW w:w="0" w:type="auto"/>
            <w:shd w:val="clear" w:color="auto" w:fill="FFFFFF"/>
            <w:tcMar>
              <w:left w:w="60" w:type="dxa"/>
              <w:right w:w="60" w:type="dxa"/>
            </w:tcMar>
          </w:tcPr>
          <w:p w14:paraId="40F921A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08CFD94"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2BE8DE8C"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1FAE7B2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03B735E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269C85C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6ECA101F" w14:textId="77777777" w:rsidTr="00332684">
        <w:trPr>
          <w:cantSplit/>
          <w:jc w:val="center"/>
        </w:trPr>
        <w:tc>
          <w:tcPr>
            <w:tcW w:w="0" w:type="auto"/>
            <w:shd w:val="clear" w:color="auto" w:fill="D9D9D9" w:themeFill="background1" w:themeFillShade="D9"/>
            <w:tcMar>
              <w:left w:w="60" w:type="dxa"/>
              <w:right w:w="60" w:type="dxa"/>
            </w:tcMar>
          </w:tcPr>
          <w:p w14:paraId="50C98C0C" w14:textId="77777777" w:rsidR="0090399B" w:rsidRPr="00332684" w:rsidRDefault="0090399B" w:rsidP="0090399B">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Recent c</w:t>
            </w:r>
            <w:r w:rsidRPr="00332684">
              <w:rPr>
                <w:rFonts w:ascii="Arial Narrow" w:hAnsi="Arial Narrow" w:cs="Times New Roman"/>
                <w:color w:val="000000"/>
                <w:sz w:val="18"/>
                <w:szCs w:val="18"/>
              </w:rPr>
              <w:t>hemotherapy</w:t>
            </w:r>
          </w:p>
        </w:tc>
        <w:tc>
          <w:tcPr>
            <w:tcW w:w="0" w:type="auto"/>
            <w:shd w:val="clear" w:color="auto" w:fill="D9D9D9" w:themeFill="background1" w:themeFillShade="D9"/>
            <w:tcMar>
              <w:left w:w="60" w:type="dxa"/>
              <w:right w:w="60" w:type="dxa"/>
            </w:tcMar>
          </w:tcPr>
          <w:p w14:paraId="5F0E922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D09F4A7"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1FB88A2"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9B559C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D4250E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4279D4B"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0A37E343" w14:textId="77777777" w:rsidTr="00332684">
        <w:trPr>
          <w:cantSplit/>
          <w:jc w:val="center"/>
        </w:trPr>
        <w:tc>
          <w:tcPr>
            <w:tcW w:w="0" w:type="auto"/>
            <w:shd w:val="clear" w:color="auto" w:fill="D9D9D9" w:themeFill="background1" w:themeFillShade="D9"/>
            <w:tcMar>
              <w:left w:w="60" w:type="dxa"/>
              <w:right w:w="60" w:type="dxa"/>
            </w:tcMar>
          </w:tcPr>
          <w:p w14:paraId="58D97936"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w:t>
            </w:r>
            <w:r>
              <w:rPr>
                <w:rFonts w:ascii="Arial Narrow" w:hAnsi="Arial Narrow" w:cs="Times New Roman"/>
                <w:color w:val="000000"/>
                <w:sz w:val="18"/>
                <w:szCs w:val="18"/>
              </w:rPr>
              <w:t>Yes</w:t>
            </w:r>
          </w:p>
        </w:tc>
        <w:tc>
          <w:tcPr>
            <w:tcW w:w="0" w:type="auto"/>
            <w:shd w:val="clear" w:color="auto" w:fill="D9D9D9" w:themeFill="background1" w:themeFillShade="D9"/>
            <w:tcMar>
              <w:left w:w="60" w:type="dxa"/>
              <w:right w:w="60" w:type="dxa"/>
            </w:tcMar>
          </w:tcPr>
          <w:p w14:paraId="2A0BE18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4D730B7"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E7492F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9367682" w14:textId="2B162CA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2.48(2.27,2.72)</w:t>
            </w:r>
          </w:p>
        </w:tc>
        <w:tc>
          <w:tcPr>
            <w:tcW w:w="0" w:type="auto"/>
            <w:shd w:val="clear" w:color="auto" w:fill="D9D9D9" w:themeFill="background1" w:themeFillShade="D9"/>
          </w:tcPr>
          <w:p w14:paraId="096D0104" w14:textId="79DC797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2.46(2.11,2.86)</w:t>
            </w:r>
          </w:p>
        </w:tc>
        <w:tc>
          <w:tcPr>
            <w:tcW w:w="0" w:type="auto"/>
            <w:shd w:val="clear" w:color="auto" w:fill="D9D9D9" w:themeFill="background1" w:themeFillShade="D9"/>
          </w:tcPr>
          <w:p w14:paraId="35CCBB3D" w14:textId="3216FD0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2.15(1.85,2.50)</w:t>
            </w:r>
          </w:p>
        </w:tc>
      </w:tr>
      <w:tr w:rsidR="0090399B" w:rsidRPr="00332684" w14:paraId="1E43CE72" w14:textId="77777777" w:rsidTr="00332684">
        <w:trPr>
          <w:cantSplit/>
          <w:jc w:val="center"/>
        </w:trPr>
        <w:tc>
          <w:tcPr>
            <w:tcW w:w="0" w:type="auto"/>
            <w:shd w:val="clear" w:color="auto" w:fill="D9D9D9" w:themeFill="background1" w:themeFillShade="D9"/>
            <w:tcMar>
              <w:left w:w="60" w:type="dxa"/>
              <w:right w:w="60" w:type="dxa"/>
            </w:tcMar>
          </w:tcPr>
          <w:p w14:paraId="1D163B7D"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 (ref)</w:t>
            </w:r>
          </w:p>
        </w:tc>
        <w:tc>
          <w:tcPr>
            <w:tcW w:w="0" w:type="auto"/>
            <w:shd w:val="clear" w:color="auto" w:fill="D9D9D9" w:themeFill="background1" w:themeFillShade="D9"/>
            <w:tcMar>
              <w:left w:w="60" w:type="dxa"/>
              <w:right w:w="60" w:type="dxa"/>
            </w:tcMar>
          </w:tcPr>
          <w:p w14:paraId="78F4DC1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4AC223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AAA6DE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74623E9"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8DC6CF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B4C6EC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758C0548" w14:textId="77777777" w:rsidTr="009C774B">
        <w:trPr>
          <w:cantSplit/>
          <w:jc w:val="center"/>
        </w:trPr>
        <w:tc>
          <w:tcPr>
            <w:tcW w:w="0" w:type="auto"/>
            <w:shd w:val="clear" w:color="auto" w:fill="auto"/>
            <w:tcMar>
              <w:left w:w="60" w:type="dxa"/>
              <w:right w:w="60" w:type="dxa"/>
            </w:tcMar>
          </w:tcPr>
          <w:p w14:paraId="2A53BDB0" w14:textId="77777777" w:rsidR="0090399B" w:rsidRPr="00332684" w:rsidRDefault="0090399B" w:rsidP="0090399B">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Recent radiation therapy</w:t>
            </w:r>
            <w:r w:rsidRPr="00332684">
              <w:rPr>
                <w:rFonts w:ascii="Arial Narrow" w:hAnsi="Arial Narrow" w:cs="Times New Roman"/>
                <w:color w:val="000000"/>
                <w:sz w:val="18"/>
                <w:szCs w:val="18"/>
              </w:rPr>
              <w:t xml:space="preserve">  </w:t>
            </w:r>
          </w:p>
        </w:tc>
        <w:tc>
          <w:tcPr>
            <w:tcW w:w="0" w:type="auto"/>
            <w:shd w:val="clear" w:color="auto" w:fill="auto"/>
            <w:tcMar>
              <w:left w:w="60" w:type="dxa"/>
              <w:right w:w="60" w:type="dxa"/>
            </w:tcMar>
          </w:tcPr>
          <w:p w14:paraId="69A0CD5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8F2A2F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6F62396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2640877F"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149AE8C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15E10BB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27E9ED13" w14:textId="77777777" w:rsidTr="009C774B">
        <w:trPr>
          <w:cantSplit/>
          <w:jc w:val="center"/>
        </w:trPr>
        <w:tc>
          <w:tcPr>
            <w:tcW w:w="0" w:type="auto"/>
            <w:shd w:val="clear" w:color="auto" w:fill="auto"/>
            <w:tcMar>
              <w:left w:w="60" w:type="dxa"/>
              <w:right w:w="60" w:type="dxa"/>
            </w:tcMar>
          </w:tcPr>
          <w:p w14:paraId="17B3A121"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w:t>
            </w:r>
            <w:r>
              <w:rPr>
                <w:rFonts w:ascii="Arial Narrow" w:hAnsi="Arial Narrow" w:cs="Times New Roman"/>
                <w:color w:val="000000"/>
                <w:sz w:val="18"/>
                <w:szCs w:val="18"/>
              </w:rPr>
              <w:t>Yes</w:t>
            </w:r>
          </w:p>
        </w:tc>
        <w:tc>
          <w:tcPr>
            <w:tcW w:w="0" w:type="auto"/>
            <w:shd w:val="clear" w:color="auto" w:fill="auto"/>
            <w:tcMar>
              <w:left w:w="60" w:type="dxa"/>
              <w:right w:w="60" w:type="dxa"/>
            </w:tcMar>
          </w:tcPr>
          <w:p w14:paraId="61394022"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C5E4DB0"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78D74402"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7558F04B" w14:textId="10EABFB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2.28(1.79,2.92)</w:t>
            </w:r>
          </w:p>
        </w:tc>
        <w:tc>
          <w:tcPr>
            <w:tcW w:w="0" w:type="auto"/>
            <w:shd w:val="clear" w:color="auto" w:fill="auto"/>
          </w:tcPr>
          <w:p w14:paraId="700758EA" w14:textId="052AA8C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1.97(1.29,3.01)</w:t>
            </w:r>
          </w:p>
        </w:tc>
        <w:tc>
          <w:tcPr>
            <w:tcW w:w="0" w:type="auto"/>
            <w:shd w:val="clear" w:color="auto" w:fill="auto"/>
          </w:tcPr>
          <w:p w14:paraId="64EB09F5" w14:textId="115878D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4.50(3.21,6.31)</w:t>
            </w:r>
          </w:p>
        </w:tc>
      </w:tr>
      <w:tr w:rsidR="0090399B" w:rsidRPr="00332684" w14:paraId="551EC698" w14:textId="77777777" w:rsidTr="009C774B">
        <w:trPr>
          <w:cantSplit/>
          <w:jc w:val="center"/>
        </w:trPr>
        <w:tc>
          <w:tcPr>
            <w:tcW w:w="0" w:type="auto"/>
            <w:shd w:val="clear" w:color="auto" w:fill="auto"/>
            <w:tcMar>
              <w:left w:w="60" w:type="dxa"/>
              <w:right w:w="60" w:type="dxa"/>
            </w:tcMar>
          </w:tcPr>
          <w:p w14:paraId="5438A90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 (ref)</w:t>
            </w:r>
          </w:p>
        </w:tc>
        <w:tc>
          <w:tcPr>
            <w:tcW w:w="0" w:type="auto"/>
            <w:shd w:val="clear" w:color="auto" w:fill="auto"/>
            <w:tcMar>
              <w:left w:w="60" w:type="dxa"/>
              <w:right w:w="60" w:type="dxa"/>
            </w:tcMar>
          </w:tcPr>
          <w:p w14:paraId="1CBA259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C4047A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390A986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668692F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53C11A3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3217C64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0BD7373F" w14:textId="77777777" w:rsidTr="004B5FDF">
        <w:trPr>
          <w:cantSplit/>
          <w:jc w:val="center"/>
        </w:trPr>
        <w:tc>
          <w:tcPr>
            <w:tcW w:w="0" w:type="auto"/>
            <w:shd w:val="clear" w:color="auto" w:fill="D9D9D9" w:themeFill="background1" w:themeFillShade="D9"/>
            <w:tcMar>
              <w:left w:w="60" w:type="dxa"/>
              <w:right w:w="60" w:type="dxa"/>
            </w:tcMar>
          </w:tcPr>
          <w:p w14:paraId="27E33820"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Survival years &gt;=5</w:t>
            </w:r>
          </w:p>
        </w:tc>
        <w:tc>
          <w:tcPr>
            <w:tcW w:w="0" w:type="auto"/>
            <w:shd w:val="clear" w:color="auto" w:fill="D9D9D9" w:themeFill="background1" w:themeFillShade="D9"/>
            <w:tcMar>
              <w:left w:w="60" w:type="dxa"/>
              <w:right w:w="60" w:type="dxa"/>
            </w:tcMar>
          </w:tcPr>
          <w:p w14:paraId="52ECFCA4"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8A4F15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ACADD8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3A0B4B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740DCC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E632035"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6B1C326B" w14:textId="77777777" w:rsidTr="004B5FDF">
        <w:trPr>
          <w:cantSplit/>
          <w:jc w:val="center"/>
        </w:trPr>
        <w:tc>
          <w:tcPr>
            <w:tcW w:w="0" w:type="auto"/>
            <w:shd w:val="clear" w:color="auto" w:fill="D9D9D9" w:themeFill="background1" w:themeFillShade="D9"/>
            <w:tcMar>
              <w:left w:w="60" w:type="dxa"/>
              <w:right w:w="60" w:type="dxa"/>
            </w:tcMar>
          </w:tcPr>
          <w:p w14:paraId="5A6F22E2"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Yes</w:t>
            </w:r>
          </w:p>
        </w:tc>
        <w:tc>
          <w:tcPr>
            <w:tcW w:w="0" w:type="auto"/>
            <w:shd w:val="clear" w:color="auto" w:fill="D9D9D9" w:themeFill="background1" w:themeFillShade="D9"/>
            <w:tcMar>
              <w:left w:w="60" w:type="dxa"/>
              <w:right w:w="60" w:type="dxa"/>
            </w:tcMar>
          </w:tcPr>
          <w:p w14:paraId="749A1E60"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78C46C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B8339F2"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452DEF8" w14:textId="38D5D53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0.66(0.61,0.71)</w:t>
            </w:r>
          </w:p>
        </w:tc>
        <w:tc>
          <w:tcPr>
            <w:tcW w:w="0" w:type="auto"/>
            <w:shd w:val="clear" w:color="auto" w:fill="D9D9D9" w:themeFill="background1" w:themeFillShade="D9"/>
          </w:tcPr>
          <w:p w14:paraId="6A4092B4" w14:textId="0180C71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0.62(0.54,0.72)</w:t>
            </w:r>
          </w:p>
        </w:tc>
        <w:tc>
          <w:tcPr>
            <w:tcW w:w="0" w:type="auto"/>
            <w:shd w:val="clear" w:color="auto" w:fill="D9D9D9" w:themeFill="background1" w:themeFillShade="D9"/>
          </w:tcPr>
          <w:p w14:paraId="4A48EF96" w14:textId="3E3413D5"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0.59(0.52,0.68)</w:t>
            </w:r>
          </w:p>
        </w:tc>
      </w:tr>
      <w:tr w:rsidR="0090399B" w:rsidRPr="00332684" w14:paraId="1C9C4202" w14:textId="77777777" w:rsidTr="004B5FDF">
        <w:trPr>
          <w:cantSplit/>
          <w:jc w:val="center"/>
        </w:trPr>
        <w:tc>
          <w:tcPr>
            <w:tcW w:w="0" w:type="auto"/>
            <w:shd w:val="clear" w:color="auto" w:fill="D9D9D9" w:themeFill="background1" w:themeFillShade="D9"/>
            <w:tcMar>
              <w:left w:w="60" w:type="dxa"/>
              <w:right w:w="60" w:type="dxa"/>
            </w:tcMar>
          </w:tcPr>
          <w:p w14:paraId="33C72669"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 (ref)</w:t>
            </w:r>
          </w:p>
        </w:tc>
        <w:tc>
          <w:tcPr>
            <w:tcW w:w="0" w:type="auto"/>
            <w:shd w:val="clear" w:color="auto" w:fill="D9D9D9" w:themeFill="background1" w:themeFillShade="D9"/>
            <w:tcMar>
              <w:left w:w="60" w:type="dxa"/>
              <w:right w:w="60" w:type="dxa"/>
            </w:tcMar>
          </w:tcPr>
          <w:p w14:paraId="7A196794" w14:textId="77777777" w:rsidR="0090399B" w:rsidRPr="008E64B6"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3BA78603" w14:textId="77777777" w:rsidR="0090399B" w:rsidRPr="008E64B6"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Pr>
          <w:p w14:paraId="24CCF4A3" w14:textId="77777777" w:rsidR="0090399B" w:rsidRPr="008E64B6"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Pr>
          <w:p w14:paraId="65D1D8FF" w14:textId="77777777" w:rsidR="0090399B" w:rsidRPr="009C774B"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Pr>
          <w:p w14:paraId="3E7E88ED" w14:textId="77777777" w:rsidR="0090399B" w:rsidRPr="009C774B"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Pr>
          <w:p w14:paraId="1757C138" w14:textId="77777777" w:rsidR="0090399B" w:rsidRPr="009C774B" w:rsidRDefault="0090399B" w:rsidP="0090399B">
            <w:pPr>
              <w:adjustRightInd w:val="0"/>
              <w:spacing w:before="60" w:after="0"/>
              <w:rPr>
                <w:rFonts w:ascii="Arial Narrow" w:hAnsi="Arial Narrow" w:cs="Times New Roman"/>
                <w:color w:val="000000"/>
                <w:sz w:val="18"/>
                <w:szCs w:val="18"/>
              </w:rPr>
            </w:pPr>
          </w:p>
        </w:tc>
      </w:tr>
    </w:tbl>
    <w:p w14:paraId="319D1733" w14:textId="77777777" w:rsidR="00D02446" w:rsidRDefault="00D02446" w:rsidP="00D02446">
      <w:pPr>
        <w:shd w:val="clear" w:color="auto" w:fill="FFFFFF"/>
        <w:spacing w:after="0" w:line="240" w:lineRule="auto"/>
        <w:jc w:val="center"/>
        <w:rPr>
          <w:b/>
          <w:color w:val="202124"/>
          <w:sz w:val="24"/>
          <w:szCs w:val="24"/>
          <w:shd w:val="clear" w:color="auto" w:fill="FFFFFF"/>
        </w:rPr>
      </w:pPr>
    </w:p>
    <w:p w14:paraId="728FDC83" w14:textId="77777777" w:rsidR="00D02446" w:rsidRPr="00D02446" w:rsidRDefault="00D02446" w:rsidP="00D02446">
      <w:pPr>
        <w:pStyle w:val="NormalWeb"/>
        <w:shd w:val="clear" w:color="auto" w:fill="FFFFFF"/>
        <w:jc w:val="center"/>
        <w:rPr>
          <w:rStyle w:val="Strong"/>
        </w:rPr>
      </w:pPr>
      <w:r w:rsidRPr="00D02446">
        <w:rPr>
          <w:rStyle w:val="Strong"/>
        </w:rPr>
        <w:t>Table 6. Primary and secondary outcomes after matching</w:t>
      </w:r>
    </w:p>
    <w:tbl>
      <w:tblPr>
        <w:tblW w:w="0" w:type="auto"/>
        <w:jc w:val="center"/>
        <w:tblLook w:val="04A0" w:firstRow="1" w:lastRow="0" w:firstColumn="1" w:lastColumn="0" w:noHBand="0" w:noVBand="1"/>
      </w:tblPr>
      <w:tblGrid>
        <w:gridCol w:w="2846"/>
        <w:gridCol w:w="1077"/>
        <w:gridCol w:w="1077"/>
      </w:tblGrid>
      <w:tr w:rsidR="00D02446" w:rsidRPr="003749AD" w14:paraId="43B928EA" w14:textId="77777777" w:rsidTr="00105A62">
        <w:trPr>
          <w:jc w:val="center"/>
        </w:trPr>
        <w:tc>
          <w:tcPr>
            <w:tcW w:w="0" w:type="auto"/>
            <w:tcBorders>
              <w:top w:val="single" w:sz="4" w:space="0" w:color="auto"/>
              <w:left w:val="single" w:sz="4" w:space="0" w:color="auto"/>
              <w:bottom w:val="single" w:sz="4" w:space="0" w:color="auto"/>
            </w:tcBorders>
            <w:shd w:val="clear" w:color="auto" w:fill="D9D9D9"/>
            <w:vAlign w:val="center"/>
          </w:tcPr>
          <w:p w14:paraId="140B7764" w14:textId="77777777" w:rsidR="00D02446" w:rsidRPr="003749AD" w:rsidRDefault="00D02446" w:rsidP="00105A62">
            <w:pPr>
              <w:spacing w:before="120" w:after="0" w:line="240" w:lineRule="auto"/>
              <w:rPr>
                <w:rFonts w:ascii="Arial Narrow" w:eastAsia="Times New Roman" w:hAnsi="Arial Narrow" w:cs="Times New Roman"/>
                <w:b/>
                <w:bCs/>
                <w:color w:val="000000"/>
                <w:sz w:val="18"/>
                <w:szCs w:val="18"/>
              </w:rPr>
            </w:pPr>
            <w:r w:rsidRPr="003749AD">
              <w:rPr>
                <w:rFonts w:ascii="Arial Narrow" w:eastAsia="Times New Roman" w:hAnsi="Arial Narrow" w:cs="Times New Roman"/>
                <w:b/>
                <w:bCs/>
                <w:color w:val="000000"/>
                <w:sz w:val="18"/>
                <w:szCs w:val="18"/>
              </w:rPr>
              <w:t>Outcome</w:t>
            </w:r>
          </w:p>
        </w:tc>
        <w:tc>
          <w:tcPr>
            <w:tcW w:w="0" w:type="auto"/>
            <w:tcBorders>
              <w:top w:val="single" w:sz="4" w:space="0" w:color="auto"/>
              <w:bottom w:val="single" w:sz="4" w:space="0" w:color="auto"/>
            </w:tcBorders>
            <w:shd w:val="clear" w:color="auto" w:fill="D9D9D9"/>
            <w:vAlign w:val="center"/>
          </w:tcPr>
          <w:p w14:paraId="16EFFD17" w14:textId="77777777" w:rsidR="00D02446" w:rsidRPr="006F49D5" w:rsidRDefault="00D02446" w:rsidP="00D02446">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No cancer</w:t>
            </w:r>
          </w:p>
          <w:p w14:paraId="0FCD12F5" w14:textId="2D3F7D2E" w:rsidR="00D02446" w:rsidRPr="006F49D5" w:rsidRDefault="00D02446" w:rsidP="00D02446">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00C168E9">
              <w:rPr>
                <w:rFonts w:ascii="Arial Narrow" w:eastAsia="Times New Roman" w:hAnsi="Arial Narrow" w:cs="Times New Roman"/>
                <w:b/>
                <w:bCs/>
                <w:color w:val="000000"/>
                <w:sz w:val="16"/>
                <w:szCs w:val="16"/>
              </w:rPr>
              <w:t xml:space="preserve"> </w:t>
            </w:r>
            <w:r w:rsidR="00C168E9" w:rsidRPr="00C168E9">
              <w:rPr>
                <w:rFonts w:ascii="Arial Narrow" w:eastAsia="Times New Roman" w:hAnsi="Arial Narrow" w:cs="Times New Roman"/>
                <w:b/>
                <w:bCs/>
                <w:color w:val="000000"/>
                <w:sz w:val="16"/>
                <w:szCs w:val="16"/>
              </w:rPr>
              <w:t>31219</w:t>
            </w:r>
            <w:r w:rsidRPr="006F49D5">
              <w:rPr>
                <w:rFonts w:ascii="Arial Narrow" w:eastAsia="Times New Roman" w:hAnsi="Arial Narrow" w:cs="Times New Roman"/>
                <w:b/>
                <w:bCs/>
                <w:color w:val="000000"/>
                <w:sz w:val="16"/>
                <w:szCs w:val="16"/>
              </w:rPr>
              <w:t>)</w:t>
            </w:r>
          </w:p>
        </w:tc>
        <w:tc>
          <w:tcPr>
            <w:tcW w:w="0" w:type="auto"/>
            <w:tcBorders>
              <w:top w:val="single" w:sz="4" w:space="0" w:color="auto"/>
              <w:bottom w:val="single" w:sz="4" w:space="0" w:color="auto"/>
              <w:right w:val="single" w:sz="4" w:space="0" w:color="auto"/>
            </w:tcBorders>
            <w:shd w:val="clear" w:color="auto" w:fill="D9D9D9"/>
            <w:vAlign w:val="center"/>
          </w:tcPr>
          <w:p w14:paraId="495CEBF0" w14:textId="77777777" w:rsidR="00D02446" w:rsidRPr="006F49D5" w:rsidRDefault="00D02446" w:rsidP="00D02446">
            <w:pPr>
              <w:spacing w:before="120" w:after="0" w:line="240" w:lineRule="auto"/>
              <w:jc w:val="center"/>
              <w:rPr>
                <w:rFonts w:ascii="Arial Narrow" w:eastAsia="Times New Roman" w:hAnsi="Arial Narrow" w:cs="Times New Roman"/>
                <w:b/>
                <w:bCs/>
                <w:color w:val="000000"/>
                <w:sz w:val="16"/>
                <w:szCs w:val="16"/>
              </w:rPr>
            </w:pPr>
            <w:r>
              <w:rPr>
                <w:rFonts w:ascii="Arial Narrow" w:eastAsia="Times New Roman" w:hAnsi="Arial Narrow" w:cs="Times New Roman"/>
                <w:b/>
                <w:bCs/>
                <w:color w:val="000000"/>
                <w:sz w:val="16"/>
                <w:szCs w:val="16"/>
              </w:rPr>
              <w:t>C</w:t>
            </w:r>
            <w:r w:rsidRPr="006F49D5">
              <w:rPr>
                <w:rFonts w:ascii="Arial Narrow" w:eastAsia="Times New Roman" w:hAnsi="Arial Narrow" w:cs="Times New Roman"/>
                <w:b/>
                <w:bCs/>
                <w:color w:val="000000"/>
                <w:sz w:val="16"/>
                <w:szCs w:val="16"/>
              </w:rPr>
              <w:t>ancer</w:t>
            </w:r>
          </w:p>
          <w:p w14:paraId="0CD4331A" w14:textId="728B773D" w:rsidR="00D02446" w:rsidRDefault="00D02446" w:rsidP="00D02446">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00C168E9">
              <w:rPr>
                <w:rFonts w:ascii="Arial Narrow" w:eastAsia="Times New Roman" w:hAnsi="Arial Narrow" w:cs="Times New Roman"/>
                <w:b/>
                <w:bCs/>
                <w:color w:val="000000"/>
                <w:sz w:val="16"/>
                <w:szCs w:val="16"/>
              </w:rPr>
              <w:t xml:space="preserve"> </w:t>
            </w:r>
            <w:r w:rsidR="00C168E9" w:rsidRPr="00C168E9">
              <w:rPr>
                <w:rFonts w:ascii="Arial Narrow" w:eastAsia="Times New Roman" w:hAnsi="Arial Narrow" w:cs="Times New Roman"/>
                <w:b/>
                <w:bCs/>
                <w:color w:val="000000"/>
                <w:sz w:val="16"/>
                <w:szCs w:val="16"/>
              </w:rPr>
              <w:t>31219</w:t>
            </w:r>
            <w:r w:rsidRPr="006F49D5">
              <w:rPr>
                <w:rFonts w:ascii="Arial Narrow" w:eastAsia="Times New Roman" w:hAnsi="Arial Narrow" w:cs="Times New Roman"/>
                <w:b/>
                <w:bCs/>
                <w:color w:val="000000"/>
                <w:sz w:val="16"/>
                <w:szCs w:val="16"/>
              </w:rPr>
              <w:t>)</w:t>
            </w:r>
          </w:p>
        </w:tc>
      </w:tr>
      <w:tr w:rsidR="008B00A9" w:rsidRPr="003749AD" w14:paraId="153446A7" w14:textId="77777777" w:rsidTr="008B00A9">
        <w:trPr>
          <w:jc w:val="center"/>
        </w:trPr>
        <w:tc>
          <w:tcPr>
            <w:tcW w:w="0" w:type="auto"/>
            <w:tcBorders>
              <w:top w:val="single" w:sz="4" w:space="0" w:color="auto"/>
              <w:left w:val="single" w:sz="4" w:space="0" w:color="auto"/>
            </w:tcBorders>
            <w:shd w:val="clear" w:color="000000" w:fill="FFFFFF"/>
            <w:vAlign w:val="center"/>
            <w:hideMark/>
          </w:tcPr>
          <w:p w14:paraId="316362E3"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Died</w:t>
            </w:r>
          </w:p>
        </w:tc>
        <w:tc>
          <w:tcPr>
            <w:tcW w:w="0" w:type="auto"/>
            <w:tcBorders>
              <w:top w:val="single" w:sz="4" w:space="0" w:color="auto"/>
            </w:tcBorders>
            <w:shd w:val="clear" w:color="auto" w:fill="FFFF00"/>
            <w:hideMark/>
          </w:tcPr>
          <w:p w14:paraId="4CD57C0D" w14:textId="0CFE3F27"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1935 (6.2%)</w:t>
            </w:r>
          </w:p>
        </w:tc>
        <w:tc>
          <w:tcPr>
            <w:tcW w:w="0" w:type="auto"/>
            <w:tcBorders>
              <w:top w:val="single" w:sz="4" w:space="0" w:color="auto"/>
              <w:right w:val="single" w:sz="4" w:space="0" w:color="auto"/>
            </w:tcBorders>
            <w:shd w:val="clear" w:color="000000" w:fill="FFFFFF"/>
            <w:hideMark/>
          </w:tcPr>
          <w:p w14:paraId="3504D38B" w14:textId="50014E6B"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2015 (6.5%)</w:t>
            </w:r>
          </w:p>
        </w:tc>
      </w:tr>
      <w:tr w:rsidR="008B00A9" w:rsidRPr="003749AD" w14:paraId="50FEAF96" w14:textId="77777777" w:rsidTr="008B00A9">
        <w:trPr>
          <w:jc w:val="center"/>
        </w:trPr>
        <w:tc>
          <w:tcPr>
            <w:tcW w:w="0" w:type="auto"/>
            <w:tcBorders>
              <w:left w:val="single" w:sz="4" w:space="0" w:color="auto"/>
            </w:tcBorders>
            <w:shd w:val="clear" w:color="auto" w:fill="D9D9D9"/>
            <w:vAlign w:val="center"/>
            <w:hideMark/>
          </w:tcPr>
          <w:p w14:paraId="11872F44"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Admitted to a hospital</w:t>
            </w:r>
          </w:p>
        </w:tc>
        <w:tc>
          <w:tcPr>
            <w:tcW w:w="0" w:type="auto"/>
            <w:shd w:val="clear" w:color="auto" w:fill="FFFF00"/>
            <w:hideMark/>
          </w:tcPr>
          <w:p w14:paraId="0A2CF8D5" w14:textId="19928E08"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9782 (31.3%)</w:t>
            </w:r>
          </w:p>
        </w:tc>
        <w:tc>
          <w:tcPr>
            <w:tcW w:w="0" w:type="auto"/>
            <w:tcBorders>
              <w:right w:val="single" w:sz="4" w:space="0" w:color="auto"/>
            </w:tcBorders>
            <w:shd w:val="clear" w:color="auto" w:fill="D9D9D9"/>
            <w:hideMark/>
          </w:tcPr>
          <w:p w14:paraId="7A52AE89" w14:textId="547AC58D"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11244 (36.0%)</w:t>
            </w:r>
          </w:p>
        </w:tc>
      </w:tr>
      <w:tr w:rsidR="008B00A9" w:rsidRPr="003749AD" w14:paraId="5D075F56" w14:textId="77777777" w:rsidTr="008B00A9">
        <w:trPr>
          <w:jc w:val="center"/>
        </w:trPr>
        <w:tc>
          <w:tcPr>
            <w:tcW w:w="0" w:type="auto"/>
            <w:tcBorders>
              <w:left w:val="single" w:sz="4" w:space="0" w:color="auto"/>
            </w:tcBorders>
            <w:shd w:val="clear" w:color="000000" w:fill="FFFFFF"/>
            <w:vAlign w:val="center"/>
            <w:hideMark/>
          </w:tcPr>
          <w:p w14:paraId="55A2E409"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Admitted to an ICU</w:t>
            </w:r>
          </w:p>
        </w:tc>
        <w:tc>
          <w:tcPr>
            <w:tcW w:w="0" w:type="auto"/>
            <w:shd w:val="clear" w:color="auto" w:fill="FFFF00"/>
            <w:hideMark/>
          </w:tcPr>
          <w:p w14:paraId="6512FF3D" w14:textId="39EE395C"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2029 (6.5%)</w:t>
            </w:r>
          </w:p>
        </w:tc>
        <w:tc>
          <w:tcPr>
            <w:tcW w:w="0" w:type="auto"/>
            <w:tcBorders>
              <w:right w:val="single" w:sz="4" w:space="0" w:color="auto"/>
            </w:tcBorders>
            <w:shd w:val="clear" w:color="000000" w:fill="FFFFFF"/>
            <w:hideMark/>
          </w:tcPr>
          <w:p w14:paraId="24D6BC6D" w14:textId="583FF3E0"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2057 (6.6%)</w:t>
            </w:r>
          </w:p>
        </w:tc>
      </w:tr>
      <w:tr w:rsidR="008B00A9" w:rsidRPr="003749AD" w14:paraId="06846982" w14:textId="77777777" w:rsidTr="008B00A9">
        <w:trPr>
          <w:jc w:val="center"/>
        </w:trPr>
        <w:tc>
          <w:tcPr>
            <w:tcW w:w="0" w:type="auto"/>
            <w:tcBorders>
              <w:left w:val="single" w:sz="4" w:space="0" w:color="auto"/>
            </w:tcBorders>
            <w:shd w:val="clear" w:color="auto" w:fill="D9D9D9"/>
            <w:vAlign w:val="center"/>
            <w:hideMark/>
          </w:tcPr>
          <w:p w14:paraId="7EE159DA"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Required mechanical ventilation</w:t>
            </w:r>
          </w:p>
        </w:tc>
        <w:tc>
          <w:tcPr>
            <w:tcW w:w="0" w:type="auto"/>
            <w:shd w:val="clear" w:color="auto" w:fill="FFFF00"/>
            <w:hideMark/>
          </w:tcPr>
          <w:p w14:paraId="26410AD1" w14:textId="47E578BD"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1124 (3.6%)</w:t>
            </w:r>
          </w:p>
        </w:tc>
        <w:tc>
          <w:tcPr>
            <w:tcW w:w="0" w:type="auto"/>
            <w:tcBorders>
              <w:right w:val="single" w:sz="4" w:space="0" w:color="auto"/>
            </w:tcBorders>
            <w:shd w:val="clear" w:color="auto" w:fill="D9D9D9"/>
            <w:hideMark/>
          </w:tcPr>
          <w:p w14:paraId="2848A8E7" w14:textId="293E752F"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1030 (3.3%)</w:t>
            </w:r>
          </w:p>
        </w:tc>
      </w:tr>
      <w:tr w:rsidR="008B00A9" w:rsidRPr="003749AD" w14:paraId="1A8DCD91" w14:textId="77777777" w:rsidTr="008B00A9">
        <w:trPr>
          <w:jc w:val="center"/>
        </w:trPr>
        <w:tc>
          <w:tcPr>
            <w:tcW w:w="0" w:type="auto"/>
            <w:tcBorders>
              <w:left w:val="single" w:sz="4" w:space="0" w:color="auto"/>
            </w:tcBorders>
            <w:shd w:val="clear" w:color="auto" w:fill="auto"/>
            <w:vAlign w:val="center"/>
          </w:tcPr>
          <w:p w14:paraId="20D04D8F"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Composite endpoint (yes/no)</w:t>
            </w:r>
          </w:p>
        </w:tc>
        <w:tc>
          <w:tcPr>
            <w:tcW w:w="0" w:type="auto"/>
            <w:shd w:val="clear" w:color="auto" w:fill="FFFF00"/>
          </w:tcPr>
          <w:p w14:paraId="723C3CAA" w14:textId="7D3A6A53"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10492 (33.6%)</w:t>
            </w:r>
          </w:p>
        </w:tc>
        <w:tc>
          <w:tcPr>
            <w:tcW w:w="0" w:type="auto"/>
            <w:tcBorders>
              <w:right w:val="single" w:sz="4" w:space="0" w:color="auto"/>
            </w:tcBorders>
            <w:shd w:val="clear" w:color="auto" w:fill="auto"/>
          </w:tcPr>
          <w:p w14:paraId="0BF03E2C" w14:textId="4E60BF62"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11929 (38.2%)</w:t>
            </w:r>
          </w:p>
        </w:tc>
      </w:tr>
      <w:tr w:rsidR="008B00A9" w:rsidRPr="003749AD" w14:paraId="7E770AD8" w14:textId="77777777" w:rsidTr="008B00A9">
        <w:trPr>
          <w:jc w:val="center"/>
        </w:trPr>
        <w:tc>
          <w:tcPr>
            <w:tcW w:w="0" w:type="auto"/>
            <w:tcBorders>
              <w:left w:val="single" w:sz="4" w:space="0" w:color="auto"/>
            </w:tcBorders>
            <w:shd w:val="clear" w:color="auto" w:fill="D9D9D9"/>
            <w:vAlign w:val="center"/>
          </w:tcPr>
          <w:p w14:paraId="4D13F443"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Level of severity</w:t>
            </w:r>
          </w:p>
        </w:tc>
        <w:tc>
          <w:tcPr>
            <w:tcW w:w="0" w:type="auto"/>
            <w:shd w:val="clear" w:color="auto" w:fill="FFFF00"/>
          </w:tcPr>
          <w:p w14:paraId="118E9E36" w14:textId="450DDDE6"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20877 (66.9%)</w:t>
            </w:r>
          </w:p>
        </w:tc>
        <w:tc>
          <w:tcPr>
            <w:tcW w:w="0" w:type="auto"/>
            <w:tcBorders>
              <w:right w:val="single" w:sz="4" w:space="0" w:color="auto"/>
            </w:tcBorders>
            <w:shd w:val="clear" w:color="auto" w:fill="D9D9D9"/>
            <w:vAlign w:val="center"/>
          </w:tcPr>
          <w:p w14:paraId="2758385D" w14:textId="77777777"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p>
        </w:tc>
      </w:tr>
      <w:tr w:rsidR="008B00A9" w:rsidRPr="003749AD" w14:paraId="4FAB35EE" w14:textId="77777777" w:rsidTr="008B00A9">
        <w:trPr>
          <w:jc w:val="center"/>
        </w:trPr>
        <w:tc>
          <w:tcPr>
            <w:tcW w:w="0" w:type="auto"/>
            <w:tcBorders>
              <w:left w:val="single" w:sz="4" w:space="0" w:color="auto"/>
            </w:tcBorders>
            <w:shd w:val="clear" w:color="auto" w:fill="D9D9D9"/>
            <w:vAlign w:val="center"/>
          </w:tcPr>
          <w:p w14:paraId="37E7F01D"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sidRPr="00203F70">
              <w:rPr>
                <w:rFonts w:ascii="Arial Narrow" w:hAnsi="Arial Narrow" w:cs="Times New Roman"/>
                <w:color w:val="9CC2E5"/>
                <w:sz w:val="18"/>
                <w:szCs w:val="18"/>
              </w:rPr>
              <w:t xml:space="preserve">    </w:t>
            </w:r>
            <w:r>
              <w:rPr>
                <w:rFonts w:ascii="Arial Narrow" w:eastAsia="Times New Roman" w:hAnsi="Arial Narrow" w:cs="Times New Roman"/>
                <w:color w:val="000000"/>
                <w:sz w:val="18"/>
                <w:szCs w:val="18"/>
              </w:rPr>
              <w:t>None</w:t>
            </w:r>
          </w:p>
        </w:tc>
        <w:tc>
          <w:tcPr>
            <w:tcW w:w="0" w:type="auto"/>
            <w:shd w:val="clear" w:color="auto" w:fill="FFFF00"/>
          </w:tcPr>
          <w:p w14:paraId="57F354E3" w14:textId="5988D8EA"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6750 (21.6%)</w:t>
            </w:r>
          </w:p>
        </w:tc>
        <w:tc>
          <w:tcPr>
            <w:tcW w:w="0" w:type="auto"/>
            <w:tcBorders>
              <w:right w:val="single" w:sz="4" w:space="0" w:color="auto"/>
            </w:tcBorders>
            <w:shd w:val="clear" w:color="auto" w:fill="D9D9D9"/>
          </w:tcPr>
          <w:p w14:paraId="2D0C65D4" w14:textId="3F98EBD6"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19434 (62.3%)</w:t>
            </w:r>
          </w:p>
        </w:tc>
      </w:tr>
      <w:tr w:rsidR="008B00A9" w:rsidRPr="003749AD" w14:paraId="13D167B1" w14:textId="77777777" w:rsidTr="008B00A9">
        <w:trPr>
          <w:jc w:val="center"/>
        </w:trPr>
        <w:tc>
          <w:tcPr>
            <w:tcW w:w="0" w:type="auto"/>
            <w:tcBorders>
              <w:left w:val="single" w:sz="4" w:space="0" w:color="auto"/>
            </w:tcBorders>
            <w:shd w:val="clear" w:color="auto" w:fill="D9D9D9"/>
            <w:vAlign w:val="center"/>
          </w:tcPr>
          <w:p w14:paraId="7640C2F9"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sidRPr="00203F70">
              <w:rPr>
                <w:rFonts w:ascii="Arial Narrow" w:hAnsi="Arial Narrow" w:cs="Times New Roman"/>
                <w:color w:val="9CC2E5"/>
                <w:sz w:val="18"/>
                <w:szCs w:val="18"/>
              </w:rPr>
              <w:t xml:space="preserve">    </w:t>
            </w:r>
            <w:r w:rsidRPr="003749AD">
              <w:rPr>
                <w:rFonts w:ascii="Arial Narrow" w:eastAsia="Times New Roman" w:hAnsi="Arial Narrow" w:cs="Times New Roman"/>
                <w:color w:val="000000"/>
                <w:sz w:val="18"/>
                <w:szCs w:val="18"/>
              </w:rPr>
              <w:t>Admitted to a hospital</w:t>
            </w:r>
            <w:r>
              <w:rPr>
                <w:rFonts w:ascii="Arial Narrow" w:eastAsia="Times New Roman" w:hAnsi="Arial Narrow" w:cs="Times New Roman"/>
                <w:color w:val="000000"/>
                <w:sz w:val="18"/>
                <w:szCs w:val="18"/>
              </w:rPr>
              <w:t xml:space="preserve"> alone</w:t>
            </w:r>
          </w:p>
        </w:tc>
        <w:tc>
          <w:tcPr>
            <w:tcW w:w="0" w:type="auto"/>
            <w:shd w:val="clear" w:color="auto" w:fill="FFFF00"/>
          </w:tcPr>
          <w:p w14:paraId="2D84D0A8" w14:textId="132CBCAA"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1657 (5.3%)</w:t>
            </w:r>
          </w:p>
        </w:tc>
        <w:tc>
          <w:tcPr>
            <w:tcW w:w="0" w:type="auto"/>
            <w:tcBorders>
              <w:right w:val="single" w:sz="4" w:space="0" w:color="auto"/>
            </w:tcBorders>
            <w:shd w:val="clear" w:color="auto" w:fill="D9D9D9"/>
          </w:tcPr>
          <w:p w14:paraId="5B457CCB" w14:textId="474EAD99"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8056 (25.8%)</w:t>
            </w:r>
          </w:p>
        </w:tc>
      </w:tr>
      <w:tr w:rsidR="008B00A9" w:rsidRPr="003749AD" w14:paraId="37237203" w14:textId="77777777" w:rsidTr="008B00A9">
        <w:trPr>
          <w:jc w:val="center"/>
        </w:trPr>
        <w:tc>
          <w:tcPr>
            <w:tcW w:w="0" w:type="auto"/>
            <w:tcBorders>
              <w:left w:val="single" w:sz="4" w:space="0" w:color="auto"/>
            </w:tcBorders>
            <w:shd w:val="clear" w:color="auto" w:fill="D9D9D9"/>
            <w:vAlign w:val="center"/>
          </w:tcPr>
          <w:p w14:paraId="6383B303"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sidRPr="00203F70">
              <w:rPr>
                <w:rFonts w:ascii="Arial Narrow" w:hAnsi="Arial Narrow" w:cs="Times New Roman"/>
                <w:color w:val="9CC2E5"/>
                <w:sz w:val="18"/>
                <w:szCs w:val="18"/>
              </w:rPr>
              <w:t xml:space="preserve">    </w:t>
            </w:r>
            <w:r w:rsidRPr="003749AD">
              <w:rPr>
                <w:rFonts w:ascii="Arial Narrow" w:eastAsia="Times New Roman" w:hAnsi="Arial Narrow" w:cs="Times New Roman"/>
                <w:color w:val="000000"/>
                <w:sz w:val="18"/>
                <w:szCs w:val="18"/>
              </w:rPr>
              <w:t>Admitted to a hospital</w:t>
            </w:r>
            <w:r>
              <w:rPr>
                <w:rFonts w:ascii="Arial Narrow" w:eastAsia="Times New Roman" w:hAnsi="Arial Narrow" w:cs="Times New Roman"/>
                <w:color w:val="000000"/>
                <w:sz w:val="18"/>
                <w:szCs w:val="18"/>
              </w:rPr>
              <w:t>+ICU/ventilation</w:t>
            </w:r>
          </w:p>
        </w:tc>
        <w:tc>
          <w:tcPr>
            <w:tcW w:w="0" w:type="auto"/>
            <w:shd w:val="clear" w:color="auto" w:fill="FFFF00"/>
          </w:tcPr>
          <w:p w14:paraId="4E775F64" w14:textId="7C0C3EC6"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1935 (6.2%)</w:t>
            </w:r>
          </w:p>
        </w:tc>
        <w:tc>
          <w:tcPr>
            <w:tcW w:w="0" w:type="auto"/>
            <w:tcBorders>
              <w:right w:val="single" w:sz="4" w:space="0" w:color="auto"/>
            </w:tcBorders>
            <w:shd w:val="clear" w:color="auto" w:fill="D9D9D9"/>
          </w:tcPr>
          <w:p w14:paraId="54936F58" w14:textId="4FA486B5"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1714 (5.5%)</w:t>
            </w:r>
          </w:p>
        </w:tc>
      </w:tr>
      <w:tr w:rsidR="008B00A9" w:rsidRPr="003749AD" w14:paraId="1BB87232" w14:textId="77777777" w:rsidTr="008B00A9">
        <w:trPr>
          <w:jc w:val="center"/>
        </w:trPr>
        <w:tc>
          <w:tcPr>
            <w:tcW w:w="0" w:type="auto"/>
            <w:tcBorders>
              <w:left w:val="single" w:sz="4" w:space="0" w:color="auto"/>
              <w:bottom w:val="single" w:sz="4" w:space="0" w:color="auto"/>
            </w:tcBorders>
            <w:shd w:val="clear" w:color="auto" w:fill="D9D9D9"/>
            <w:vAlign w:val="center"/>
          </w:tcPr>
          <w:p w14:paraId="65D9BE45" w14:textId="77777777" w:rsidR="008B00A9" w:rsidRPr="003749AD" w:rsidRDefault="008B00A9" w:rsidP="008B00A9">
            <w:pPr>
              <w:spacing w:before="120" w:after="0" w:line="240" w:lineRule="auto"/>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 xml:space="preserve">    </w:t>
            </w:r>
            <w:r w:rsidRPr="003749AD">
              <w:rPr>
                <w:rFonts w:ascii="Arial Narrow" w:eastAsia="Times New Roman" w:hAnsi="Arial Narrow" w:cs="Times New Roman"/>
                <w:color w:val="000000"/>
                <w:sz w:val="18"/>
                <w:szCs w:val="18"/>
              </w:rPr>
              <w:t>Died</w:t>
            </w:r>
          </w:p>
        </w:tc>
        <w:tc>
          <w:tcPr>
            <w:tcW w:w="0" w:type="auto"/>
            <w:tcBorders>
              <w:bottom w:val="single" w:sz="4" w:space="0" w:color="auto"/>
            </w:tcBorders>
            <w:shd w:val="clear" w:color="auto" w:fill="FFFF00"/>
          </w:tcPr>
          <w:p w14:paraId="6D654D75" w14:textId="01FE42C6"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8B00A9">
              <w:rPr>
                <w:rFonts w:ascii="Arial Narrow" w:eastAsia="Times New Roman" w:hAnsi="Arial Narrow" w:cs="Times New Roman"/>
                <w:bCs/>
                <w:color w:val="000000"/>
                <w:sz w:val="16"/>
                <w:szCs w:val="16"/>
              </w:rPr>
              <w:t>1935 (6.2%)</w:t>
            </w:r>
          </w:p>
        </w:tc>
        <w:tc>
          <w:tcPr>
            <w:tcW w:w="0" w:type="auto"/>
            <w:tcBorders>
              <w:bottom w:val="single" w:sz="4" w:space="0" w:color="auto"/>
              <w:right w:val="single" w:sz="4" w:space="0" w:color="auto"/>
            </w:tcBorders>
            <w:shd w:val="clear" w:color="auto" w:fill="D9D9D9"/>
          </w:tcPr>
          <w:p w14:paraId="62596D06" w14:textId="6D321A1E" w:rsidR="008B00A9" w:rsidRPr="00C53AA3" w:rsidRDefault="008B00A9" w:rsidP="008B00A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2015 (6.5%)</w:t>
            </w:r>
          </w:p>
        </w:tc>
      </w:tr>
    </w:tbl>
    <w:p w14:paraId="0E01BB0A" w14:textId="77777777" w:rsidR="00D02446" w:rsidRDefault="00D02446" w:rsidP="00D02446">
      <w:pPr>
        <w:adjustRightInd w:val="0"/>
        <w:rPr>
          <w:color w:val="000000"/>
        </w:rPr>
      </w:pPr>
    </w:p>
    <w:p w14:paraId="6167FDAD" w14:textId="3DDB6263" w:rsidR="00FA2AC5" w:rsidRPr="00EC45C3" w:rsidRDefault="00272D1B" w:rsidP="00FA2AC5">
      <w:pPr>
        <w:pStyle w:val="NormalWeb"/>
        <w:shd w:val="clear" w:color="auto" w:fill="FFFFFF"/>
        <w:rPr>
          <w:rStyle w:val="Strong"/>
          <w:color w:val="FF0000"/>
        </w:rPr>
      </w:pPr>
      <w:r w:rsidRPr="00EC45C3">
        <w:rPr>
          <w:rStyle w:val="Strong"/>
        </w:rPr>
        <w:t xml:space="preserve">Table </w:t>
      </w:r>
      <w:r w:rsidR="009B7469">
        <w:rPr>
          <w:rStyle w:val="Strong"/>
        </w:rPr>
        <w:t>7</w:t>
      </w:r>
      <w:r w:rsidRPr="00EC45C3">
        <w:rPr>
          <w:rStyle w:val="Strong"/>
        </w:rPr>
        <w:t xml:space="preserve">. </w:t>
      </w:r>
      <w:r w:rsidR="00EC45C3" w:rsidRPr="00EC45C3">
        <w:rPr>
          <w:rStyle w:val="Strong"/>
        </w:rPr>
        <w:t>Multivariable regression models of cancer associated with outcomes adjusted for factors</w:t>
      </w:r>
      <w:r w:rsidR="006B604C">
        <w:rPr>
          <w:rStyle w:val="Strong"/>
        </w:rPr>
        <w:t xml:space="preserve"> using matched data</w:t>
      </w:r>
      <w:r w:rsidR="00EC45C3" w:rsidRPr="00EC45C3">
        <w:rPr>
          <w:color w:val="202124"/>
          <w:shd w:val="clear" w:color="auto" w:fill="FFFFFF"/>
        </w:rPr>
        <w:t>.</w:t>
      </w:r>
      <w:r w:rsidR="009135AF" w:rsidRPr="00EC45C3">
        <w:rPr>
          <w:rStyle w:val="Strong"/>
          <w:color w:val="FF0000"/>
        </w:rPr>
        <w:t xml:space="preserve"> </w:t>
      </w:r>
      <w:r w:rsidR="00FA2AC5">
        <w:rPr>
          <w:rFonts w:asciiTheme="minorHAnsi" w:eastAsiaTheme="minorEastAsia" w:hAnsiTheme="minorHAnsi" w:cstheme="minorBidi"/>
          <w:color w:val="000000"/>
          <w:sz w:val="16"/>
          <w:szCs w:val="22"/>
        </w:rPr>
        <w:t xml:space="preserve"> </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425"/>
        <w:gridCol w:w="1892"/>
        <w:gridCol w:w="850"/>
        <w:gridCol w:w="1122"/>
        <w:gridCol w:w="658"/>
      </w:tblGrid>
      <w:tr w:rsidR="00272D1B" w:rsidRPr="009135AF" w14:paraId="6FFCFDA1" w14:textId="77777777" w:rsidTr="00EC45C3">
        <w:trPr>
          <w:cantSplit/>
          <w:tblHeader/>
          <w:jc w:val="center"/>
        </w:trPr>
        <w:tc>
          <w:tcPr>
            <w:tcW w:w="2425" w:type="dxa"/>
            <w:shd w:val="clear" w:color="auto" w:fill="D9D9D9" w:themeFill="background1" w:themeFillShade="D9"/>
            <w:tcMar>
              <w:left w:w="60" w:type="dxa"/>
              <w:right w:w="60" w:type="dxa"/>
            </w:tcMar>
            <w:vAlign w:val="bottom"/>
          </w:tcPr>
          <w:p w14:paraId="559B24D4" w14:textId="77777777" w:rsidR="00272D1B" w:rsidRPr="00A75598" w:rsidRDefault="00272D1B" w:rsidP="00E872F1">
            <w:pPr>
              <w:keepNext/>
              <w:adjustRightInd w:val="0"/>
              <w:spacing w:before="60" w:after="60"/>
              <w:rPr>
                <w:rFonts w:ascii="Arial Narrow" w:hAnsi="Arial Narrow" w:cs="Times New Roman"/>
                <w:b/>
                <w:bCs/>
                <w:color w:val="000000"/>
                <w:sz w:val="18"/>
                <w:szCs w:val="18"/>
              </w:rPr>
            </w:pPr>
          </w:p>
        </w:tc>
        <w:tc>
          <w:tcPr>
            <w:tcW w:w="2742" w:type="dxa"/>
            <w:gridSpan w:val="2"/>
            <w:shd w:val="clear" w:color="auto" w:fill="D9D9D9" w:themeFill="background1" w:themeFillShade="D9"/>
            <w:tcMar>
              <w:left w:w="60" w:type="dxa"/>
              <w:right w:w="60" w:type="dxa"/>
            </w:tcMar>
            <w:vAlign w:val="bottom"/>
          </w:tcPr>
          <w:p w14:paraId="3BE0AAC3" w14:textId="77777777" w:rsidR="001A7F89"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Death</w:t>
            </w:r>
          </w:p>
        </w:tc>
        <w:tc>
          <w:tcPr>
            <w:tcW w:w="0" w:type="auto"/>
            <w:gridSpan w:val="2"/>
            <w:shd w:val="clear" w:color="auto" w:fill="D9D9D9" w:themeFill="background1" w:themeFillShade="D9"/>
            <w:tcMar>
              <w:left w:w="60" w:type="dxa"/>
              <w:right w:w="60" w:type="dxa"/>
            </w:tcMar>
            <w:vAlign w:val="bottom"/>
          </w:tcPr>
          <w:p w14:paraId="3503DB33"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Severity</w:t>
            </w:r>
          </w:p>
        </w:tc>
      </w:tr>
      <w:tr w:rsidR="00EC45C3" w:rsidRPr="009135AF" w14:paraId="75C5C9A3" w14:textId="77777777" w:rsidTr="00EC45C3">
        <w:trPr>
          <w:cantSplit/>
          <w:tblHeader/>
          <w:jc w:val="center"/>
        </w:trPr>
        <w:tc>
          <w:tcPr>
            <w:tcW w:w="2425" w:type="dxa"/>
            <w:shd w:val="clear" w:color="auto" w:fill="D9D9D9" w:themeFill="background1" w:themeFillShade="D9"/>
            <w:tcMar>
              <w:left w:w="60" w:type="dxa"/>
              <w:right w:w="60" w:type="dxa"/>
            </w:tcMar>
            <w:vAlign w:val="bottom"/>
          </w:tcPr>
          <w:p w14:paraId="579AFBFA" w14:textId="77777777" w:rsidR="00272D1B" w:rsidRPr="00A75598" w:rsidRDefault="00272D1B" w:rsidP="00E872F1">
            <w:pPr>
              <w:keepNext/>
              <w:adjustRightInd w:val="0"/>
              <w:spacing w:before="60" w:after="60"/>
              <w:rPr>
                <w:rFonts w:ascii="Arial Narrow" w:hAnsi="Arial Narrow" w:cs="Times New Roman"/>
                <w:b/>
                <w:bCs/>
                <w:color w:val="000000"/>
                <w:sz w:val="18"/>
                <w:szCs w:val="18"/>
              </w:rPr>
            </w:pPr>
            <w:r w:rsidRPr="00A75598">
              <w:rPr>
                <w:rFonts w:ascii="Arial Narrow" w:hAnsi="Arial Narrow" w:cs="Times New Roman"/>
                <w:b/>
                <w:bCs/>
                <w:color w:val="000000"/>
                <w:sz w:val="18"/>
                <w:szCs w:val="18"/>
              </w:rPr>
              <w:t>Variable</w:t>
            </w:r>
          </w:p>
        </w:tc>
        <w:tc>
          <w:tcPr>
            <w:tcW w:w="1892" w:type="dxa"/>
            <w:shd w:val="clear" w:color="auto" w:fill="D9D9D9" w:themeFill="background1" w:themeFillShade="D9"/>
            <w:tcMar>
              <w:left w:w="60" w:type="dxa"/>
              <w:right w:w="60" w:type="dxa"/>
            </w:tcMar>
            <w:vAlign w:val="bottom"/>
          </w:tcPr>
          <w:p w14:paraId="6FC194A3"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Hazard ratio</w:t>
            </w:r>
          </w:p>
        </w:tc>
        <w:tc>
          <w:tcPr>
            <w:tcW w:w="0" w:type="auto"/>
            <w:shd w:val="clear" w:color="auto" w:fill="D9D9D9" w:themeFill="background1" w:themeFillShade="D9"/>
            <w:tcMar>
              <w:left w:w="60" w:type="dxa"/>
              <w:right w:w="60" w:type="dxa"/>
            </w:tcMar>
            <w:vAlign w:val="bottom"/>
          </w:tcPr>
          <w:p w14:paraId="707023DA"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P value</w:t>
            </w:r>
          </w:p>
        </w:tc>
        <w:tc>
          <w:tcPr>
            <w:tcW w:w="0" w:type="auto"/>
            <w:shd w:val="clear" w:color="auto" w:fill="D9D9D9" w:themeFill="background1" w:themeFillShade="D9"/>
            <w:tcMar>
              <w:left w:w="60" w:type="dxa"/>
              <w:right w:w="60" w:type="dxa"/>
            </w:tcMar>
            <w:vAlign w:val="bottom"/>
          </w:tcPr>
          <w:p w14:paraId="191C5F1A"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Odds ratio</w:t>
            </w:r>
          </w:p>
        </w:tc>
        <w:tc>
          <w:tcPr>
            <w:tcW w:w="0" w:type="auto"/>
            <w:shd w:val="clear" w:color="auto" w:fill="D9D9D9" w:themeFill="background1" w:themeFillShade="D9"/>
            <w:tcMar>
              <w:left w:w="60" w:type="dxa"/>
              <w:right w:w="60" w:type="dxa"/>
            </w:tcMar>
            <w:vAlign w:val="bottom"/>
          </w:tcPr>
          <w:p w14:paraId="70793A7D"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P value</w:t>
            </w:r>
          </w:p>
        </w:tc>
      </w:tr>
      <w:tr w:rsidR="00272D1B" w:rsidRPr="009135AF" w14:paraId="4A73155B" w14:textId="77777777" w:rsidTr="00EC45C3">
        <w:trPr>
          <w:cantSplit/>
          <w:jc w:val="center"/>
        </w:trPr>
        <w:tc>
          <w:tcPr>
            <w:tcW w:w="2425" w:type="dxa"/>
            <w:shd w:val="clear" w:color="auto" w:fill="FFFFFF"/>
            <w:tcMar>
              <w:left w:w="60" w:type="dxa"/>
              <w:right w:w="60" w:type="dxa"/>
            </w:tcMar>
          </w:tcPr>
          <w:p w14:paraId="3FD578B6" w14:textId="77777777" w:rsidR="00272D1B" w:rsidRPr="009135AF" w:rsidRDefault="00272D1B" w:rsidP="00E872F1">
            <w:pPr>
              <w:adjustRightInd w:val="0"/>
              <w:spacing w:before="60" w:after="60"/>
              <w:rPr>
                <w:rFonts w:ascii="Arial Narrow" w:hAnsi="Arial Narrow" w:cs="Times New Roman"/>
                <w:color w:val="000000"/>
                <w:sz w:val="18"/>
                <w:szCs w:val="18"/>
              </w:rPr>
            </w:pPr>
            <w:r w:rsidRPr="009135AF">
              <w:rPr>
                <w:rFonts w:ascii="Arial Narrow" w:hAnsi="Arial Narrow" w:cs="Times New Roman"/>
                <w:color w:val="000000"/>
                <w:sz w:val="18"/>
                <w:szCs w:val="18"/>
              </w:rPr>
              <w:t>Cancer</w:t>
            </w:r>
          </w:p>
        </w:tc>
        <w:tc>
          <w:tcPr>
            <w:tcW w:w="1892" w:type="dxa"/>
            <w:shd w:val="clear" w:color="auto" w:fill="FFFFFF"/>
            <w:tcMar>
              <w:left w:w="60" w:type="dxa"/>
              <w:right w:w="60" w:type="dxa"/>
            </w:tcMar>
          </w:tcPr>
          <w:p w14:paraId="7B84B9C0" w14:textId="77777777" w:rsidR="00272D1B" w:rsidRPr="009135AF" w:rsidRDefault="00272D1B"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2DD70093" w14:textId="77777777" w:rsidR="00272D1B" w:rsidRPr="009135AF" w:rsidRDefault="00272D1B"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2C3DCAC4" w14:textId="77777777" w:rsidR="00272D1B" w:rsidRPr="009135AF" w:rsidRDefault="00272D1B"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59987FFE" w14:textId="77777777" w:rsidR="00272D1B" w:rsidRPr="009135AF" w:rsidRDefault="00272D1B" w:rsidP="006E105B">
            <w:pPr>
              <w:adjustRightInd w:val="0"/>
              <w:spacing w:before="60" w:after="60"/>
              <w:jc w:val="center"/>
              <w:rPr>
                <w:rFonts w:ascii="Arial Narrow" w:hAnsi="Arial Narrow" w:cs="Times New Roman"/>
                <w:color w:val="000000"/>
                <w:sz w:val="18"/>
                <w:szCs w:val="18"/>
              </w:rPr>
            </w:pPr>
          </w:p>
        </w:tc>
      </w:tr>
      <w:tr w:rsidR="00FA2AC5" w:rsidRPr="009135AF" w14:paraId="173F4500" w14:textId="77777777" w:rsidTr="00602C25">
        <w:trPr>
          <w:cantSplit/>
          <w:jc w:val="center"/>
        </w:trPr>
        <w:tc>
          <w:tcPr>
            <w:tcW w:w="2425" w:type="dxa"/>
            <w:shd w:val="clear" w:color="auto" w:fill="FFFFFF"/>
            <w:tcMar>
              <w:left w:w="60" w:type="dxa"/>
              <w:right w:w="60" w:type="dxa"/>
            </w:tcMar>
          </w:tcPr>
          <w:p w14:paraId="3C0714FB" w14:textId="77777777" w:rsidR="00FA2AC5" w:rsidRPr="009135AF" w:rsidRDefault="00FA2AC5" w:rsidP="00FA2AC5">
            <w:pPr>
              <w:adjustRightInd w:val="0"/>
              <w:spacing w:before="60" w:after="6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Yes</w:t>
            </w:r>
          </w:p>
        </w:tc>
        <w:tc>
          <w:tcPr>
            <w:tcW w:w="1892" w:type="dxa"/>
            <w:shd w:val="clear" w:color="auto" w:fill="FFFF00"/>
            <w:tcMar>
              <w:left w:w="60" w:type="dxa"/>
              <w:right w:w="60" w:type="dxa"/>
            </w:tcMar>
          </w:tcPr>
          <w:p w14:paraId="76BCC19D" w14:textId="162BA28D"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1.02(0.96,1.08)</w:t>
            </w:r>
          </w:p>
        </w:tc>
        <w:tc>
          <w:tcPr>
            <w:tcW w:w="0" w:type="auto"/>
            <w:shd w:val="clear" w:color="auto" w:fill="FFFF00"/>
            <w:tcMar>
              <w:left w:w="60" w:type="dxa"/>
              <w:right w:w="60" w:type="dxa"/>
            </w:tcMar>
          </w:tcPr>
          <w:p w14:paraId="425C9B79" w14:textId="7B2A1F26"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0.582</w:t>
            </w:r>
          </w:p>
        </w:tc>
        <w:tc>
          <w:tcPr>
            <w:tcW w:w="0" w:type="auto"/>
            <w:shd w:val="clear" w:color="auto" w:fill="FFFF00"/>
            <w:tcMar>
              <w:left w:w="60" w:type="dxa"/>
              <w:right w:w="60" w:type="dxa"/>
            </w:tcMar>
          </w:tcPr>
          <w:p w14:paraId="75C5391C" w14:textId="25D73870"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1.23(1.18,1.27)</w:t>
            </w:r>
          </w:p>
        </w:tc>
        <w:tc>
          <w:tcPr>
            <w:tcW w:w="0" w:type="auto"/>
            <w:shd w:val="clear" w:color="auto" w:fill="FFFF00"/>
            <w:tcMar>
              <w:left w:w="60" w:type="dxa"/>
              <w:right w:w="60" w:type="dxa"/>
            </w:tcMar>
          </w:tcPr>
          <w:p w14:paraId="2A2CE44E"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9135AF" w:rsidRPr="009135AF" w14:paraId="2EF8E706" w14:textId="77777777" w:rsidTr="00602C25">
        <w:trPr>
          <w:cantSplit/>
          <w:jc w:val="center"/>
        </w:trPr>
        <w:tc>
          <w:tcPr>
            <w:tcW w:w="2425" w:type="dxa"/>
            <w:shd w:val="clear" w:color="auto" w:fill="FFFFFF"/>
            <w:tcMar>
              <w:left w:w="60" w:type="dxa"/>
              <w:right w:w="60" w:type="dxa"/>
            </w:tcMar>
          </w:tcPr>
          <w:p w14:paraId="7146E178" w14:textId="77777777" w:rsidR="009135AF" w:rsidRPr="009135AF" w:rsidRDefault="009135AF" w:rsidP="009135AF">
            <w:pPr>
              <w:adjustRightInd w:val="0"/>
              <w:spacing w:before="60" w:after="6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No (ref)</w:t>
            </w:r>
          </w:p>
        </w:tc>
        <w:tc>
          <w:tcPr>
            <w:tcW w:w="1892" w:type="dxa"/>
            <w:shd w:val="clear" w:color="auto" w:fill="FFFF00"/>
            <w:tcMar>
              <w:left w:w="60" w:type="dxa"/>
              <w:right w:w="60" w:type="dxa"/>
            </w:tcMar>
          </w:tcPr>
          <w:p w14:paraId="4744BBF1"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32EAF66D"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7AFC8052"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43D3C9FE"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r>
      <w:tr w:rsidR="009135AF" w:rsidRPr="009135AF" w14:paraId="6DB9E165" w14:textId="77777777" w:rsidTr="00602C25">
        <w:trPr>
          <w:cantSplit/>
          <w:jc w:val="center"/>
        </w:trPr>
        <w:tc>
          <w:tcPr>
            <w:tcW w:w="2425" w:type="dxa"/>
            <w:shd w:val="clear" w:color="auto" w:fill="D9D9D9" w:themeFill="background1" w:themeFillShade="D9"/>
            <w:tcMar>
              <w:left w:w="60" w:type="dxa"/>
              <w:right w:w="60" w:type="dxa"/>
            </w:tcMar>
          </w:tcPr>
          <w:p w14:paraId="1DC38B2D" w14:textId="77777777" w:rsidR="009135AF" w:rsidRPr="009135AF" w:rsidRDefault="009135AF" w:rsidP="009135AF">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Age, years</w:t>
            </w:r>
          </w:p>
        </w:tc>
        <w:tc>
          <w:tcPr>
            <w:tcW w:w="1892" w:type="dxa"/>
            <w:shd w:val="clear" w:color="auto" w:fill="FFFF00"/>
            <w:tcMar>
              <w:left w:w="60" w:type="dxa"/>
              <w:right w:w="60" w:type="dxa"/>
            </w:tcMar>
          </w:tcPr>
          <w:p w14:paraId="71BF0773"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488DB944"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00095487"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00FC64F6"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r>
      <w:tr w:rsidR="00FA2AC5" w:rsidRPr="009135AF" w14:paraId="666B8EA2" w14:textId="77777777" w:rsidTr="00602C25">
        <w:trPr>
          <w:cantSplit/>
          <w:jc w:val="center"/>
        </w:trPr>
        <w:tc>
          <w:tcPr>
            <w:tcW w:w="2425" w:type="dxa"/>
            <w:shd w:val="clear" w:color="auto" w:fill="D9D9D9" w:themeFill="background1" w:themeFillShade="D9"/>
            <w:tcMar>
              <w:left w:w="60" w:type="dxa"/>
              <w:right w:w="60" w:type="dxa"/>
            </w:tcMar>
          </w:tcPr>
          <w:p w14:paraId="0F08D7BF"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50-65</w:t>
            </w:r>
          </w:p>
        </w:tc>
        <w:tc>
          <w:tcPr>
            <w:tcW w:w="1892" w:type="dxa"/>
            <w:shd w:val="clear" w:color="auto" w:fill="FFFF00"/>
            <w:tcMar>
              <w:left w:w="60" w:type="dxa"/>
              <w:right w:w="60" w:type="dxa"/>
            </w:tcMar>
          </w:tcPr>
          <w:p w14:paraId="61498071" w14:textId="7E757769"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2.29(1.69,3.10)</w:t>
            </w:r>
          </w:p>
        </w:tc>
        <w:tc>
          <w:tcPr>
            <w:tcW w:w="0" w:type="auto"/>
            <w:shd w:val="clear" w:color="auto" w:fill="FFFF00"/>
            <w:tcMar>
              <w:left w:w="60" w:type="dxa"/>
              <w:right w:w="60" w:type="dxa"/>
            </w:tcMar>
          </w:tcPr>
          <w:p w14:paraId="5BD168E2"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00"/>
            <w:tcMar>
              <w:left w:w="60" w:type="dxa"/>
              <w:right w:w="60" w:type="dxa"/>
            </w:tcMar>
          </w:tcPr>
          <w:p w14:paraId="0BB18D48" w14:textId="614E922D"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1.01(0.94,1.09)</w:t>
            </w:r>
          </w:p>
        </w:tc>
        <w:tc>
          <w:tcPr>
            <w:tcW w:w="0" w:type="auto"/>
            <w:shd w:val="clear" w:color="auto" w:fill="FFFF00"/>
            <w:tcMar>
              <w:left w:w="60" w:type="dxa"/>
              <w:right w:w="60" w:type="dxa"/>
            </w:tcMar>
          </w:tcPr>
          <w:p w14:paraId="3585BB34" w14:textId="6F4E7603" w:rsidR="00FA2AC5" w:rsidRPr="006E105B" w:rsidRDefault="00FA2AC5" w:rsidP="00FA2AC5">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0.242</w:t>
            </w:r>
          </w:p>
        </w:tc>
      </w:tr>
      <w:tr w:rsidR="00FA2AC5" w:rsidRPr="009135AF" w14:paraId="27005B02" w14:textId="77777777" w:rsidTr="00602C25">
        <w:trPr>
          <w:cantSplit/>
          <w:jc w:val="center"/>
        </w:trPr>
        <w:tc>
          <w:tcPr>
            <w:tcW w:w="2425" w:type="dxa"/>
            <w:shd w:val="clear" w:color="auto" w:fill="D9D9D9" w:themeFill="background1" w:themeFillShade="D9"/>
            <w:tcMar>
              <w:left w:w="60" w:type="dxa"/>
              <w:right w:w="60" w:type="dxa"/>
            </w:tcMar>
          </w:tcPr>
          <w:p w14:paraId="474BC766"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65-80</w:t>
            </w:r>
          </w:p>
        </w:tc>
        <w:tc>
          <w:tcPr>
            <w:tcW w:w="1892" w:type="dxa"/>
            <w:shd w:val="clear" w:color="auto" w:fill="FFFF00"/>
            <w:tcMar>
              <w:left w:w="60" w:type="dxa"/>
              <w:right w:w="60" w:type="dxa"/>
            </w:tcMar>
          </w:tcPr>
          <w:p w14:paraId="412D7922" w14:textId="038AEE77"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5.96(4.45,7.98)</w:t>
            </w:r>
          </w:p>
        </w:tc>
        <w:tc>
          <w:tcPr>
            <w:tcW w:w="0" w:type="auto"/>
            <w:shd w:val="clear" w:color="auto" w:fill="FFFF00"/>
            <w:tcMar>
              <w:left w:w="60" w:type="dxa"/>
              <w:right w:w="60" w:type="dxa"/>
            </w:tcMar>
          </w:tcPr>
          <w:p w14:paraId="088CE878"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00"/>
            <w:tcMar>
              <w:left w:w="60" w:type="dxa"/>
              <w:right w:w="60" w:type="dxa"/>
            </w:tcMar>
          </w:tcPr>
          <w:p w14:paraId="20BEF247" w14:textId="310EB3AB"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1.58(1.47,1.69)</w:t>
            </w:r>
          </w:p>
        </w:tc>
        <w:tc>
          <w:tcPr>
            <w:tcW w:w="0" w:type="auto"/>
            <w:shd w:val="clear" w:color="auto" w:fill="FFFF00"/>
            <w:tcMar>
              <w:left w:w="60" w:type="dxa"/>
              <w:right w:w="60" w:type="dxa"/>
            </w:tcMar>
          </w:tcPr>
          <w:p w14:paraId="5861477D"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FA2AC5" w:rsidRPr="009135AF" w14:paraId="22A3E3B0" w14:textId="77777777" w:rsidTr="00602C25">
        <w:trPr>
          <w:cantSplit/>
          <w:jc w:val="center"/>
        </w:trPr>
        <w:tc>
          <w:tcPr>
            <w:tcW w:w="2425" w:type="dxa"/>
            <w:shd w:val="clear" w:color="auto" w:fill="D9D9D9" w:themeFill="background1" w:themeFillShade="D9"/>
            <w:tcMar>
              <w:left w:w="60" w:type="dxa"/>
              <w:right w:w="60" w:type="dxa"/>
            </w:tcMar>
          </w:tcPr>
          <w:p w14:paraId="53B011F9"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&gt;=80</w:t>
            </w:r>
          </w:p>
        </w:tc>
        <w:tc>
          <w:tcPr>
            <w:tcW w:w="1892" w:type="dxa"/>
            <w:shd w:val="clear" w:color="auto" w:fill="FFFF00"/>
            <w:tcMar>
              <w:left w:w="60" w:type="dxa"/>
              <w:right w:w="60" w:type="dxa"/>
            </w:tcMar>
          </w:tcPr>
          <w:p w14:paraId="24AE6AC8" w14:textId="67125041"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15.41(11.55,20.56)</w:t>
            </w:r>
          </w:p>
        </w:tc>
        <w:tc>
          <w:tcPr>
            <w:tcW w:w="0" w:type="auto"/>
            <w:shd w:val="clear" w:color="auto" w:fill="FFFF00"/>
            <w:tcMar>
              <w:left w:w="60" w:type="dxa"/>
              <w:right w:w="60" w:type="dxa"/>
            </w:tcMar>
          </w:tcPr>
          <w:p w14:paraId="52432EA8"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00"/>
            <w:tcMar>
              <w:left w:w="60" w:type="dxa"/>
              <w:right w:w="60" w:type="dxa"/>
            </w:tcMar>
          </w:tcPr>
          <w:p w14:paraId="7661BF1D" w14:textId="1AAAC558"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3.02(2.81,3.24)</w:t>
            </w:r>
          </w:p>
        </w:tc>
        <w:tc>
          <w:tcPr>
            <w:tcW w:w="0" w:type="auto"/>
            <w:shd w:val="clear" w:color="auto" w:fill="FFFF00"/>
            <w:tcMar>
              <w:left w:w="60" w:type="dxa"/>
              <w:right w:w="60" w:type="dxa"/>
            </w:tcMar>
          </w:tcPr>
          <w:p w14:paraId="1EEDC4CE"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9135AF" w:rsidRPr="009135AF" w14:paraId="5E48A29B" w14:textId="77777777" w:rsidTr="00602C25">
        <w:trPr>
          <w:cantSplit/>
          <w:jc w:val="center"/>
        </w:trPr>
        <w:tc>
          <w:tcPr>
            <w:tcW w:w="2425" w:type="dxa"/>
            <w:shd w:val="clear" w:color="auto" w:fill="D9D9D9" w:themeFill="background1" w:themeFillShade="D9"/>
            <w:tcMar>
              <w:left w:w="60" w:type="dxa"/>
              <w:right w:w="60" w:type="dxa"/>
            </w:tcMar>
          </w:tcPr>
          <w:p w14:paraId="04628A0B" w14:textId="77777777" w:rsidR="009135AF" w:rsidRPr="009135AF" w:rsidRDefault="009135AF" w:rsidP="009135AF">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0-50 (ref) </w:t>
            </w:r>
          </w:p>
        </w:tc>
        <w:tc>
          <w:tcPr>
            <w:tcW w:w="1892" w:type="dxa"/>
            <w:shd w:val="clear" w:color="auto" w:fill="FFFF00"/>
            <w:tcMar>
              <w:left w:w="60" w:type="dxa"/>
              <w:right w:w="60" w:type="dxa"/>
            </w:tcMar>
          </w:tcPr>
          <w:p w14:paraId="535676D3"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37196AA6"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651D2EA8"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2B93C065"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r>
      <w:tr w:rsidR="009135AF" w:rsidRPr="009135AF" w14:paraId="72B83C15" w14:textId="77777777" w:rsidTr="00602C25">
        <w:trPr>
          <w:cantSplit/>
          <w:jc w:val="center"/>
        </w:trPr>
        <w:tc>
          <w:tcPr>
            <w:tcW w:w="2425" w:type="dxa"/>
            <w:shd w:val="clear" w:color="auto" w:fill="FFFFFF"/>
            <w:tcMar>
              <w:left w:w="60" w:type="dxa"/>
              <w:right w:w="60" w:type="dxa"/>
            </w:tcMar>
          </w:tcPr>
          <w:p w14:paraId="2392EBD4" w14:textId="77777777" w:rsidR="009135AF" w:rsidRPr="009135AF" w:rsidRDefault="009135AF" w:rsidP="009135AF">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Gender    </w:t>
            </w:r>
          </w:p>
        </w:tc>
        <w:tc>
          <w:tcPr>
            <w:tcW w:w="1892" w:type="dxa"/>
            <w:shd w:val="clear" w:color="auto" w:fill="FFFF00"/>
            <w:tcMar>
              <w:left w:w="60" w:type="dxa"/>
              <w:right w:w="60" w:type="dxa"/>
            </w:tcMar>
          </w:tcPr>
          <w:p w14:paraId="566DDD7C"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4FD6C419"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7D2DDC0E"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635FF148"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r>
      <w:tr w:rsidR="00FA2AC5" w:rsidRPr="009135AF" w14:paraId="655AC6BE" w14:textId="77777777" w:rsidTr="00602C25">
        <w:trPr>
          <w:cantSplit/>
          <w:jc w:val="center"/>
        </w:trPr>
        <w:tc>
          <w:tcPr>
            <w:tcW w:w="2425" w:type="dxa"/>
            <w:shd w:val="clear" w:color="auto" w:fill="FFFFFF"/>
            <w:tcMar>
              <w:left w:w="60" w:type="dxa"/>
              <w:right w:w="60" w:type="dxa"/>
            </w:tcMar>
          </w:tcPr>
          <w:p w14:paraId="20E5E52C"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Male</w:t>
            </w:r>
          </w:p>
        </w:tc>
        <w:tc>
          <w:tcPr>
            <w:tcW w:w="1892" w:type="dxa"/>
            <w:shd w:val="clear" w:color="auto" w:fill="FFFF00"/>
            <w:tcMar>
              <w:left w:w="60" w:type="dxa"/>
              <w:right w:w="60" w:type="dxa"/>
            </w:tcMar>
          </w:tcPr>
          <w:p w14:paraId="2E95800F" w14:textId="2033CB93"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1.39(1.30,1.48)</w:t>
            </w:r>
          </w:p>
        </w:tc>
        <w:tc>
          <w:tcPr>
            <w:tcW w:w="0" w:type="auto"/>
            <w:shd w:val="clear" w:color="auto" w:fill="FFFF00"/>
            <w:tcMar>
              <w:left w:w="60" w:type="dxa"/>
              <w:right w:w="60" w:type="dxa"/>
            </w:tcMar>
          </w:tcPr>
          <w:p w14:paraId="385E8655"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00"/>
            <w:tcMar>
              <w:left w:w="60" w:type="dxa"/>
              <w:right w:w="60" w:type="dxa"/>
            </w:tcMar>
          </w:tcPr>
          <w:p w14:paraId="1D543E47" w14:textId="05AC3B73"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1.25(1.20,1.30)</w:t>
            </w:r>
          </w:p>
        </w:tc>
        <w:tc>
          <w:tcPr>
            <w:tcW w:w="0" w:type="auto"/>
            <w:shd w:val="clear" w:color="auto" w:fill="FFFF00"/>
            <w:tcMar>
              <w:left w:w="60" w:type="dxa"/>
              <w:right w:w="60" w:type="dxa"/>
            </w:tcMar>
          </w:tcPr>
          <w:p w14:paraId="43E5E3A3"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FA2AC5" w:rsidRPr="009135AF" w14:paraId="76C81511" w14:textId="77777777" w:rsidTr="00602C25">
        <w:trPr>
          <w:cantSplit/>
          <w:jc w:val="center"/>
        </w:trPr>
        <w:tc>
          <w:tcPr>
            <w:tcW w:w="2425" w:type="dxa"/>
            <w:shd w:val="clear" w:color="auto" w:fill="FFFFFF"/>
            <w:tcMar>
              <w:left w:w="60" w:type="dxa"/>
              <w:right w:w="60" w:type="dxa"/>
            </w:tcMar>
          </w:tcPr>
          <w:p w14:paraId="668761C1"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Female (ref)</w:t>
            </w:r>
          </w:p>
        </w:tc>
        <w:tc>
          <w:tcPr>
            <w:tcW w:w="1892" w:type="dxa"/>
            <w:shd w:val="clear" w:color="auto" w:fill="FFFF00"/>
            <w:tcMar>
              <w:left w:w="60" w:type="dxa"/>
              <w:right w:w="60" w:type="dxa"/>
            </w:tcMar>
          </w:tcPr>
          <w:p w14:paraId="72BE172E"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018C3966"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7B82B0ED"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5FCA811D"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r>
      <w:tr w:rsidR="00FA2AC5" w:rsidRPr="009135AF" w14:paraId="6971934C" w14:textId="77777777" w:rsidTr="00602C25">
        <w:trPr>
          <w:cantSplit/>
          <w:jc w:val="center"/>
        </w:trPr>
        <w:tc>
          <w:tcPr>
            <w:tcW w:w="2425" w:type="dxa"/>
            <w:shd w:val="clear" w:color="auto" w:fill="D9D9D9" w:themeFill="background1" w:themeFillShade="D9"/>
            <w:tcMar>
              <w:left w:w="60" w:type="dxa"/>
              <w:right w:w="60" w:type="dxa"/>
            </w:tcMar>
          </w:tcPr>
          <w:p w14:paraId="74DD1DB7"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Race and ethnicity</w:t>
            </w:r>
          </w:p>
        </w:tc>
        <w:tc>
          <w:tcPr>
            <w:tcW w:w="1892" w:type="dxa"/>
            <w:shd w:val="clear" w:color="auto" w:fill="FFFF00"/>
            <w:tcMar>
              <w:left w:w="60" w:type="dxa"/>
              <w:right w:w="60" w:type="dxa"/>
            </w:tcMar>
          </w:tcPr>
          <w:p w14:paraId="61C9EF16"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1AE617B4"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08281FC6"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06579812"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r>
      <w:tr w:rsidR="00FA2AC5" w:rsidRPr="009135AF" w14:paraId="4FCB608C" w14:textId="77777777" w:rsidTr="00602C25">
        <w:trPr>
          <w:cantSplit/>
          <w:jc w:val="center"/>
        </w:trPr>
        <w:tc>
          <w:tcPr>
            <w:tcW w:w="2425" w:type="dxa"/>
            <w:shd w:val="clear" w:color="auto" w:fill="D9D9D9" w:themeFill="background1" w:themeFillShade="D9"/>
            <w:tcMar>
              <w:left w:w="60" w:type="dxa"/>
              <w:right w:w="60" w:type="dxa"/>
            </w:tcMar>
          </w:tcPr>
          <w:p w14:paraId="452CC39E"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Hispanic</w:t>
            </w:r>
          </w:p>
        </w:tc>
        <w:tc>
          <w:tcPr>
            <w:tcW w:w="1892" w:type="dxa"/>
            <w:shd w:val="clear" w:color="auto" w:fill="FFFF00"/>
            <w:tcMar>
              <w:left w:w="60" w:type="dxa"/>
              <w:right w:w="60" w:type="dxa"/>
            </w:tcMar>
          </w:tcPr>
          <w:p w14:paraId="61596BA6" w14:textId="51D26D52"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1.06(0.91,1.24)</w:t>
            </w:r>
          </w:p>
        </w:tc>
        <w:tc>
          <w:tcPr>
            <w:tcW w:w="0" w:type="auto"/>
            <w:shd w:val="clear" w:color="auto" w:fill="FFFF00"/>
            <w:tcMar>
              <w:left w:w="60" w:type="dxa"/>
              <w:right w:w="60" w:type="dxa"/>
            </w:tcMar>
          </w:tcPr>
          <w:p w14:paraId="3E83A4AF" w14:textId="36D7859C"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0.427</w:t>
            </w:r>
          </w:p>
        </w:tc>
        <w:tc>
          <w:tcPr>
            <w:tcW w:w="0" w:type="auto"/>
            <w:shd w:val="clear" w:color="auto" w:fill="FFFF00"/>
            <w:tcMar>
              <w:left w:w="60" w:type="dxa"/>
              <w:right w:w="60" w:type="dxa"/>
            </w:tcMar>
          </w:tcPr>
          <w:p w14:paraId="5B519E32" w14:textId="17C6E182"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1.67(1.55,1.80)</w:t>
            </w:r>
          </w:p>
        </w:tc>
        <w:tc>
          <w:tcPr>
            <w:tcW w:w="0" w:type="auto"/>
            <w:shd w:val="clear" w:color="auto" w:fill="FFFF00"/>
            <w:tcMar>
              <w:left w:w="60" w:type="dxa"/>
              <w:right w:w="60" w:type="dxa"/>
            </w:tcMar>
          </w:tcPr>
          <w:p w14:paraId="652ECF16"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FA2AC5" w:rsidRPr="009135AF" w14:paraId="05247EDA" w14:textId="77777777" w:rsidTr="00602C25">
        <w:trPr>
          <w:cantSplit/>
          <w:jc w:val="center"/>
        </w:trPr>
        <w:tc>
          <w:tcPr>
            <w:tcW w:w="2425" w:type="dxa"/>
            <w:shd w:val="clear" w:color="auto" w:fill="D9D9D9" w:themeFill="background1" w:themeFillShade="D9"/>
            <w:tcMar>
              <w:left w:w="60" w:type="dxa"/>
              <w:right w:w="60" w:type="dxa"/>
            </w:tcMar>
          </w:tcPr>
          <w:p w14:paraId="4843C7BB" w14:textId="75E55A34" w:rsidR="00FA2AC5" w:rsidRPr="009135AF" w:rsidRDefault="00FA2AC5" w:rsidP="00FA2AC5">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Non-H</w:t>
            </w:r>
            <w:r w:rsidRPr="009135AF">
              <w:rPr>
                <w:rFonts w:ascii="Arial Narrow" w:hAnsi="Arial Narrow" w:cs="Times New Roman"/>
                <w:color w:val="000000"/>
                <w:sz w:val="18"/>
                <w:szCs w:val="18"/>
              </w:rPr>
              <w:t>ispanic black</w:t>
            </w:r>
          </w:p>
        </w:tc>
        <w:tc>
          <w:tcPr>
            <w:tcW w:w="1892" w:type="dxa"/>
            <w:shd w:val="clear" w:color="auto" w:fill="FFFF00"/>
            <w:tcMar>
              <w:left w:w="60" w:type="dxa"/>
              <w:right w:w="60" w:type="dxa"/>
            </w:tcMar>
          </w:tcPr>
          <w:p w14:paraId="6B5227D9" w14:textId="18B38EFA"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1.24(1.13,1.37)</w:t>
            </w:r>
          </w:p>
        </w:tc>
        <w:tc>
          <w:tcPr>
            <w:tcW w:w="0" w:type="auto"/>
            <w:shd w:val="clear" w:color="auto" w:fill="FFFF00"/>
            <w:tcMar>
              <w:left w:w="60" w:type="dxa"/>
              <w:right w:w="60" w:type="dxa"/>
            </w:tcMar>
          </w:tcPr>
          <w:p w14:paraId="49CFA4A5"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00"/>
            <w:tcMar>
              <w:left w:w="60" w:type="dxa"/>
              <w:right w:w="60" w:type="dxa"/>
            </w:tcMar>
          </w:tcPr>
          <w:p w14:paraId="3DEC2EAD" w14:textId="1ECA1DB5"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1.91(1.80,2.02)</w:t>
            </w:r>
          </w:p>
        </w:tc>
        <w:tc>
          <w:tcPr>
            <w:tcW w:w="0" w:type="auto"/>
            <w:shd w:val="clear" w:color="auto" w:fill="FFFF00"/>
            <w:tcMar>
              <w:left w:w="60" w:type="dxa"/>
              <w:right w:w="60" w:type="dxa"/>
            </w:tcMar>
          </w:tcPr>
          <w:p w14:paraId="28C7696F"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FA2AC5" w:rsidRPr="009135AF" w14:paraId="6F0DFE79" w14:textId="77777777" w:rsidTr="00602C25">
        <w:trPr>
          <w:cantSplit/>
          <w:jc w:val="center"/>
        </w:trPr>
        <w:tc>
          <w:tcPr>
            <w:tcW w:w="2425" w:type="dxa"/>
            <w:shd w:val="clear" w:color="auto" w:fill="D9D9D9" w:themeFill="background1" w:themeFillShade="D9"/>
            <w:tcMar>
              <w:left w:w="60" w:type="dxa"/>
              <w:right w:w="60" w:type="dxa"/>
            </w:tcMar>
          </w:tcPr>
          <w:p w14:paraId="64231529" w14:textId="0E01ABCB" w:rsidR="00FA2AC5" w:rsidRPr="009135AF" w:rsidRDefault="00FA2AC5" w:rsidP="00FA2AC5">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Non-H</w:t>
            </w:r>
            <w:r w:rsidRPr="009135AF">
              <w:rPr>
                <w:rFonts w:ascii="Arial Narrow" w:hAnsi="Arial Narrow" w:cs="Times New Roman"/>
                <w:color w:val="000000"/>
                <w:sz w:val="18"/>
                <w:szCs w:val="18"/>
              </w:rPr>
              <w:t>ispanic white (ref)</w:t>
            </w:r>
          </w:p>
        </w:tc>
        <w:tc>
          <w:tcPr>
            <w:tcW w:w="1892" w:type="dxa"/>
            <w:shd w:val="clear" w:color="auto" w:fill="FFFF00"/>
            <w:tcMar>
              <w:left w:w="60" w:type="dxa"/>
              <w:right w:w="60" w:type="dxa"/>
            </w:tcMar>
          </w:tcPr>
          <w:p w14:paraId="30EFA6EE" w14:textId="5518F862" w:rsidR="00FA2AC5" w:rsidRPr="009135AF"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1.18(1.06,1.32)</w:t>
            </w:r>
          </w:p>
        </w:tc>
        <w:tc>
          <w:tcPr>
            <w:tcW w:w="0" w:type="auto"/>
            <w:shd w:val="clear" w:color="auto" w:fill="FFFF00"/>
            <w:tcMar>
              <w:left w:w="60" w:type="dxa"/>
              <w:right w:w="60" w:type="dxa"/>
            </w:tcMar>
          </w:tcPr>
          <w:p w14:paraId="74E3B48D" w14:textId="4F49F5DC" w:rsidR="00FA2AC5" w:rsidRPr="009135AF"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0.003</w:t>
            </w:r>
          </w:p>
        </w:tc>
        <w:tc>
          <w:tcPr>
            <w:tcW w:w="0" w:type="auto"/>
            <w:shd w:val="clear" w:color="auto" w:fill="FFFF00"/>
            <w:tcMar>
              <w:left w:w="60" w:type="dxa"/>
              <w:right w:w="60" w:type="dxa"/>
            </w:tcMar>
          </w:tcPr>
          <w:p w14:paraId="5E9278FC" w14:textId="69CAEBAA" w:rsidR="00FA2AC5" w:rsidRPr="009135AF"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1.19(1.12,1.27)</w:t>
            </w:r>
          </w:p>
        </w:tc>
        <w:tc>
          <w:tcPr>
            <w:tcW w:w="0" w:type="auto"/>
            <w:shd w:val="clear" w:color="auto" w:fill="FFFF00"/>
            <w:tcMar>
              <w:left w:w="60" w:type="dxa"/>
              <w:right w:w="60" w:type="dxa"/>
            </w:tcMar>
          </w:tcPr>
          <w:p w14:paraId="34384DD0"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r>
      <w:tr w:rsidR="00FA2AC5" w:rsidRPr="009135AF" w14:paraId="242007B3" w14:textId="77777777" w:rsidTr="00602C25">
        <w:trPr>
          <w:cantSplit/>
          <w:jc w:val="center"/>
        </w:trPr>
        <w:tc>
          <w:tcPr>
            <w:tcW w:w="2425" w:type="dxa"/>
            <w:shd w:val="clear" w:color="auto" w:fill="FFFFFF"/>
            <w:tcMar>
              <w:left w:w="60" w:type="dxa"/>
              <w:right w:w="60" w:type="dxa"/>
            </w:tcMar>
          </w:tcPr>
          <w:p w14:paraId="06E866F7" w14:textId="7CF453C9"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of</w:t>
            </w:r>
            <w:r>
              <w:rPr>
                <w:rFonts w:ascii="Arial Narrow" w:hAnsi="Arial Narrow" w:cs="Times New Roman"/>
                <w:color w:val="000000"/>
                <w:sz w:val="18"/>
                <w:szCs w:val="18"/>
              </w:rPr>
              <w:t xml:space="preserve"> established</w:t>
            </w:r>
            <w:r w:rsidRPr="009135AF">
              <w:rPr>
                <w:rFonts w:ascii="Arial Narrow" w:hAnsi="Arial Narrow" w:cs="Times New Roman"/>
                <w:color w:val="000000"/>
                <w:sz w:val="18"/>
                <w:szCs w:val="18"/>
              </w:rPr>
              <w:t xml:space="preserve"> comorbidities</w:t>
            </w:r>
          </w:p>
        </w:tc>
        <w:tc>
          <w:tcPr>
            <w:tcW w:w="1892" w:type="dxa"/>
            <w:shd w:val="clear" w:color="auto" w:fill="FFFF00"/>
            <w:tcMar>
              <w:left w:w="60" w:type="dxa"/>
              <w:right w:w="60" w:type="dxa"/>
            </w:tcMar>
          </w:tcPr>
          <w:p w14:paraId="1CC2C0B7" w14:textId="7333AD11"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1.17(1.15,1.19)</w:t>
            </w:r>
          </w:p>
        </w:tc>
        <w:tc>
          <w:tcPr>
            <w:tcW w:w="0" w:type="auto"/>
            <w:shd w:val="clear" w:color="auto" w:fill="FFFF00"/>
            <w:tcMar>
              <w:left w:w="60" w:type="dxa"/>
              <w:right w:w="60" w:type="dxa"/>
            </w:tcMar>
          </w:tcPr>
          <w:p w14:paraId="7667DBAF"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00"/>
            <w:tcMar>
              <w:left w:w="60" w:type="dxa"/>
              <w:right w:w="60" w:type="dxa"/>
            </w:tcMar>
          </w:tcPr>
          <w:p w14:paraId="0963B30D" w14:textId="4A2CAE4C"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1.33(1.31,1.35)</w:t>
            </w:r>
          </w:p>
        </w:tc>
        <w:tc>
          <w:tcPr>
            <w:tcW w:w="0" w:type="auto"/>
            <w:shd w:val="clear" w:color="auto" w:fill="FFFF00"/>
            <w:tcMar>
              <w:left w:w="60" w:type="dxa"/>
              <w:right w:w="60" w:type="dxa"/>
            </w:tcMar>
          </w:tcPr>
          <w:p w14:paraId="50D8B18B"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FA2AC5" w:rsidRPr="009135AF" w14:paraId="25CEED89" w14:textId="77777777" w:rsidTr="00602C25">
        <w:trPr>
          <w:cantSplit/>
          <w:jc w:val="center"/>
        </w:trPr>
        <w:tc>
          <w:tcPr>
            <w:tcW w:w="2425" w:type="dxa"/>
            <w:shd w:val="clear" w:color="auto" w:fill="D9D9D9" w:themeFill="background1" w:themeFillShade="D9"/>
            <w:tcMar>
              <w:left w:w="60" w:type="dxa"/>
              <w:right w:w="60" w:type="dxa"/>
            </w:tcMar>
          </w:tcPr>
          <w:p w14:paraId="7BD42E92"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of possible comorbidities</w:t>
            </w:r>
          </w:p>
        </w:tc>
        <w:tc>
          <w:tcPr>
            <w:tcW w:w="1892" w:type="dxa"/>
            <w:shd w:val="clear" w:color="auto" w:fill="FFFF00"/>
            <w:tcMar>
              <w:left w:w="60" w:type="dxa"/>
              <w:right w:w="60" w:type="dxa"/>
            </w:tcMar>
          </w:tcPr>
          <w:p w14:paraId="160BA15C" w14:textId="6BA14E50"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1.04(1.01,1.07)</w:t>
            </w:r>
          </w:p>
        </w:tc>
        <w:tc>
          <w:tcPr>
            <w:tcW w:w="0" w:type="auto"/>
            <w:shd w:val="clear" w:color="auto" w:fill="FFFF00"/>
            <w:tcMar>
              <w:left w:w="60" w:type="dxa"/>
              <w:right w:w="60" w:type="dxa"/>
            </w:tcMar>
          </w:tcPr>
          <w:p w14:paraId="573A05E3" w14:textId="6DD22F02" w:rsidR="00FA2AC5" w:rsidRPr="009135AF" w:rsidRDefault="00FA2AC5" w:rsidP="00FA2AC5">
            <w:pPr>
              <w:keepNext/>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0.020</w:t>
            </w:r>
          </w:p>
        </w:tc>
        <w:tc>
          <w:tcPr>
            <w:tcW w:w="0" w:type="auto"/>
            <w:shd w:val="clear" w:color="auto" w:fill="FFFF00"/>
            <w:tcMar>
              <w:left w:w="60" w:type="dxa"/>
              <w:right w:w="60" w:type="dxa"/>
            </w:tcMar>
          </w:tcPr>
          <w:p w14:paraId="6800A988" w14:textId="1AC0AF35"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1.17(1.15,1.19)</w:t>
            </w:r>
          </w:p>
        </w:tc>
        <w:tc>
          <w:tcPr>
            <w:tcW w:w="0" w:type="auto"/>
            <w:shd w:val="clear" w:color="auto" w:fill="FFFF00"/>
            <w:tcMar>
              <w:left w:w="60" w:type="dxa"/>
              <w:right w:w="60" w:type="dxa"/>
            </w:tcMar>
          </w:tcPr>
          <w:p w14:paraId="7C74BEF6"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FA2AC5" w:rsidRPr="009135AF" w14:paraId="7A8FB60B" w14:textId="77777777" w:rsidTr="00602C25">
        <w:trPr>
          <w:cantSplit/>
          <w:jc w:val="center"/>
        </w:trPr>
        <w:tc>
          <w:tcPr>
            <w:tcW w:w="2425" w:type="dxa"/>
            <w:shd w:val="clear" w:color="auto" w:fill="FFFFFF"/>
            <w:tcMar>
              <w:left w:w="60" w:type="dxa"/>
              <w:right w:w="60" w:type="dxa"/>
            </w:tcMar>
          </w:tcPr>
          <w:p w14:paraId="0E7B7884"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Recent surgery</w:t>
            </w:r>
          </w:p>
        </w:tc>
        <w:tc>
          <w:tcPr>
            <w:tcW w:w="1892" w:type="dxa"/>
            <w:shd w:val="clear" w:color="auto" w:fill="FFFF00"/>
            <w:tcMar>
              <w:left w:w="60" w:type="dxa"/>
              <w:right w:w="60" w:type="dxa"/>
            </w:tcMar>
          </w:tcPr>
          <w:p w14:paraId="31CB07F7"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54FD686B"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189BBAF9"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00"/>
            <w:tcMar>
              <w:left w:w="60" w:type="dxa"/>
              <w:right w:w="60" w:type="dxa"/>
            </w:tcMar>
          </w:tcPr>
          <w:p w14:paraId="29609DBA"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r>
      <w:tr w:rsidR="00FA2AC5" w:rsidRPr="009135AF" w14:paraId="53ECA296" w14:textId="77777777" w:rsidTr="00602C25">
        <w:trPr>
          <w:cantSplit/>
          <w:jc w:val="center"/>
        </w:trPr>
        <w:tc>
          <w:tcPr>
            <w:tcW w:w="2425" w:type="dxa"/>
            <w:shd w:val="clear" w:color="auto" w:fill="FFFFFF"/>
            <w:tcMar>
              <w:left w:w="60" w:type="dxa"/>
              <w:right w:w="60" w:type="dxa"/>
            </w:tcMar>
          </w:tcPr>
          <w:p w14:paraId="7647BD27"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Yes</w:t>
            </w:r>
          </w:p>
        </w:tc>
        <w:tc>
          <w:tcPr>
            <w:tcW w:w="1892" w:type="dxa"/>
            <w:shd w:val="clear" w:color="auto" w:fill="FFFF00"/>
            <w:tcMar>
              <w:left w:w="60" w:type="dxa"/>
              <w:right w:w="60" w:type="dxa"/>
            </w:tcMar>
          </w:tcPr>
          <w:p w14:paraId="3930766E" w14:textId="1BDF8F87"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1.68(1.57,1.79)</w:t>
            </w:r>
          </w:p>
        </w:tc>
        <w:tc>
          <w:tcPr>
            <w:tcW w:w="0" w:type="auto"/>
            <w:shd w:val="clear" w:color="auto" w:fill="FFFF00"/>
            <w:tcMar>
              <w:left w:w="60" w:type="dxa"/>
              <w:right w:w="60" w:type="dxa"/>
            </w:tcMar>
          </w:tcPr>
          <w:p w14:paraId="133C3E25"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00"/>
            <w:tcMar>
              <w:left w:w="60" w:type="dxa"/>
              <w:right w:w="60" w:type="dxa"/>
            </w:tcMar>
          </w:tcPr>
          <w:p w14:paraId="0928BF4D" w14:textId="1473741C" w:rsidR="00FA2AC5" w:rsidRPr="006E105B" w:rsidRDefault="00FA2AC5" w:rsidP="00FA2AC5">
            <w:pPr>
              <w:adjustRightInd w:val="0"/>
              <w:spacing w:before="60" w:after="60"/>
              <w:jc w:val="center"/>
              <w:rPr>
                <w:rFonts w:ascii="Arial Narrow" w:hAnsi="Arial Narrow" w:cs="Times New Roman"/>
                <w:color w:val="000000"/>
                <w:sz w:val="18"/>
                <w:szCs w:val="18"/>
              </w:rPr>
            </w:pPr>
            <w:r w:rsidRPr="00FA2AC5">
              <w:rPr>
                <w:rFonts w:ascii="Arial Narrow" w:hAnsi="Arial Narrow" w:cs="Times New Roman"/>
                <w:color w:val="000000"/>
                <w:sz w:val="18"/>
                <w:szCs w:val="18"/>
              </w:rPr>
              <w:t>2.44(2.35,2.54)</w:t>
            </w:r>
          </w:p>
        </w:tc>
        <w:tc>
          <w:tcPr>
            <w:tcW w:w="0" w:type="auto"/>
            <w:shd w:val="clear" w:color="auto" w:fill="FFFF00"/>
            <w:tcMar>
              <w:left w:w="60" w:type="dxa"/>
              <w:right w:w="60" w:type="dxa"/>
            </w:tcMar>
          </w:tcPr>
          <w:p w14:paraId="7B3FA6BD" w14:textId="77777777" w:rsidR="00FA2AC5" w:rsidRPr="006E105B" w:rsidRDefault="00FA2AC5" w:rsidP="00FA2AC5">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FA2AC5" w:rsidRPr="009135AF" w14:paraId="6F1D1731" w14:textId="77777777" w:rsidTr="00EC45C3">
        <w:trPr>
          <w:cantSplit/>
          <w:jc w:val="center"/>
        </w:trPr>
        <w:tc>
          <w:tcPr>
            <w:tcW w:w="2425" w:type="dxa"/>
            <w:shd w:val="clear" w:color="auto" w:fill="FFFFFF"/>
            <w:tcMar>
              <w:left w:w="60" w:type="dxa"/>
              <w:right w:w="60" w:type="dxa"/>
            </w:tcMar>
          </w:tcPr>
          <w:p w14:paraId="38262D22" w14:textId="77777777" w:rsidR="00FA2AC5" w:rsidRPr="009135AF" w:rsidRDefault="00FA2AC5" w:rsidP="00FA2AC5">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No (ref) </w:t>
            </w:r>
          </w:p>
        </w:tc>
        <w:tc>
          <w:tcPr>
            <w:tcW w:w="1892" w:type="dxa"/>
            <w:shd w:val="clear" w:color="auto" w:fill="FFFFFF"/>
            <w:tcMar>
              <w:left w:w="60" w:type="dxa"/>
              <w:right w:w="60" w:type="dxa"/>
            </w:tcMar>
          </w:tcPr>
          <w:p w14:paraId="2B9E469F"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7208105C"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3A688804"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5736DF30" w14:textId="77777777" w:rsidR="00FA2AC5" w:rsidRPr="009135AF" w:rsidRDefault="00FA2AC5" w:rsidP="00FA2AC5">
            <w:pPr>
              <w:adjustRightInd w:val="0"/>
              <w:spacing w:before="60" w:after="60"/>
              <w:jc w:val="center"/>
              <w:rPr>
                <w:rFonts w:ascii="Arial Narrow" w:hAnsi="Arial Narrow" w:cs="Times New Roman"/>
                <w:color w:val="000000"/>
                <w:sz w:val="18"/>
                <w:szCs w:val="18"/>
              </w:rPr>
            </w:pPr>
          </w:p>
        </w:tc>
      </w:tr>
    </w:tbl>
    <w:p w14:paraId="4A0F9C13" w14:textId="77777777" w:rsidR="004342B3" w:rsidRDefault="009135AF" w:rsidP="008F710E">
      <w:pPr>
        <w:pStyle w:val="NormalWeb"/>
        <w:shd w:val="clear" w:color="auto" w:fill="FFFFFF"/>
        <w:rPr>
          <w:rStyle w:val="Strong"/>
          <w:color w:val="FF0000"/>
        </w:rPr>
      </w:pPr>
      <w:r>
        <w:rPr>
          <w:rStyle w:val="Strong"/>
          <w:color w:val="FF0000"/>
        </w:rPr>
        <w:t xml:space="preserve"> </w:t>
      </w:r>
    </w:p>
    <w:p w14:paraId="53E366AF" w14:textId="77777777" w:rsidR="00100FB8" w:rsidRDefault="00100FB8" w:rsidP="008F710E">
      <w:pPr>
        <w:pStyle w:val="NormalWeb"/>
        <w:shd w:val="clear" w:color="auto" w:fill="FFFFFF"/>
        <w:rPr>
          <w:rStyle w:val="Strong"/>
          <w:color w:val="FF0000"/>
        </w:rPr>
      </w:pPr>
    </w:p>
    <w:p w14:paraId="55E722FC" w14:textId="6B97E031" w:rsidR="00100FB8" w:rsidRDefault="00203AA1" w:rsidP="008F710E">
      <w:pPr>
        <w:pStyle w:val="NormalWeb"/>
        <w:shd w:val="clear" w:color="auto" w:fill="FFFFFF"/>
        <w:rPr>
          <w:rStyle w:val="Strong"/>
          <w:color w:val="FF0000"/>
        </w:rPr>
      </w:pPr>
      <w:ins w:id="101" w:author="Zhu, Liang" w:date="2021-03-31T09:45:00Z">
        <w:r>
          <w:rPr>
            <w:rStyle w:val="Strong"/>
            <w:color w:val="FF0000"/>
          </w:rPr>
          <w:t xml:space="preserve"> </w:t>
        </w:r>
      </w:ins>
    </w:p>
    <w:p w14:paraId="1F360E77" w14:textId="77777777" w:rsidR="00100FB8" w:rsidRDefault="00100FB8" w:rsidP="008F710E">
      <w:pPr>
        <w:pStyle w:val="NormalWeb"/>
        <w:shd w:val="clear" w:color="auto" w:fill="FFFFFF"/>
        <w:rPr>
          <w:rStyle w:val="Strong"/>
          <w:color w:val="FF0000"/>
        </w:rPr>
      </w:pPr>
    </w:p>
    <w:p w14:paraId="77D5BACD" w14:textId="77777777" w:rsidR="00100FB8" w:rsidRDefault="00100FB8" w:rsidP="008F710E">
      <w:pPr>
        <w:pStyle w:val="NormalWeb"/>
        <w:shd w:val="clear" w:color="auto" w:fill="FFFFFF"/>
        <w:rPr>
          <w:rStyle w:val="Strong"/>
          <w:color w:val="FF0000"/>
        </w:rPr>
      </w:pPr>
    </w:p>
    <w:p w14:paraId="5D6C46ED" w14:textId="77777777" w:rsidR="00100FB8" w:rsidRDefault="00100FB8" w:rsidP="008F710E">
      <w:pPr>
        <w:pStyle w:val="NormalWeb"/>
        <w:shd w:val="clear" w:color="auto" w:fill="FFFFFF"/>
        <w:rPr>
          <w:rStyle w:val="Strong"/>
          <w:color w:val="FF0000"/>
        </w:rPr>
      </w:pPr>
    </w:p>
    <w:p w14:paraId="13CB20B1" w14:textId="0C98A478" w:rsidR="003D375A" w:rsidRDefault="00227771" w:rsidP="008F710E">
      <w:pPr>
        <w:pStyle w:val="NormalWeb"/>
        <w:shd w:val="clear" w:color="auto" w:fill="FFFFFF"/>
        <w:rPr>
          <w:rStyle w:val="Strong"/>
          <w:color w:val="FF0000"/>
        </w:rPr>
      </w:pPr>
      <w:r>
        <w:rPr>
          <w:noProof/>
        </w:rPr>
        <w:drawing>
          <wp:inline distT="0" distB="0" distL="0" distR="0" wp14:anchorId="56EA40AC" wp14:editId="35D49A36">
            <wp:extent cx="5553960" cy="419217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8040" cy="4202799"/>
                    </a:xfrm>
                    <a:prstGeom prst="rect">
                      <a:avLst/>
                    </a:prstGeom>
                  </pic:spPr>
                </pic:pic>
              </a:graphicData>
            </a:graphic>
          </wp:inline>
        </w:drawing>
      </w:r>
    </w:p>
    <w:p w14:paraId="72B1E935" w14:textId="77777777" w:rsidR="004342B3" w:rsidRDefault="00990797" w:rsidP="008F710E">
      <w:pPr>
        <w:pStyle w:val="NormalWeb"/>
        <w:shd w:val="clear" w:color="auto" w:fill="FFFFFF"/>
        <w:rPr>
          <w:rStyle w:val="Strong"/>
          <w:color w:val="212121"/>
        </w:rPr>
      </w:pPr>
      <w:r w:rsidRPr="004342B3">
        <w:rPr>
          <w:rStyle w:val="Strong"/>
          <w:color w:val="212121"/>
        </w:rPr>
        <w:t>Figure 1: CONSORT diagram on data acquisition.</w:t>
      </w:r>
    </w:p>
    <w:p w14:paraId="2E4C9E53" w14:textId="77777777" w:rsidR="00B40C84" w:rsidRPr="004342B3" w:rsidRDefault="00B40C84" w:rsidP="008F710E">
      <w:pPr>
        <w:pStyle w:val="NormalWeb"/>
        <w:shd w:val="clear" w:color="auto" w:fill="FFFFFF"/>
        <w:rPr>
          <w:rStyle w:val="Strong"/>
          <w:color w:val="212121"/>
        </w:rPr>
      </w:pPr>
    </w:p>
    <w:p w14:paraId="4C62AA99" w14:textId="3F0C0D06" w:rsidR="00062568" w:rsidRPr="00243E9C" w:rsidRDefault="001D0038" w:rsidP="00D440E6">
      <w:pPr>
        <w:shd w:val="clear" w:color="auto" w:fill="FFFFFF"/>
        <w:spacing w:after="0" w:line="240" w:lineRule="auto"/>
        <w:jc w:val="center"/>
        <w:rPr>
          <w:rFonts w:ascii="Times New Roman" w:hAnsi="Times New Roman" w:cs="Times New Roman"/>
          <w:color w:val="212121"/>
          <w:sz w:val="24"/>
          <w:szCs w:val="24"/>
        </w:rPr>
      </w:pPr>
      <w:r>
        <w:rPr>
          <w:noProof/>
        </w:rPr>
        <w:drawing>
          <wp:inline distT="0" distB="0" distL="0" distR="0" wp14:anchorId="4C5C7D84" wp14:editId="504902CC">
            <wp:extent cx="4698990" cy="38119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1300" cy="3813779"/>
                    </a:xfrm>
                    <a:prstGeom prst="rect">
                      <a:avLst/>
                    </a:prstGeom>
                  </pic:spPr>
                </pic:pic>
              </a:graphicData>
            </a:graphic>
          </wp:inline>
        </w:drawing>
      </w:r>
    </w:p>
    <w:p w14:paraId="00377E43" w14:textId="77777777" w:rsidR="00170497" w:rsidRDefault="00170497" w:rsidP="000E5315">
      <w:pPr>
        <w:shd w:val="clear" w:color="auto" w:fill="FFFFFF"/>
        <w:spacing w:after="0" w:line="240" w:lineRule="auto"/>
        <w:rPr>
          <w:rFonts w:ascii="Times New Roman" w:hAnsi="Times New Roman" w:cs="Times New Roman"/>
          <w:b/>
          <w:color w:val="212121"/>
          <w:sz w:val="24"/>
          <w:szCs w:val="24"/>
        </w:rPr>
      </w:pPr>
    </w:p>
    <w:p w14:paraId="6BF3792C" w14:textId="1B14FB85" w:rsidR="00990797" w:rsidRDefault="00062568" w:rsidP="000E5315">
      <w:pPr>
        <w:shd w:val="clear" w:color="auto" w:fill="FFFFFF"/>
        <w:spacing w:after="0" w:line="240" w:lineRule="auto"/>
        <w:rPr>
          <w:rStyle w:val="Strong"/>
          <w:b w:val="0"/>
          <w:color w:val="212121"/>
        </w:rPr>
      </w:pPr>
      <w:r w:rsidRPr="00062568">
        <w:rPr>
          <w:rFonts w:ascii="Times New Roman" w:hAnsi="Times New Roman" w:cs="Times New Roman"/>
          <w:b/>
          <w:color w:val="212121"/>
          <w:sz w:val="24"/>
          <w:szCs w:val="24"/>
        </w:rPr>
        <w:t>Figure</w:t>
      </w:r>
      <w:r>
        <w:rPr>
          <w:rFonts w:ascii="Times New Roman" w:hAnsi="Times New Roman" w:cs="Times New Roman"/>
          <w:b/>
          <w:color w:val="212121"/>
          <w:sz w:val="24"/>
          <w:szCs w:val="24"/>
        </w:rPr>
        <w:t xml:space="preserve"> 2</w:t>
      </w:r>
      <w:r w:rsidRPr="00062568">
        <w:rPr>
          <w:rFonts w:ascii="Times New Roman" w:hAnsi="Times New Roman" w:cs="Times New Roman"/>
          <w:b/>
          <w:color w:val="212121"/>
          <w:sz w:val="24"/>
          <w:szCs w:val="24"/>
        </w:rPr>
        <w:t xml:space="preserve">. Survival plots for </w:t>
      </w:r>
      <w:r w:rsidR="00B40C84">
        <w:rPr>
          <w:rFonts w:ascii="Times New Roman" w:hAnsi="Times New Roman" w:cs="Times New Roman"/>
          <w:b/>
          <w:color w:val="212121"/>
          <w:sz w:val="24"/>
          <w:szCs w:val="24"/>
        </w:rPr>
        <w:t>patients with and without cancer</w:t>
      </w:r>
      <w:r w:rsidR="00EB463E">
        <w:rPr>
          <w:rFonts w:ascii="Times New Roman" w:hAnsi="Times New Roman" w:cs="Times New Roman"/>
          <w:b/>
          <w:color w:val="212121"/>
          <w:sz w:val="24"/>
          <w:szCs w:val="24"/>
        </w:rPr>
        <w:t xml:space="preserve"> diagnosis</w:t>
      </w:r>
      <w:r w:rsidR="00B40C84">
        <w:rPr>
          <w:rFonts w:ascii="Times New Roman" w:hAnsi="Times New Roman" w:cs="Times New Roman"/>
          <w:b/>
          <w:color w:val="212121"/>
          <w:sz w:val="24"/>
          <w:szCs w:val="24"/>
        </w:rPr>
        <w:t xml:space="preserve">. </w:t>
      </w:r>
      <w:r w:rsidR="000E5315">
        <w:rPr>
          <w:rFonts w:ascii="Times New Roman" w:hAnsi="Times New Roman" w:cs="Times New Roman"/>
          <w:b/>
          <w:color w:val="212121"/>
          <w:sz w:val="24"/>
          <w:szCs w:val="24"/>
        </w:rPr>
        <w:t>Left panel: before matching. Right panel: after matching.</w:t>
      </w:r>
    </w:p>
    <w:p w14:paraId="767C8CF6" w14:textId="77777777" w:rsidR="003D720F" w:rsidRPr="000E5315" w:rsidRDefault="003D720F" w:rsidP="008F710E">
      <w:pPr>
        <w:pStyle w:val="NormalWeb"/>
        <w:shd w:val="clear" w:color="auto" w:fill="FFFFFF"/>
        <w:rPr>
          <w:rStyle w:val="Strong"/>
          <w:color w:val="212121"/>
        </w:rPr>
      </w:pPr>
      <w:r w:rsidRPr="000E5315">
        <w:rPr>
          <w:rStyle w:val="Strong"/>
          <w:color w:val="212121"/>
        </w:rPr>
        <w:t>Appendix</w:t>
      </w:r>
    </w:p>
    <w:p w14:paraId="2338AAE3" w14:textId="77777777" w:rsidR="003D720F" w:rsidRDefault="000E5315" w:rsidP="003D720F">
      <w:pPr>
        <w:shd w:val="clear" w:color="auto" w:fill="FFFFFF"/>
        <w:spacing w:after="0" w:line="240" w:lineRule="auto"/>
        <w:jc w:val="cente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Table A1</w:t>
      </w:r>
      <w:r w:rsidR="003D720F">
        <w:rPr>
          <w:rFonts w:ascii="Times New Roman" w:hAnsi="Times New Roman" w:cs="Times New Roman"/>
          <w:b/>
          <w:color w:val="202124"/>
          <w:sz w:val="24"/>
          <w:szCs w:val="24"/>
          <w:shd w:val="clear" w:color="auto" w:fill="FFFFFF"/>
        </w:rPr>
        <w:t>. Details of comorbidities</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861"/>
        <w:gridCol w:w="1054"/>
        <w:gridCol w:w="981"/>
      </w:tblGrid>
      <w:tr w:rsidR="003C3167" w:rsidRPr="003D720F" w14:paraId="0080EC24" w14:textId="77777777" w:rsidTr="00360B1B">
        <w:trPr>
          <w:cantSplit/>
          <w:tblHeader/>
          <w:jc w:val="center"/>
        </w:trPr>
        <w:tc>
          <w:tcPr>
            <w:tcW w:w="0" w:type="auto"/>
            <w:shd w:val="clear" w:color="auto" w:fill="BBBBBB"/>
            <w:tcMar>
              <w:left w:w="60" w:type="dxa"/>
              <w:right w:w="60" w:type="dxa"/>
            </w:tcMar>
            <w:vAlign w:val="bottom"/>
          </w:tcPr>
          <w:p w14:paraId="50008122" w14:textId="77777777" w:rsidR="003C3167" w:rsidRPr="003D720F" w:rsidRDefault="003C3167" w:rsidP="003C3167">
            <w:pPr>
              <w:keepNext/>
              <w:adjustRightInd w:val="0"/>
              <w:spacing w:before="60" w:after="60"/>
              <w:rPr>
                <w:rFonts w:ascii="Arial Narrow" w:hAnsi="Arial Narrow"/>
                <w:b/>
                <w:bCs/>
                <w:color w:val="000000"/>
                <w:sz w:val="18"/>
                <w:szCs w:val="18"/>
              </w:rPr>
            </w:pPr>
            <w:r w:rsidRPr="003D720F">
              <w:rPr>
                <w:rFonts w:ascii="Arial Narrow" w:hAnsi="Arial Narrow"/>
                <w:b/>
                <w:bCs/>
                <w:color w:val="000000"/>
                <w:sz w:val="18"/>
                <w:szCs w:val="18"/>
              </w:rPr>
              <w:t>Variable</w:t>
            </w:r>
          </w:p>
        </w:tc>
        <w:tc>
          <w:tcPr>
            <w:tcW w:w="0" w:type="auto"/>
            <w:shd w:val="clear" w:color="auto" w:fill="BBBBBB"/>
            <w:tcMar>
              <w:left w:w="60" w:type="dxa"/>
              <w:right w:w="60" w:type="dxa"/>
            </w:tcMar>
            <w:vAlign w:val="center"/>
          </w:tcPr>
          <w:p w14:paraId="036BE32A" w14:textId="77777777" w:rsidR="003C3167" w:rsidRPr="006F49D5" w:rsidRDefault="003C3167" w:rsidP="003C3167">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No cancer</w:t>
            </w:r>
          </w:p>
          <w:p w14:paraId="0A71ED9B" w14:textId="5CF67668" w:rsidR="003C3167" w:rsidRPr="006F49D5" w:rsidRDefault="003C3167" w:rsidP="003C3167">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Pr="002E594C">
              <w:rPr>
                <w:rFonts w:ascii="Arial Narrow" w:eastAsia="Times New Roman" w:hAnsi="Arial Narrow" w:cs="Times New Roman"/>
                <w:b/>
                <w:bCs/>
                <w:color w:val="000000"/>
                <w:sz w:val="16"/>
                <w:szCs w:val="16"/>
              </w:rPr>
              <w:t>514538</w:t>
            </w:r>
            <w:r w:rsidRPr="006F49D5">
              <w:rPr>
                <w:rFonts w:ascii="Arial Narrow" w:eastAsia="Times New Roman" w:hAnsi="Arial Narrow" w:cs="Times New Roman"/>
                <w:b/>
                <w:bCs/>
                <w:color w:val="000000"/>
                <w:sz w:val="16"/>
                <w:szCs w:val="16"/>
              </w:rPr>
              <w:t>)</w:t>
            </w:r>
          </w:p>
        </w:tc>
        <w:tc>
          <w:tcPr>
            <w:tcW w:w="0" w:type="auto"/>
            <w:shd w:val="clear" w:color="auto" w:fill="BBBBBB"/>
            <w:tcMar>
              <w:left w:w="60" w:type="dxa"/>
              <w:right w:w="60" w:type="dxa"/>
            </w:tcMar>
            <w:vAlign w:val="center"/>
          </w:tcPr>
          <w:p w14:paraId="2C008280" w14:textId="77777777" w:rsidR="003C3167" w:rsidRPr="006F49D5" w:rsidRDefault="003C3167" w:rsidP="003C3167">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Cancer</w:t>
            </w:r>
          </w:p>
          <w:p w14:paraId="6CB896DF" w14:textId="2A9B3A40" w:rsidR="003C3167" w:rsidRPr="006F49D5" w:rsidRDefault="003C3167" w:rsidP="003C3167">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Pr>
                <w:rFonts w:ascii="Arial Narrow" w:eastAsia="Times New Roman" w:hAnsi="Arial Narrow" w:cs="Times New Roman"/>
                <w:b/>
                <w:bCs/>
                <w:color w:val="000000"/>
                <w:sz w:val="16"/>
                <w:szCs w:val="16"/>
              </w:rPr>
              <w:t>31880</w:t>
            </w:r>
            <w:r w:rsidRPr="006F49D5">
              <w:rPr>
                <w:rFonts w:ascii="Arial Narrow" w:eastAsia="Times New Roman" w:hAnsi="Arial Narrow" w:cs="Times New Roman"/>
                <w:b/>
                <w:bCs/>
                <w:color w:val="000000"/>
                <w:sz w:val="16"/>
                <w:szCs w:val="16"/>
              </w:rPr>
              <w:t>)</w:t>
            </w:r>
          </w:p>
        </w:tc>
      </w:tr>
      <w:tr w:rsidR="003D720F" w:rsidRPr="003D720F" w14:paraId="5C9BF17B" w14:textId="77777777" w:rsidTr="00360B1B">
        <w:trPr>
          <w:cantSplit/>
          <w:tblHeader/>
          <w:jc w:val="center"/>
        </w:trPr>
        <w:tc>
          <w:tcPr>
            <w:tcW w:w="0" w:type="auto"/>
            <w:shd w:val="clear" w:color="auto" w:fill="auto"/>
            <w:tcMar>
              <w:left w:w="60" w:type="dxa"/>
              <w:right w:w="60" w:type="dxa"/>
            </w:tcMar>
            <w:vAlign w:val="bottom"/>
          </w:tcPr>
          <w:p w14:paraId="6CEFCFC2" w14:textId="77777777" w:rsidR="003D720F" w:rsidRPr="003D720F" w:rsidRDefault="003D720F" w:rsidP="003D720F">
            <w:pPr>
              <w:keepNext/>
              <w:adjustRightInd w:val="0"/>
              <w:spacing w:before="60" w:after="60"/>
              <w:rPr>
                <w:rFonts w:ascii="Arial Narrow" w:hAnsi="Arial Narrow"/>
                <w:b/>
                <w:bCs/>
                <w:color w:val="000000"/>
                <w:sz w:val="18"/>
                <w:szCs w:val="18"/>
              </w:rPr>
            </w:pPr>
            <w:r w:rsidRPr="003D720F">
              <w:rPr>
                <w:rFonts w:ascii="Arial Narrow" w:hAnsi="Arial Narrow"/>
                <w:b/>
                <w:bCs/>
                <w:color w:val="000000"/>
                <w:sz w:val="18"/>
                <w:szCs w:val="18"/>
              </w:rPr>
              <w:t>Established comorbidities</w:t>
            </w:r>
          </w:p>
        </w:tc>
        <w:tc>
          <w:tcPr>
            <w:tcW w:w="0" w:type="auto"/>
            <w:shd w:val="clear" w:color="auto" w:fill="auto"/>
            <w:tcMar>
              <w:left w:w="60" w:type="dxa"/>
              <w:right w:w="60" w:type="dxa"/>
            </w:tcMar>
            <w:vAlign w:val="bottom"/>
          </w:tcPr>
          <w:p w14:paraId="47022589" w14:textId="77777777" w:rsidR="003D720F" w:rsidRPr="003D720F" w:rsidRDefault="003D720F" w:rsidP="00D91FDD">
            <w:pPr>
              <w:keepNext/>
              <w:adjustRightInd w:val="0"/>
              <w:spacing w:before="60" w:after="60"/>
              <w:jc w:val="center"/>
              <w:rPr>
                <w:rFonts w:ascii="Arial Narrow" w:hAnsi="Arial Narrow"/>
                <w:b/>
                <w:bCs/>
                <w:color w:val="000000"/>
                <w:sz w:val="18"/>
                <w:szCs w:val="18"/>
              </w:rPr>
            </w:pPr>
          </w:p>
        </w:tc>
        <w:tc>
          <w:tcPr>
            <w:tcW w:w="0" w:type="auto"/>
            <w:shd w:val="clear" w:color="auto" w:fill="auto"/>
            <w:tcMar>
              <w:left w:w="60" w:type="dxa"/>
              <w:right w:w="60" w:type="dxa"/>
            </w:tcMar>
            <w:vAlign w:val="bottom"/>
          </w:tcPr>
          <w:p w14:paraId="3866D8E7" w14:textId="77777777" w:rsidR="003D720F" w:rsidRPr="003D720F" w:rsidRDefault="003D720F" w:rsidP="00D91FDD">
            <w:pPr>
              <w:keepNext/>
              <w:adjustRightInd w:val="0"/>
              <w:spacing w:before="60" w:after="60"/>
              <w:jc w:val="center"/>
              <w:rPr>
                <w:rFonts w:ascii="Arial Narrow" w:hAnsi="Arial Narrow"/>
                <w:b/>
                <w:bCs/>
                <w:color w:val="000000"/>
                <w:sz w:val="18"/>
                <w:szCs w:val="18"/>
              </w:rPr>
            </w:pPr>
          </w:p>
        </w:tc>
      </w:tr>
      <w:tr w:rsidR="00767DC7" w:rsidRPr="003D720F" w14:paraId="1ACD7392" w14:textId="77777777" w:rsidTr="00360B1B">
        <w:trPr>
          <w:cantSplit/>
          <w:jc w:val="center"/>
        </w:trPr>
        <w:tc>
          <w:tcPr>
            <w:tcW w:w="0" w:type="auto"/>
            <w:shd w:val="clear" w:color="auto" w:fill="FFFFFF"/>
            <w:tcMar>
              <w:left w:w="60" w:type="dxa"/>
              <w:right w:w="60" w:type="dxa"/>
            </w:tcMar>
          </w:tcPr>
          <w:p w14:paraId="658BD42C"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Chronic kidney disease</w:t>
            </w:r>
          </w:p>
        </w:tc>
        <w:tc>
          <w:tcPr>
            <w:tcW w:w="0" w:type="auto"/>
            <w:shd w:val="clear" w:color="auto" w:fill="FFFFFF"/>
            <w:tcMar>
              <w:left w:w="60" w:type="dxa"/>
              <w:right w:w="60" w:type="dxa"/>
            </w:tcMar>
          </w:tcPr>
          <w:p w14:paraId="405789AE" w14:textId="6C5ABAB4"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38891 (7.6%)</w:t>
            </w:r>
          </w:p>
        </w:tc>
        <w:tc>
          <w:tcPr>
            <w:tcW w:w="0" w:type="auto"/>
            <w:shd w:val="clear" w:color="auto" w:fill="FFFFFF"/>
            <w:tcMar>
              <w:left w:w="60" w:type="dxa"/>
              <w:right w:w="60" w:type="dxa"/>
            </w:tcMar>
          </w:tcPr>
          <w:p w14:paraId="7949AF0D" w14:textId="3A5E63C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7798 (24.5%)</w:t>
            </w:r>
          </w:p>
        </w:tc>
      </w:tr>
      <w:tr w:rsidR="00767DC7" w:rsidRPr="003D720F" w14:paraId="4DCB8330" w14:textId="77777777" w:rsidTr="00360B1B">
        <w:trPr>
          <w:cantSplit/>
          <w:jc w:val="center"/>
        </w:trPr>
        <w:tc>
          <w:tcPr>
            <w:tcW w:w="0" w:type="auto"/>
            <w:shd w:val="clear" w:color="auto" w:fill="D9D9D9" w:themeFill="background1" w:themeFillShade="D9"/>
            <w:tcMar>
              <w:left w:w="60" w:type="dxa"/>
              <w:right w:w="60" w:type="dxa"/>
            </w:tcMar>
          </w:tcPr>
          <w:p w14:paraId="56D7669A"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Chronic </w:t>
            </w:r>
            <w:r w:rsidRPr="003D720F">
              <w:rPr>
                <w:rFonts w:ascii="Arial Narrow" w:hAnsi="Arial Narrow"/>
                <w:color w:val="000000"/>
                <w:sz w:val="18"/>
                <w:szCs w:val="18"/>
              </w:rPr>
              <w:t>Obstructiv</w:t>
            </w:r>
            <w:r>
              <w:rPr>
                <w:rFonts w:ascii="Arial Narrow" w:hAnsi="Arial Narrow"/>
                <w:color w:val="000000"/>
                <w:sz w:val="18"/>
                <w:szCs w:val="18"/>
              </w:rPr>
              <w:t>e pulmonary disease</w:t>
            </w:r>
          </w:p>
        </w:tc>
        <w:tc>
          <w:tcPr>
            <w:tcW w:w="0" w:type="auto"/>
            <w:shd w:val="clear" w:color="auto" w:fill="D9D9D9" w:themeFill="background1" w:themeFillShade="D9"/>
            <w:tcMar>
              <w:left w:w="60" w:type="dxa"/>
              <w:right w:w="60" w:type="dxa"/>
            </w:tcMar>
          </w:tcPr>
          <w:p w14:paraId="2088157D" w14:textId="41DF8B1E"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29462 (5.7%)</w:t>
            </w:r>
          </w:p>
        </w:tc>
        <w:tc>
          <w:tcPr>
            <w:tcW w:w="0" w:type="auto"/>
            <w:shd w:val="clear" w:color="auto" w:fill="D9D9D9" w:themeFill="background1" w:themeFillShade="D9"/>
            <w:tcMar>
              <w:left w:w="60" w:type="dxa"/>
              <w:right w:w="60" w:type="dxa"/>
            </w:tcMar>
          </w:tcPr>
          <w:p w14:paraId="1FAD1356" w14:textId="7C752AA3"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6061 (19.0%)</w:t>
            </w:r>
          </w:p>
        </w:tc>
      </w:tr>
      <w:tr w:rsidR="00767DC7" w:rsidRPr="003D720F" w14:paraId="39E863EE" w14:textId="77777777" w:rsidTr="00360B1B">
        <w:trPr>
          <w:cantSplit/>
          <w:jc w:val="center"/>
        </w:trPr>
        <w:tc>
          <w:tcPr>
            <w:tcW w:w="0" w:type="auto"/>
            <w:shd w:val="clear" w:color="auto" w:fill="FFFFFF"/>
            <w:tcMar>
              <w:left w:w="60" w:type="dxa"/>
              <w:right w:w="60" w:type="dxa"/>
            </w:tcMar>
          </w:tcPr>
          <w:p w14:paraId="1374A414" w14:textId="77777777" w:rsidR="00767DC7"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Down syndrome</w:t>
            </w:r>
          </w:p>
        </w:tc>
        <w:tc>
          <w:tcPr>
            <w:tcW w:w="0" w:type="auto"/>
            <w:shd w:val="clear" w:color="auto" w:fill="FFFFFF"/>
            <w:tcMar>
              <w:left w:w="60" w:type="dxa"/>
              <w:right w:w="60" w:type="dxa"/>
            </w:tcMar>
          </w:tcPr>
          <w:p w14:paraId="7CC74C5C" w14:textId="12BE3AD0"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395 (0.1%)</w:t>
            </w:r>
          </w:p>
        </w:tc>
        <w:tc>
          <w:tcPr>
            <w:tcW w:w="0" w:type="auto"/>
            <w:shd w:val="clear" w:color="auto" w:fill="FFFFFF"/>
            <w:tcMar>
              <w:left w:w="60" w:type="dxa"/>
              <w:right w:w="60" w:type="dxa"/>
            </w:tcMar>
          </w:tcPr>
          <w:p w14:paraId="04C94F00" w14:textId="6C00B5E5"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9 (0.0%)</w:t>
            </w:r>
          </w:p>
        </w:tc>
      </w:tr>
      <w:tr w:rsidR="00767DC7" w:rsidRPr="003D720F" w14:paraId="281B8922" w14:textId="77777777" w:rsidTr="00360B1B">
        <w:trPr>
          <w:cantSplit/>
          <w:jc w:val="center"/>
        </w:trPr>
        <w:tc>
          <w:tcPr>
            <w:tcW w:w="0" w:type="auto"/>
            <w:shd w:val="clear" w:color="auto" w:fill="D9D9D9" w:themeFill="background1" w:themeFillShade="D9"/>
            <w:tcMar>
              <w:left w:w="60" w:type="dxa"/>
              <w:right w:w="60" w:type="dxa"/>
            </w:tcMar>
          </w:tcPr>
          <w:p w14:paraId="234E6C64" w14:textId="77777777" w:rsidR="00767DC7" w:rsidRDefault="00767DC7" w:rsidP="00767DC7">
            <w:pPr>
              <w:adjustRightInd w:val="0"/>
              <w:spacing w:before="60" w:after="60"/>
              <w:ind w:firstLine="160"/>
              <w:rPr>
                <w:rFonts w:ascii="Arial Narrow" w:hAnsi="Arial Narrow"/>
                <w:color w:val="000000"/>
                <w:sz w:val="18"/>
                <w:szCs w:val="18"/>
              </w:rPr>
            </w:pPr>
            <w:r>
              <w:rPr>
                <w:rFonts w:ascii="Arial Narrow" w:hAnsi="Arial Narrow"/>
                <w:color w:val="000000"/>
                <w:sz w:val="18"/>
                <w:szCs w:val="18"/>
              </w:rPr>
              <w:t xml:space="preserve">Immunocompromised state from </w:t>
            </w:r>
          </w:p>
          <w:p w14:paraId="12A10462" w14:textId="77777777" w:rsidR="00767DC7" w:rsidRPr="003D720F" w:rsidRDefault="00767DC7" w:rsidP="00767DC7">
            <w:pPr>
              <w:adjustRightInd w:val="0"/>
              <w:spacing w:before="60" w:after="60"/>
              <w:ind w:firstLine="160"/>
              <w:rPr>
                <w:rFonts w:ascii="Arial Narrow" w:hAnsi="Arial Narrow"/>
                <w:color w:val="000000"/>
                <w:sz w:val="18"/>
                <w:szCs w:val="18"/>
              </w:rPr>
            </w:pPr>
            <w:r>
              <w:rPr>
                <w:rFonts w:ascii="Arial Narrow" w:hAnsi="Arial Narrow"/>
                <w:color w:val="000000"/>
                <w:sz w:val="18"/>
                <w:szCs w:val="18"/>
              </w:rPr>
              <w:t>Solid organ transplant</w:t>
            </w:r>
          </w:p>
        </w:tc>
        <w:tc>
          <w:tcPr>
            <w:tcW w:w="0" w:type="auto"/>
            <w:shd w:val="clear" w:color="auto" w:fill="D9D9D9" w:themeFill="background1" w:themeFillShade="D9"/>
            <w:tcMar>
              <w:left w:w="60" w:type="dxa"/>
              <w:right w:w="60" w:type="dxa"/>
            </w:tcMar>
          </w:tcPr>
          <w:p w14:paraId="4631E517" w14:textId="5E8A1E20"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177 (0.0%)</w:t>
            </w:r>
          </w:p>
        </w:tc>
        <w:tc>
          <w:tcPr>
            <w:tcW w:w="0" w:type="auto"/>
            <w:shd w:val="clear" w:color="auto" w:fill="D9D9D9" w:themeFill="background1" w:themeFillShade="D9"/>
            <w:tcMar>
              <w:left w:w="60" w:type="dxa"/>
              <w:right w:w="60" w:type="dxa"/>
            </w:tcMar>
          </w:tcPr>
          <w:p w14:paraId="032E73C2" w14:textId="23CB23D6"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83 (0.3%)</w:t>
            </w:r>
          </w:p>
        </w:tc>
      </w:tr>
      <w:tr w:rsidR="00767DC7" w:rsidRPr="003D720F" w14:paraId="596EA284" w14:textId="77777777" w:rsidTr="00F36613">
        <w:trPr>
          <w:cantSplit/>
          <w:jc w:val="center"/>
        </w:trPr>
        <w:tc>
          <w:tcPr>
            <w:tcW w:w="0" w:type="auto"/>
            <w:shd w:val="clear" w:color="auto" w:fill="FFFFFF"/>
            <w:tcMar>
              <w:left w:w="60" w:type="dxa"/>
              <w:right w:w="60" w:type="dxa"/>
            </w:tcMar>
          </w:tcPr>
          <w:p w14:paraId="4368A4E9"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Obesity</w:t>
            </w:r>
          </w:p>
        </w:tc>
        <w:tc>
          <w:tcPr>
            <w:tcW w:w="0" w:type="auto"/>
            <w:shd w:val="clear" w:color="auto" w:fill="FFFF00"/>
            <w:tcMar>
              <w:left w:w="60" w:type="dxa"/>
              <w:right w:w="60" w:type="dxa"/>
            </w:tcMar>
          </w:tcPr>
          <w:p w14:paraId="208B5B09" w14:textId="001511C8" w:rsidR="00767DC7" w:rsidRPr="00767DC7" w:rsidRDefault="00F36613" w:rsidP="00767DC7">
            <w:pPr>
              <w:spacing w:before="120" w:after="0" w:line="240" w:lineRule="auto"/>
              <w:jc w:val="center"/>
              <w:rPr>
                <w:rFonts w:ascii="Arial Narrow" w:eastAsia="Times New Roman" w:hAnsi="Arial Narrow" w:cs="Times New Roman"/>
                <w:bCs/>
                <w:color w:val="000000"/>
                <w:sz w:val="16"/>
                <w:szCs w:val="16"/>
              </w:rPr>
            </w:pPr>
            <w:r w:rsidRPr="00F36613">
              <w:rPr>
                <w:rFonts w:ascii="Arial Narrow" w:eastAsia="Times New Roman" w:hAnsi="Arial Narrow" w:cs="Times New Roman"/>
                <w:bCs/>
                <w:color w:val="000000"/>
                <w:sz w:val="16"/>
                <w:szCs w:val="16"/>
              </w:rPr>
              <w:t>212518 (47.2%)</w:t>
            </w:r>
          </w:p>
        </w:tc>
        <w:tc>
          <w:tcPr>
            <w:tcW w:w="0" w:type="auto"/>
            <w:shd w:val="clear" w:color="auto" w:fill="FFFFFF"/>
            <w:tcMar>
              <w:left w:w="60" w:type="dxa"/>
              <w:right w:w="60" w:type="dxa"/>
            </w:tcMar>
          </w:tcPr>
          <w:p w14:paraId="1D301A53" w14:textId="26F14515"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13796 (44.0%)</w:t>
            </w:r>
          </w:p>
        </w:tc>
      </w:tr>
      <w:tr w:rsidR="00767DC7" w:rsidRPr="003D720F" w14:paraId="3280F19C" w14:textId="77777777" w:rsidTr="00360B1B">
        <w:trPr>
          <w:cantSplit/>
          <w:jc w:val="center"/>
        </w:trPr>
        <w:tc>
          <w:tcPr>
            <w:tcW w:w="0" w:type="auto"/>
            <w:shd w:val="clear" w:color="auto" w:fill="D9D9D9" w:themeFill="background1" w:themeFillShade="D9"/>
            <w:tcMar>
              <w:left w:w="60" w:type="dxa"/>
              <w:right w:w="60" w:type="dxa"/>
            </w:tcMar>
          </w:tcPr>
          <w:p w14:paraId="045D7CEC"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P</w:t>
            </w:r>
            <w:r w:rsidRPr="003D720F">
              <w:rPr>
                <w:rFonts w:ascii="Arial Narrow" w:hAnsi="Arial Narrow"/>
                <w:color w:val="000000"/>
                <w:sz w:val="18"/>
                <w:szCs w:val="18"/>
              </w:rPr>
              <w:t>regnancy</w:t>
            </w:r>
          </w:p>
        </w:tc>
        <w:tc>
          <w:tcPr>
            <w:tcW w:w="0" w:type="auto"/>
            <w:shd w:val="clear" w:color="auto" w:fill="D9D9D9" w:themeFill="background1" w:themeFillShade="D9"/>
            <w:tcMar>
              <w:left w:w="60" w:type="dxa"/>
              <w:right w:w="60" w:type="dxa"/>
            </w:tcMar>
          </w:tcPr>
          <w:p w14:paraId="118E0A7B" w14:textId="7CE6ABBF"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14868 (2.9%)</w:t>
            </w:r>
          </w:p>
        </w:tc>
        <w:tc>
          <w:tcPr>
            <w:tcW w:w="0" w:type="auto"/>
            <w:shd w:val="clear" w:color="auto" w:fill="D9D9D9" w:themeFill="background1" w:themeFillShade="D9"/>
            <w:tcMar>
              <w:left w:w="60" w:type="dxa"/>
              <w:right w:w="60" w:type="dxa"/>
            </w:tcMar>
          </w:tcPr>
          <w:p w14:paraId="1134D2A0" w14:textId="19543750"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188 (0.6%)</w:t>
            </w:r>
          </w:p>
        </w:tc>
      </w:tr>
      <w:tr w:rsidR="00767DC7" w:rsidRPr="003D720F" w14:paraId="5D3A1BE7" w14:textId="77777777" w:rsidTr="00360B1B">
        <w:trPr>
          <w:cantSplit/>
          <w:jc w:val="center"/>
        </w:trPr>
        <w:tc>
          <w:tcPr>
            <w:tcW w:w="0" w:type="auto"/>
            <w:shd w:val="clear" w:color="auto" w:fill="FFFFFF"/>
            <w:tcMar>
              <w:left w:w="60" w:type="dxa"/>
              <w:right w:w="60" w:type="dxa"/>
            </w:tcMar>
          </w:tcPr>
          <w:p w14:paraId="17C1AAF7"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Heart f</w:t>
            </w:r>
            <w:r w:rsidRPr="003D720F">
              <w:rPr>
                <w:rFonts w:ascii="Arial Narrow" w:hAnsi="Arial Narrow"/>
                <w:color w:val="000000"/>
                <w:sz w:val="18"/>
                <w:szCs w:val="18"/>
              </w:rPr>
              <w:t>ailure</w:t>
            </w:r>
          </w:p>
        </w:tc>
        <w:tc>
          <w:tcPr>
            <w:tcW w:w="0" w:type="auto"/>
            <w:shd w:val="clear" w:color="auto" w:fill="FFFFFF"/>
            <w:tcMar>
              <w:left w:w="60" w:type="dxa"/>
              <w:right w:w="60" w:type="dxa"/>
            </w:tcMar>
          </w:tcPr>
          <w:p w14:paraId="7BC88F88" w14:textId="36807878"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30768 (6.0%)</w:t>
            </w:r>
          </w:p>
        </w:tc>
        <w:tc>
          <w:tcPr>
            <w:tcW w:w="0" w:type="auto"/>
            <w:shd w:val="clear" w:color="auto" w:fill="FFFFFF"/>
            <w:tcMar>
              <w:left w:w="60" w:type="dxa"/>
              <w:right w:w="60" w:type="dxa"/>
            </w:tcMar>
          </w:tcPr>
          <w:p w14:paraId="58375163" w14:textId="32CFBF3B"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5820 (18.3%)</w:t>
            </w:r>
          </w:p>
        </w:tc>
      </w:tr>
      <w:tr w:rsidR="00767DC7" w:rsidRPr="003D720F" w14:paraId="1F929C74" w14:textId="77777777" w:rsidTr="00360B1B">
        <w:trPr>
          <w:cantSplit/>
          <w:jc w:val="center"/>
        </w:trPr>
        <w:tc>
          <w:tcPr>
            <w:tcW w:w="0" w:type="auto"/>
            <w:shd w:val="clear" w:color="auto" w:fill="D9D9D9" w:themeFill="background1" w:themeFillShade="D9"/>
            <w:tcMar>
              <w:left w:w="60" w:type="dxa"/>
              <w:right w:w="60" w:type="dxa"/>
            </w:tcMar>
          </w:tcPr>
          <w:p w14:paraId="194D5E10"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Coronary a</w:t>
            </w:r>
            <w:r w:rsidRPr="003D720F">
              <w:rPr>
                <w:rFonts w:ascii="Arial Narrow" w:hAnsi="Arial Narrow"/>
                <w:color w:val="000000"/>
                <w:sz w:val="18"/>
                <w:szCs w:val="18"/>
              </w:rPr>
              <w:t>rtery</w:t>
            </w:r>
            <w:r>
              <w:rPr>
                <w:rFonts w:ascii="Arial Narrow" w:hAnsi="Arial Narrow"/>
                <w:color w:val="000000"/>
                <w:sz w:val="18"/>
                <w:szCs w:val="18"/>
              </w:rPr>
              <w:t xml:space="preserve"> d</w:t>
            </w:r>
            <w:r w:rsidRPr="003D720F">
              <w:rPr>
                <w:rFonts w:ascii="Arial Narrow" w:hAnsi="Arial Narrow"/>
                <w:color w:val="000000"/>
                <w:sz w:val="18"/>
                <w:szCs w:val="18"/>
              </w:rPr>
              <w:t>i</w:t>
            </w:r>
            <w:r>
              <w:rPr>
                <w:rFonts w:ascii="Arial Narrow" w:hAnsi="Arial Narrow"/>
                <w:color w:val="000000"/>
                <w:sz w:val="18"/>
                <w:szCs w:val="18"/>
              </w:rPr>
              <w:t>sease</w:t>
            </w:r>
          </w:p>
        </w:tc>
        <w:tc>
          <w:tcPr>
            <w:tcW w:w="0" w:type="auto"/>
            <w:shd w:val="clear" w:color="auto" w:fill="D9D9D9" w:themeFill="background1" w:themeFillShade="D9"/>
            <w:tcMar>
              <w:left w:w="60" w:type="dxa"/>
              <w:right w:w="60" w:type="dxa"/>
            </w:tcMar>
          </w:tcPr>
          <w:p w14:paraId="481E49EE" w14:textId="7127CA0C"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49553 (9.6%)</w:t>
            </w:r>
          </w:p>
        </w:tc>
        <w:tc>
          <w:tcPr>
            <w:tcW w:w="0" w:type="auto"/>
            <w:shd w:val="clear" w:color="auto" w:fill="D9D9D9" w:themeFill="background1" w:themeFillShade="D9"/>
            <w:tcMar>
              <w:left w:w="60" w:type="dxa"/>
              <w:right w:w="60" w:type="dxa"/>
            </w:tcMar>
          </w:tcPr>
          <w:p w14:paraId="4D06F931" w14:textId="0D1C3F3D"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8973 (28.1%)</w:t>
            </w:r>
          </w:p>
        </w:tc>
      </w:tr>
      <w:tr w:rsidR="00767DC7" w:rsidRPr="003D720F" w14:paraId="6927EC67" w14:textId="77777777" w:rsidTr="00360B1B">
        <w:trPr>
          <w:cantSplit/>
          <w:jc w:val="center"/>
        </w:trPr>
        <w:tc>
          <w:tcPr>
            <w:tcW w:w="0" w:type="auto"/>
            <w:shd w:val="clear" w:color="auto" w:fill="FFFFFF"/>
            <w:tcMar>
              <w:left w:w="60" w:type="dxa"/>
              <w:right w:w="60" w:type="dxa"/>
            </w:tcMar>
          </w:tcPr>
          <w:p w14:paraId="5688C4D6"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3D720F">
              <w:rPr>
                <w:rFonts w:ascii="Arial Narrow" w:hAnsi="Arial Narrow"/>
                <w:color w:val="000000"/>
                <w:sz w:val="18"/>
                <w:szCs w:val="18"/>
              </w:rPr>
              <w:t>Cardiomyopathies</w:t>
            </w:r>
          </w:p>
        </w:tc>
        <w:tc>
          <w:tcPr>
            <w:tcW w:w="0" w:type="auto"/>
            <w:shd w:val="clear" w:color="auto" w:fill="FFFFFF"/>
            <w:tcMar>
              <w:left w:w="60" w:type="dxa"/>
              <w:right w:w="60" w:type="dxa"/>
            </w:tcMar>
          </w:tcPr>
          <w:p w14:paraId="57F43682" w14:textId="58EAD726"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11044 (2.1%)</w:t>
            </w:r>
          </w:p>
        </w:tc>
        <w:tc>
          <w:tcPr>
            <w:tcW w:w="0" w:type="auto"/>
            <w:shd w:val="clear" w:color="auto" w:fill="FFFFFF"/>
            <w:tcMar>
              <w:left w:w="60" w:type="dxa"/>
              <w:right w:w="60" w:type="dxa"/>
            </w:tcMar>
          </w:tcPr>
          <w:p w14:paraId="4EDC013A" w14:textId="4F259122"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2171 (6.8%)</w:t>
            </w:r>
          </w:p>
        </w:tc>
      </w:tr>
      <w:tr w:rsidR="00767DC7" w:rsidRPr="00AD7AD4" w14:paraId="5F89DD0F" w14:textId="77777777" w:rsidTr="00360B1B">
        <w:trPr>
          <w:cantSplit/>
          <w:jc w:val="center"/>
        </w:trPr>
        <w:tc>
          <w:tcPr>
            <w:tcW w:w="0" w:type="auto"/>
            <w:shd w:val="clear" w:color="auto" w:fill="D9D9D9" w:themeFill="background1" w:themeFillShade="D9"/>
            <w:tcMar>
              <w:left w:w="60" w:type="dxa"/>
              <w:right w:w="60" w:type="dxa"/>
            </w:tcMar>
          </w:tcPr>
          <w:p w14:paraId="3BA51F8F"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Sickle cell d</w:t>
            </w:r>
            <w:r w:rsidRPr="003D720F">
              <w:rPr>
                <w:rFonts w:ascii="Arial Narrow" w:hAnsi="Arial Narrow"/>
                <w:color w:val="000000"/>
                <w:sz w:val="18"/>
                <w:szCs w:val="18"/>
              </w:rPr>
              <w:t>iseas</w:t>
            </w:r>
            <w:r>
              <w:rPr>
                <w:rFonts w:ascii="Arial Narrow" w:hAnsi="Arial Narrow"/>
                <w:color w:val="000000"/>
                <w:sz w:val="18"/>
                <w:szCs w:val="18"/>
              </w:rPr>
              <w:t>e</w:t>
            </w:r>
          </w:p>
        </w:tc>
        <w:tc>
          <w:tcPr>
            <w:tcW w:w="0" w:type="auto"/>
            <w:shd w:val="clear" w:color="auto" w:fill="D9D9D9" w:themeFill="background1" w:themeFillShade="D9"/>
            <w:tcMar>
              <w:left w:w="60" w:type="dxa"/>
              <w:right w:w="60" w:type="dxa"/>
            </w:tcMar>
          </w:tcPr>
          <w:p w14:paraId="48B87941" w14:textId="2C2A744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1308 (0.3%)</w:t>
            </w:r>
          </w:p>
        </w:tc>
        <w:tc>
          <w:tcPr>
            <w:tcW w:w="0" w:type="auto"/>
            <w:shd w:val="clear" w:color="auto" w:fill="D9D9D9" w:themeFill="background1" w:themeFillShade="D9"/>
            <w:tcMar>
              <w:left w:w="60" w:type="dxa"/>
              <w:right w:w="60" w:type="dxa"/>
            </w:tcMar>
          </w:tcPr>
          <w:p w14:paraId="68109751" w14:textId="10E41559"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116 (0.4%)</w:t>
            </w:r>
          </w:p>
        </w:tc>
      </w:tr>
      <w:tr w:rsidR="00767DC7" w:rsidRPr="00AD7AD4" w14:paraId="489711D4" w14:textId="77777777" w:rsidTr="00360B1B">
        <w:trPr>
          <w:cantSplit/>
          <w:jc w:val="center"/>
        </w:trPr>
        <w:tc>
          <w:tcPr>
            <w:tcW w:w="0" w:type="auto"/>
            <w:shd w:val="clear" w:color="auto" w:fill="FFFFFF"/>
            <w:tcMar>
              <w:left w:w="60" w:type="dxa"/>
              <w:right w:w="60" w:type="dxa"/>
            </w:tcMar>
          </w:tcPr>
          <w:p w14:paraId="46F27219"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Smoking</w:t>
            </w:r>
          </w:p>
        </w:tc>
        <w:tc>
          <w:tcPr>
            <w:tcW w:w="0" w:type="auto"/>
            <w:shd w:val="clear" w:color="auto" w:fill="FFFFFF"/>
            <w:tcMar>
              <w:left w:w="60" w:type="dxa"/>
              <w:right w:w="60" w:type="dxa"/>
            </w:tcMar>
          </w:tcPr>
          <w:p w14:paraId="5E100744" w14:textId="249D8114"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140015 (27.2%)</w:t>
            </w:r>
          </w:p>
        </w:tc>
        <w:tc>
          <w:tcPr>
            <w:tcW w:w="0" w:type="auto"/>
            <w:shd w:val="clear" w:color="auto" w:fill="FFFFFF"/>
            <w:tcMar>
              <w:left w:w="60" w:type="dxa"/>
              <w:right w:w="60" w:type="dxa"/>
            </w:tcMar>
          </w:tcPr>
          <w:p w14:paraId="27F3A1E8" w14:textId="0C77EEF5"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14140 (44.4%)</w:t>
            </w:r>
          </w:p>
        </w:tc>
      </w:tr>
      <w:tr w:rsidR="00767DC7" w:rsidRPr="00AD7AD4" w14:paraId="55129A40" w14:textId="77777777" w:rsidTr="00360B1B">
        <w:trPr>
          <w:cantSplit/>
          <w:jc w:val="center"/>
        </w:trPr>
        <w:tc>
          <w:tcPr>
            <w:tcW w:w="0" w:type="auto"/>
            <w:shd w:val="clear" w:color="auto" w:fill="D9D9D9" w:themeFill="background1" w:themeFillShade="D9"/>
            <w:tcMar>
              <w:left w:w="60" w:type="dxa"/>
              <w:right w:w="60" w:type="dxa"/>
            </w:tcMar>
          </w:tcPr>
          <w:p w14:paraId="6693D5F8"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Type 2 diabetes mellitus</w:t>
            </w:r>
          </w:p>
        </w:tc>
        <w:tc>
          <w:tcPr>
            <w:tcW w:w="0" w:type="auto"/>
            <w:shd w:val="clear" w:color="auto" w:fill="D9D9D9" w:themeFill="background1" w:themeFillShade="D9"/>
            <w:tcMar>
              <w:left w:w="60" w:type="dxa"/>
              <w:right w:w="60" w:type="dxa"/>
            </w:tcMar>
          </w:tcPr>
          <w:p w14:paraId="508470C5" w14:textId="3733316D"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87630 (17.0%)</w:t>
            </w:r>
          </w:p>
        </w:tc>
        <w:tc>
          <w:tcPr>
            <w:tcW w:w="0" w:type="auto"/>
            <w:shd w:val="clear" w:color="auto" w:fill="D9D9D9" w:themeFill="background1" w:themeFillShade="D9"/>
            <w:tcMar>
              <w:left w:w="60" w:type="dxa"/>
              <w:right w:w="60" w:type="dxa"/>
            </w:tcMar>
          </w:tcPr>
          <w:p w14:paraId="03E72211" w14:textId="7C0D1AF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10731 (33.7%)</w:t>
            </w:r>
          </w:p>
        </w:tc>
      </w:tr>
      <w:tr w:rsidR="00767DC7" w:rsidRPr="003D720F" w14:paraId="75BCABFD" w14:textId="77777777" w:rsidTr="00360B1B">
        <w:trPr>
          <w:cantSplit/>
          <w:jc w:val="center"/>
        </w:trPr>
        <w:tc>
          <w:tcPr>
            <w:tcW w:w="0" w:type="auto"/>
            <w:shd w:val="clear" w:color="auto" w:fill="FFFFFF"/>
            <w:tcMar>
              <w:left w:w="60" w:type="dxa"/>
              <w:right w:w="60" w:type="dxa"/>
            </w:tcMar>
          </w:tcPr>
          <w:p w14:paraId="45B46C4E" w14:textId="77777777" w:rsidR="00767DC7" w:rsidRPr="00B145F8" w:rsidRDefault="00767DC7" w:rsidP="00767DC7">
            <w:pPr>
              <w:adjustRightInd w:val="0"/>
              <w:spacing w:before="60" w:after="60"/>
              <w:rPr>
                <w:rFonts w:ascii="Arial Narrow" w:hAnsi="Arial Narrow"/>
                <w:b/>
                <w:color w:val="000000"/>
                <w:sz w:val="18"/>
                <w:szCs w:val="18"/>
              </w:rPr>
            </w:pPr>
            <w:r w:rsidRPr="00B145F8">
              <w:rPr>
                <w:rFonts w:ascii="Arial Narrow" w:hAnsi="Arial Narrow"/>
                <w:b/>
                <w:color w:val="000000"/>
                <w:sz w:val="18"/>
                <w:szCs w:val="18"/>
              </w:rPr>
              <w:t>Possible comorbidities</w:t>
            </w:r>
          </w:p>
        </w:tc>
        <w:tc>
          <w:tcPr>
            <w:tcW w:w="0" w:type="auto"/>
            <w:shd w:val="clear" w:color="auto" w:fill="FFFFFF"/>
            <w:tcMar>
              <w:left w:w="60" w:type="dxa"/>
              <w:right w:w="60" w:type="dxa"/>
            </w:tcMar>
          </w:tcPr>
          <w:p w14:paraId="35ABCB1F" w14:textId="0CD355E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p>
        </w:tc>
        <w:tc>
          <w:tcPr>
            <w:tcW w:w="0" w:type="auto"/>
            <w:shd w:val="clear" w:color="auto" w:fill="FFFFFF"/>
            <w:tcMar>
              <w:left w:w="60" w:type="dxa"/>
              <w:right w:w="60" w:type="dxa"/>
            </w:tcMar>
          </w:tcPr>
          <w:p w14:paraId="1A9C357D" w14:textId="0167F94B"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p>
        </w:tc>
      </w:tr>
      <w:tr w:rsidR="00767DC7" w:rsidRPr="003D720F" w14:paraId="63E5509D" w14:textId="77777777" w:rsidTr="00360B1B">
        <w:trPr>
          <w:cantSplit/>
          <w:jc w:val="center"/>
        </w:trPr>
        <w:tc>
          <w:tcPr>
            <w:tcW w:w="0" w:type="auto"/>
            <w:shd w:val="clear" w:color="auto" w:fill="D9D9D9" w:themeFill="background1" w:themeFillShade="D9"/>
            <w:tcMar>
              <w:left w:w="60" w:type="dxa"/>
              <w:right w:w="60" w:type="dxa"/>
            </w:tcMar>
          </w:tcPr>
          <w:p w14:paraId="621EEFDC"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3D720F">
              <w:rPr>
                <w:rFonts w:ascii="Arial Narrow" w:hAnsi="Arial Narrow"/>
                <w:color w:val="000000"/>
                <w:sz w:val="18"/>
                <w:szCs w:val="18"/>
              </w:rPr>
              <w:t>Asthma</w:t>
            </w:r>
          </w:p>
        </w:tc>
        <w:tc>
          <w:tcPr>
            <w:tcW w:w="0" w:type="auto"/>
            <w:shd w:val="clear" w:color="auto" w:fill="D9D9D9" w:themeFill="background1" w:themeFillShade="D9"/>
            <w:tcMar>
              <w:left w:w="60" w:type="dxa"/>
              <w:right w:w="60" w:type="dxa"/>
            </w:tcMar>
          </w:tcPr>
          <w:p w14:paraId="57E4BAF0" w14:textId="3C252112"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69564 (13.5%)</w:t>
            </w:r>
          </w:p>
        </w:tc>
        <w:tc>
          <w:tcPr>
            <w:tcW w:w="0" w:type="auto"/>
            <w:shd w:val="clear" w:color="auto" w:fill="D9D9D9" w:themeFill="background1" w:themeFillShade="D9"/>
            <w:tcMar>
              <w:left w:w="60" w:type="dxa"/>
              <w:right w:w="60" w:type="dxa"/>
            </w:tcMar>
          </w:tcPr>
          <w:p w14:paraId="7CE4783A" w14:textId="7772931E"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5491 (17.2%)</w:t>
            </w:r>
          </w:p>
        </w:tc>
      </w:tr>
      <w:tr w:rsidR="00767DC7" w:rsidRPr="003D720F" w14:paraId="579F0D36" w14:textId="77777777" w:rsidTr="00360B1B">
        <w:trPr>
          <w:cantSplit/>
          <w:jc w:val="center"/>
        </w:trPr>
        <w:tc>
          <w:tcPr>
            <w:tcW w:w="0" w:type="auto"/>
            <w:shd w:val="clear" w:color="auto" w:fill="FFFFFF"/>
            <w:tcMar>
              <w:left w:w="60" w:type="dxa"/>
              <w:right w:w="60" w:type="dxa"/>
            </w:tcMar>
          </w:tcPr>
          <w:p w14:paraId="6F528780" w14:textId="77777777" w:rsidR="00767DC7"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Cerebrovascular</w:t>
            </w:r>
          </w:p>
        </w:tc>
        <w:tc>
          <w:tcPr>
            <w:tcW w:w="0" w:type="auto"/>
            <w:shd w:val="clear" w:color="auto" w:fill="FFFFFF"/>
            <w:tcMar>
              <w:left w:w="60" w:type="dxa"/>
              <w:right w:w="60" w:type="dxa"/>
            </w:tcMar>
          </w:tcPr>
          <w:p w14:paraId="4C252BFD" w14:textId="0182CF1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7757 (1.5%)</w:t>
            </w:r>
          </w:p>
        </w:tc>
        <w:tc>
          <w:tcPr>
            <w:tcW w:w="0" w:type="auto"/>
            <w:shd w:val="clear" w:color="auto" w:fill="FFFFFF"/>
            <w:tcMar>
              <w:left w:w="60" w:type="dxa"/>
              <w:right w:w="60" w:type="dxa"/>
            </w:tcMar>
          </w:tcPr>
          <w:p w14:paraId="491577BB" w14:textId="124FCCD3"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1527 (4.8%)</w:t>
            </w:r>
          </w:p>
        </w:tc>
      </w:tr>
      <w:tr w:rsidR="00767DC7" w:rsidRPr="003D720F" w14:paraId="49068EA2" w14:textId="77777777" w:rsidTr="00360B1B">
        <w:trPr>
          <w:cantSplit/>
          <w:jc w:val="center"/>
        </w:trPr>
        <w:tc>
          <w:tcPr>
            <w:tcW w:w="0" w:type="auto"/>
            <w:shd w:val="clear" w:color="auto" w:fill="D9D9D9" w:themeFill="background1" w:themeFillShade="D9"/>
            <w:tcMar>
              <w:left w:w="60" w:type="dxa"/>
              <w:right w:w="60" w:type="dxa"/>
            </w:tcMar>
          </w:tcPr>
          <w:p w14:paraId="0BCAA703"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Cystic f</w:t>
            </w:r>
            <w:r w:rsidRPr="003D720F">
              <w:rPr>
                <w:rFonts w:ascii="Arial Narrow" w:hAnsi="Arial Narrow"/>
                <w:color w:val="000000"/>
                <w:sz w:val="18"/>
                <w:szCs w:val="18"/>
              </w:rPr>
              <w:t>ibrosis</w:t>
            </w:r>
          </w:p>
        </w:tc>
        <w:tc>
          <w:tcPr>
            <w:tcW w:w="0" w:type="auto"/>
            <w:shd w:val="clear" w:color="auto" w:fill="D9D9D9" w:themeFill="background1" w:themeFillShade="D9"/>
            <w:tcMar>
              <w:left w:w="60" w:type="dxa"/>
              <w:right w:w="60" w:type="dxa"/>
            </w:tcMar>
          </w:tcPr>
          <w:p w14:paraId="7875E21F" w14:textId="1A716CDC"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14780 (2.9%)</w:t>
            </w:r>
          </w:p>
        </w:tc>
        <w:tc>
          <w:tcPr>
            <w:tcW w:w="0" w:type="auto"/>
            <w:shd w:val="clear" w:color="auto" w:fill="D9D9D9" w:themeFill="background1" w:themeFillShade="D9"/>
            <w:tcMar>
              <w:left w:w="60" w:type="dxa"/>
              <w:right w:w="60" w:type="dxa"/>
            </w:tcMar>
          </w:tcPr>
          <w:p w14:paraId="5D70BCC4" w14:textId="0C69E75D"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1408 (4.4%)</w:t>
            </w:r>
          </w:p>
        </w:tc>
      </w:tr>
      <w:tr w:rsidR="00767DC7" w:rsidRPr="003D720F" w14:paraId="5D7A08E9" w14:textId="77777777" w:rsidTr="00360B1B">
        <w:trPr>
          <w:cantSplit/>
          <w:jc w:val="center"/>
        </w:trPr>
        <w:tc>
          <w:tcPr>
            <w:tcW w:w="0" w:type="auto"/>
            <w:shd w:val="clear" w:color="auto" w:fill="FFFFFF"/>
            <w:tcMar>
              <w:left w:w="60" w:type="dxa"/>
              <w:right w:w="60" w:type="dxa"/>
            </w:tcMar>
          </w:tcPr>
          <w:p w14:paraId="1B9AB81E"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3D720F">
              <w:rPr>
                <w:rFonts w:ascii="Arial Narrow" w:hAnsi="Arial Narrow"/>
                <w:color w:val="000000"/>
                <w:sz w:val="18"/>
                <w:szCs w:val="18"/>
              </w:rPr>
              <w:t>Hypertension</w:t>
            </w:r>
          </w:p>
        </w:tc>
        <w:tc>
          <w:tcPr>
            <w:tcW w:w="0" w:type="auto"/>
            <w:shd w:val="clear" w:color="auto" w:fill="FFFFFF"/>
            <w:tcMar>
              <w:left w:w="60" w:type="dxa"/>
              <w:right w:w="60" w:type="dxa"/>
            </w:tcMar>
          </w:tcPr>
          <w:p w14:paraId="19961385" w14:textId="55DD95C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183861 (35.7%)</w:t>
            </w:r>
          </w:p>
        </w:tc>
        <w:tc>
          <w:tcPr>
            <w:tcW w:w="0" w:type="auto"/>
            <w:shd w:val="clear" w:color="auto" w:fill="FFFFFF"/>
            <w:tcMar>
              <w:left w:w="60" w:type="dxa"/>
              <w:right w:w="60" w:type="dxa"/>
            </w:tcMar>
          </w:tcPr>
          <w:p w14:paraId="2D7786C5" w14:textId="30C85504"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22279 (69.9%)</w:t>
            </w:r>
          </w:p>
        </w:tc>
      </w:tr>
      <w:tr w:rsidR="00767DC7" w:rsidRPr="003D720F" w14:paraId="1FAB9E77" w14:textId="77777777" w:rsidTr="00360B1B">
        <w:trPr>
          <w:cantSplit/>
          <w:jc w:val="center"/>
        </w:trPr>
        <w:tc>
          <w:tcPr>
            <w:tcW w:w="0" w:type="auto"/>
            <w:shd w:val="clear" w:color="auto" w:fill="D9D9D9" w:themeFill="background1" w:themeFillShade="D9"/>
            <w:tcMar>
              <w:left w:w="60" w:type="dxa"/>
              <w:right w:w="60" w:type="dxa"/>
            </w:tcMar>
          </w:tcPr>
          <w:p w14:paraId="2DB4A837"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1138DF">
              <w:rPr>
                <w:rFonts w:ascii="Arial Narrow" w:hAnsi="Arial Narrow"/>
                <w:color w:val="000000"/>
                <w:sz w:val="18"/>
                <w:szCs w:val="18"/>
              </w:rPr>
              <w:t>Immunodeficiency, unspecified</w:t>
            </w:r>
          </w:p>
        </w:tc>
        <w:tc>
          <w:tcPr>
            <w:tcW w:w="0" w:type="auto"/>
            <w:shd w:val="clear" w:color="auto" w:fill="D9D9D9" w:themeFill="background1" w:themeFillShade="D9"/>
            <w:tcMar>
              <w:left w:w="60" w:type="dxa"/>
              <w:right w:w="60" w:type="dxa"/>
            </w:tcMar>
          </w:tcPr>
          <w:p w14:paraId="06A60A18" w14:textId="10724888"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1757 (0.3%)</w:t>
            </w:r>
          </w:p>
        </w:tc>
        <w:tc>
          <w:tcPr>
            <w:tcW w:w="0" w:type="auto"/>
            <w:shd w:val="clear" w:color="auto" w:fill="D9D9D9" w:themeFill="background1" w:themeFillShade="D9"/>
            <w:tcMar>
              <w:left w:w="60" w:type="dxa"/>
              <w:right w:w="60" w:type="dxa"/>
            </w:tcMar>
          </w:tcPr>
          <w:p w14:paraId="2ADDF278" w14:textId="0B55473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710 (2.2%)</w:t>
            </w:r>
          </w:p>
        </w:tc>
      </w:tr>
      <w:tr w:rsidR="00767DC7" w:rsidRPr="003D720F" w14:paraId="3E7F16F6" w14:textId="77777777" w:rsidTr="00360B1B">
        <w:trPr>
          <w:cantSplit/>
          <w:jc w:val="center"/>
        </w:trPr>
        <w:tc>
          <w:tcPr>
            <w:tcW w:w="0" w:type="auto"/>
            <w:shd w:val="clear" w:color="auto" w:fill="FFFFFF"/>
            <w:tcMar>
              <w:left w:w="60" w:type="dxa"/>
              <w:right w:w="60" w:type="dxa"/>
            </w:tcMar>
          </w:tcPr>
          <w:p w14:paraId="15EB0FE7" w14:textId="77777777" w:rsidR="00767DC7"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Liver disease</w:t>
            </w:r>
          </w:p>
        </w:tc>
        <w:tc>
          <w:tcPr>
            <w:tcW w:w="0" w:type="auto"/>
            <w:shd w:val="clear" w:color="auto" w:fill="FFFFFF"/>
            <w:tcMar>
              <w:left w:w="60" w:type="dxa"/>
              <w:right w:w="60" w:type="dxa"/>
            </w:tcMar>
          </w:tcPr>
          <w:p w14:paraId="75CDCE22" w14:textId="619A29ED"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29029 (5.6%)</w:t>
            </w:r>
          </w:p>
        </w:tc>
        <w:tc>
          <w:tcPr>
            <w:tcW w:w="0" w:type="auto"/>
            <w:shd w:val="clear" w:color="auto" w:fill="FFFFFF"/>
            <w:tcMar>
              <w:left w:w="60" w:type="dxa"/>
              <w:right w:w="60" w:type="dxa"/>
            </w:tcMar>
          </w:tcPr>
          <w:p w14:paraId="7369D78C" w14:textId="7247493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5198 (16.3%)</w:t>
            </w:r>
          </w:p>
        </w:tc>
      </w:tr>
      <w:tr w:rsidR="00767DC7" w:rsidRPr="003D720F" w14:paraId="64CC2A64" w14:textId="77777777" w:rsidTr="00360B1B">
        <w:trPr>
          <w:cantSplit/>
          <w:jc w:val="center"/>
        </w:trPr>
        <w:tc>
          <w:tcPr>
            <w:tcW w:w="0" w:type="auto"/>
            <w:shd w:val="clear" w:color="auto" w:fill="D9D9D9" w:themeFill="background1" w:themeFillShade="D9"/>
            <w:tcMar>
              <w:left w:w="60" w:type="dxa"/>
              <w:right w:w="60" w:type="dxa"/>
            </w:tcMar>
          </w:tcPr>
          <w:p w14:paraId="2CA0B402"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Dementia</w:t>
            </w:r>
          </w:p>
        </w:tc>
        <w:tc>
          <w:tcPr>
            <w:tcW w:w="0" w:type="auto"/>
            <w:shd w:val="clear" w:color="auto" w:fill="D9D9D9" w:themeFill="background1" w:themeFillShade="D9"/>
            <w:tcMar>
              <w:left w:w="60" w:type="dxa"/>
              <w:right w:w="60" w:type="dxa"/>
            </w:tcMar>
          </w:tcPr>
          <w:p w14:paraId="2C2685FF" w14:textId="33D137FF"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15695 (3.1%)</w:t>
            </w:r>
          </w:p>
        </w:tc>
        <w:tc>
          <w:tcPr>
            <w:tcW w:w="0" w:type="auto"/>
            <w:shd w:val="clear" w:color="auto" w:fill="D9D9D9" w:themeFill="background1" w:themeFillShade="D9"/>
            <w:tcMar>
              <w:left w:w="60" w:type="dxa"/>
              <w:right w:w="60" w:type="dxa"/>
            </w:tcMar>
          </w:tcPr>
          <w:p w14:paraId="5CEF563C" w14:textId="7C5E0A46"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2485 (7.8%)</w:t>
            </w:r>
          </w:p>
        </w:tc>
      </w:tr>
      <w:tr w:rsidR="00767DC7" w:rsidRPr="003D720F" w14:paraId="018F96FD" w14:textId="77777777" w:rsidTr="00F36613">
        <w:trPr>
          <w:cantSplit/>
          <w:jc w:val="center"/>
        </w:trPr>
        <w:tc>
          <w:tcPr>
            <w:tcW w:w="0" w:type="auto"/>
            <w:shd w:val="clear" w:color="auto" w:fill="FFFFFF"/>
            <w:tcMar>
              <w:left w:w="60" w:type="dxa"/>
              <w:right w:w="60" w:type="dxa"/>
            </w:tcMar>
          </w:tcPr>
          <w:p w14:paraId="07831C11"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Overweight</w:t>
            </w:r>
          </w:p>
        </w:tc>
        <w:tc>
          <w:tcPr>
            <w:tcW w:w="0" w:type="auto"/>
            <w:shd w:val="clear" w:color="auto" w:fill="FFFF00"/>
            <w:tcMar>
              <w:left w:w="60" w:type="dxa"/>
              <w:right w:w="60" w:type="dxa"/>
            </w:tcMar>
          </w:tcPr>
          <w:p w14:paraId="4BD87491" w14:textId="77473CE7" w:rsidR="00767DC7" w:rsidRPr="00767DC7" w:rsidRDefault="00F36613" w:rsidP="00767DC7">
            <w:pPr>
              <w:spacing w:before="120" w:after="0" w:line="240" w:lineRule="auto"/>
              <w:jc w:val="center"/>
              <w:rPr>
                <w:rFonts w:ascii="Arial Narrow" w:eastAsia="Times New Roman" w:hAnsi="Arial Narrow" w:cs="Times New Roman"/>
                <w:bCs/>
                <w:color w:val="000000"/>
                <w:sz w:val="16"/>
                <w:szCs w:val="16"/>
              </w:rPr>
            </w:pPr>
            <w:r w:rsidRPr="00F36613">
              <w:rPr>
                <w:rFonts w:ascii="Arial Narrow" w:eastAsia="Times New Roman" w:hAnsi="Arial Narrow" w:cs="Times New Roman"/>
                <w:bCs/>
                <w:color w:val="000000"/>
                <w:sz w:val="16"/>
                <w:szCs w:val="16"/>
              </w:rPr>
              <w:t>346018 (76.8%)</w:t>
            </w:r>
          </w:p>
        </w:tc>
        <w:tc>
          <w:tcPr>
            <w:tcW w:w="0" w:type="auto"/>
            <w:shd w:val="clear" w:color="auto" w:fill="FFFFFF"/>
            <w:tcMar>
              <w:left w:w="60" w:type="dxa"/>
              <w:right w:w="60" w:type="dxa"/>
            </w:tcMar>
          </w:tcPr>
          <w:p w14:paraId="49FCC7F3" w14:textId="77C4038F"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23786 (75.9%)</w:t>
            </w:r>
          </w:p>
        </w:tc>
      </w:tr>
      <w:tr w:rsidR="00767DC7" w:rsidRPr="003D720F" w14:paraId="25903A05" w14:textId="77777777" w:rsidTr="00360B1B">
        <w:trPr>
          <w:cantSplit/>
          <w:jc w:val="center"/>
        </w:trPr>
        <w:tc>
          <w:tcPr>
            <w:tcW w:w="0" w:type="auto"/>
            <w:shd w:val="clear" w:color="auto" w:fill="D9D9D9" w:themeFill="background1" w:themeFillShade="D9"/>
            <w:tcMar>
              <w:left w:w="60" w:type="dxa"/>
              <w:right w:w="60" w:type="dxa"/>
            </w:tcMar>
          </w:tcPr>
          <w:p w14:paraId="7CA015FD" w14:textId="77777777" w:rsidR="00767DC7"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Pulmonary fibrosis</w:t>
            </w:r>
          </w:p>
        </w:tc>
        <w:tc>
          <w:tcPr>
            <w:tcW w:w="0" w:type="auto"/>
            <w:shd w:val="clear" w:color="auto" w:fill="D9D9D9" w:themeFill="background1" w:themeFillShade="D9"/>
            <w:tcMar>
              <w:left w:w="60" w:type="dxa"/>
              <w:right w:w="60" w:type="dxa"/>
            </w:tcMar>
          </w:tcPr>
          <w:p w14:paraId="24787FF4" w14:textId="35C9817B"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6565 (1.3%)</w:t>
            </w:r>
          </w:p>
        </w:tc>
        <w:tc>
          <w:tcPr>
            <w:tcW w:w="0" w:type="auto"/>
            <w:shd w:val="clear" w:color="auto" w:fill="D9D9D9" w:themeFill="background1" w:themeFillShade="D9"/>
            <w:tcMar>
              <w:left w:w="60" w:type="dxa"/>
              <w:right w:w="60" w:type="dxa"/>
            </w:tcMar>
          </w:tcPr>
          <w:p w14:paraId="3DD16804" w14:textId="0E792154"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1679 (5.3%)</w:t>
            </w:r>
          </w:p>
        </w:tc>
      </w:tr>
      <w:tr w:rsidR="00767DC7" w:rsidRPr="003D720F" w14:paraId="792196A7" w14:textId="77777777" w:rsidTr="00360B1B">
        <w:trPr>
          <w:cantSplit/>
          <w:jc w:val="center"/>
        </w:trPr>
        <w:tc>
          <w:tcPr>
            <w:tcW w:w="0" w:type="auto"/>
            <w:shd w:val="clear" w:color="auto" w:fill="FFFFFF"/>
            <w:tcMar>
              <w:left w:w="60" w:type="dxa"/>
              <w:right w:w="60" w:type="dxa"/>
            </w:tcMar>
          </w:tcPr>
          <w:p w14:paraId="290EA01E" w14:textId="77777777" w:rsidR="00767DC7" w:rsidRPr="003D720F" w:rsidRDefault="00767DC7" w:rsidP="00767DC7">
            <w:pPr>
              <w:keepNext/>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3D720F">
              <w:rPr>
                <w:rFonts w:ascii="Arial Narrow" w:hAnsi="Arial Narrow"/>
                <w:color w:val="000000"/>
                <w:sz w:val="18"/>
                <w:szCs w:val="18"/>
              </w:rPr>
              <w:t>Thalassemia</w:t>
            </w:r>
          </w:p>
        </w:tc>
        <w:tc>
          <w:tcPr>
            <w:tcW w:w="0" w:type="auto"/>
            <w:shd w:val="clear" w:color="auto" w:fill="FFFFFF"/>
            <w:tcMar>
              <w:left w:w="60" w:type="dxa"/>
              <w:right w:w="60" w:type="dxa"/>
            </w:tcMar>
          </w:tcPr>
          <w:p w14:paraId="3121719F" w14:textId="58005E98"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1096 (0.2%)</w:t>
            </w:r>
          </w:p>
        </w:tc>
        <w:tc>
          <w:tcPr>
            <w:tcW w:w="0" w:type="auto"/>
            <w:shd w:val="clear" w:color="auto" w:fill="FFFFFF"/>
            <w:tcMar>
              <w:left w:w="60" w:type="dxa"/>
              <w:right w:w="60" w:type="dxa"/>
            </w:tcMar>
          </w:tcPr>
          <w:p w14:paraId="6B10A89E" w14:textId="2139C736"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139 (0.4%)</w:t>
            </w:r>
          </w:p>
        </w:tc>
      </w:tr>
      <w:tr w:rsidR="00767DC7" w:rsidRPr="003D720F" w14:paraId="488E1E7A" w14:textId="77777777" w:rsidTr="00360B1B">
        <w:trPr>
          <w:cantSplit/>
          <w:jc w:val="center"/>
        </w:trPr>
        <w:tc>
          <w:tcPr>
            <w:tcW w:w="0" w:type="auto"/>
            <w:shd w:val="clear" w:color="auto" w:fill="D9D9D9" w:themeFill="background1" w:themeFillShade="D9"/>
            <w:tcMar>
              <w:left w:w="60" w:type="dxa"/>
              <w:right w:w="60" w:type="dxa"/>
            </w:tcMar>
          </w:tcPr>
          <w:p w14:paraId="189D7C2E"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Type 1 diabetes mellitus</w:t>
            </w:r>
          </w:p>
        </w:tc>
        <w:tc>
          <w:tcPr>
            <w:tcW w:w="0" w:type="auto"/>
            <w:shd w:val="clear" w:color="auto" w:fill="D9D9D9" w:themeFill="background1" w:themeFillShade="D9"/>
            <w:tcMar>
              <w:left w:w="60" w:type="dxa"/>
              <w:right w:w="60" w:type="dxa"/>
            </w:tcMar>
          </w:tcPr>
          <w:p w14:paraId="6CB1BFC2" w14:textId="3FE5BE6F"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7927 (1.5%)</w:t>
            </w:r>
          </w:p>
        </w:tc>
        <w:tc>
          <w:tcPr>
            <w:tcW w:w="0" w:type="auto"/>
            <w:shd w:val="clear" w:color="auto" w:fill="D9D9D9" w:themeFill="background1" w:themeFillShade="D9"/>
            <w:tcMar>
              <w:left w:w="60" w:type="dxa"/>
              <w:right w:w="60" w:type="dxa"/>
            </w:tcMar>
          </w:tcPr>
          <w:p w14:paraId="7A166784" w14:textId="5E3889AE"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858 (2.7%)</w:t>
            </w:r>
          </w:p>
        </w:tc>
      </w:tr>
    </w:tbl>
    <w:p w14:paraId="0F33FAFA" w14:textId="752A2132" w:rsidR="004342B3" w:rsidRDefault="001B5A6D" w:rsidP="008F710E">
      <w:pPr>
        <w:pStyle w:val="NormalWeb"/>
        <w:shd w:val="clear" w:color="auto" w:fill="FFFFFF"/>
        <w:rPr>
          <w:rStyle w:val="Strong"/>
          <w:b w:val="0"/>
          <w:color w:val="212121"/>
        </w:rPr>
      </w:pPr>
      <w:r>
        <w:rPr>
          <w:rStyle w:val="Strong"/>
          <w:b w:val="0"/>
          <w:color w:val="212121"/>
        </w:rPr>
        <w:t xml:space="preserve"> </w:t>
      </w:r>
    </w:p>
    <w:p w14:paraId="6C486C27" w14:textId="316A1113" w:rsidR="00F474A9" w:rsidRDefault="00F474A9" w:rsidP="008F710E">
      <w:pPr>
        <w:pStyle w:val="NormalWeb"/>
        <w:shd w:val="clear" w:color="auto" w:fill="FFFFFF"/>
        <w:rPr>
          <w:rStyle w:val="Strong"/>
          <w:b w:val="0"/>
          <w:color w:val="212121"/>
        </w:rPr>
      </w:pPr>
    </w:p>
    <w:p w14:paraId="4D1DD7F3" w14:textId="77777777" w:rsidR="00F474A9" w:rsidRDefault="00F474A9" w:rsidP="008F710E">
      <w:pPr>
        <w:pStyle w:val="NormalWeb"/>
        <w:shd w:val="clear" w:color="auto" w:fill="FFFFFF"/>
        <w:rPr>
          <w:rStyle w:val="Strong"/>
          <w:b w:val="0"/>
          <w:color w:val="212121"/>
        </w:rPr>
      </w:pPr>
    </w:p>
    <w:p w14:paraId="65B3236B" w14:textId="206D03E8" w:rsidR="00D90DAD" w:rsidRDefault="004C3E8B" w:rsidP="003A133A">
      <w:pPr>
        <w:pStyle w:val="NormalWeb"/>
        <w:shd w:val="clear" w:color="auto" w:fill="FFFFFF"/>
        <w:rPr>
          <w:rStyle w:val="Strong"/>
          <w:color w:val="212121"/>
        </w:rPr>
      </w:pPr>
      <w:r w:rsidRPr="00A87A73">
        <w:rPr>
          <w:rStyle w:val="Strong"/>
          <w:color w:val="212121"/>
        </w:rPr>
        <w:t>References</w:t>
      </w:r>
    </w:p>
    <w:p w14:paraId="33FD382F" w14:textId="48BAEC81" w:rsidR="00FB05D4" w:rsidRPr="00FB05D4" w:rsidRDefault="00D90DAD" w:rsidP="00FB05D4">
      <w:pPr>
        <w:pStyle w:val="EndNoteBibliography"/>
        <w:spacing w:after="0"/>
        <w:rPr>
          <w:noProof/>
        </w:rPr>
      </w:pPr>
      <w:r>
        <w:rPr>
          <w:rStyle w:val="Strong"/>
          <w:color w:val="212121"/>
        </w:rPr>
        <w:fldChar w:fldCharType="begin"/>
      </w:r>
      <w:r>
        <w:rPr>
          <w:rStyle w:val="Strong"/>
          <w:color w:val="212121"/>
        </w:rPr>
        <w:instrText xml:space="preserve"> ADDIN EN.REFLIST </w:instrText>
      </w:r>
      <w:r>
        <w:rPr>
          <w:rStyle w:val="Strong"/>
          <w:color w:val="212121"/>
        </w:rPr>
        <w:fldChar w:fldCharType="separate"/>
      </w:r>
      <w:r w:rsidR="00FB05D4" w:rsidRPr="00FB05D4">
        <w:rPr>
          <w:noProof/>
        </w:rPr>
        <w:t>1.</w:t>
      </w:r>
      <w:r w:rsidR="00FB05D4" w:rsidRPr="00FB05D4">
        <w:rPr>
          <w:noProof/>
        </w:rPr>
        <w:tab/>
        <w:t xml:space="preserve">American Cancer Society. Cancer Statistics Center. </w:t>
      </w:r>
      <w:hyperlink r:id="rId12" w:history="1">
        <w:r w:rsidR="00FB05D4" w:rsidRPr="00FB05D4">
          <w:rPr>
            <w:rStyle w:val="Hyperlink"/>
            <w:noProof/>
          </w:rPr>
          <w:t>http://cancerstatisticscenter.cancer.org</w:t>
        </w:r>
      </w:hyperlink>
      <w:r w:rsidR="00FB05D4" w:rsidRPr="00FB05D4">
        <w:rPr>
          <w:noProof/>
        </w:rPr>
        <w:t>. March 24, 2021.</w:t>
      </w:r>
    </w:p>
    <w:p w14:paraId="2557B423" w14:textId="28C9EB76" w:rsidR="00FB05D4" w:rsidRPr="00FB05D4" w:rsidRDefault="00FB05D4" w:rsidP="00FB05D4">
      <w:pPr>
        <w:pStyle w:val="EndNoteBibliography"/>
        <w:spacing w:after="0"/>
        <w:rPr>
          <w:noProof/>
        </w:rPr>
      </w:pPr>
      <w:r w:rsidRPr="00FB05D4">
        <w:rPr>
          <w:noProof/>
        </w:rPr>
        <w:t>2.</w:t>
      </w:r>
      <w:r w:rsidRPr="00FB05D4">
        <w:rPr>
          <w:noProof/>
        </w:rPr>
        <w:tab/>
        <w:t xml:space="preserve">The Johns Hopkins Coronavirus Resource Center. COVID-19 Dashboard by the Center for Systems Science and Engineering (CSSE) at Johns Hopkins University (JHU). </w:t>
      </w:r>
      <w:hyperlink r:id="rId13" w:history="1">
        <w:r w:rsidRPr="00FB05D4">
          <w:rPr>
            <w:rStyle w:val="Hyperlink"/>
            <w:noProof/>
          </w:rPr>
          <w:t>https://coronavirus.jhu.edu/map.html</w:t>
        </w:r>
      </w:hyperlink>
      <w:r w:rsidRPr="00FB05D4">
        <w:rPr>
          <w:noProof/>
        </w:rPr>
        <w:t>. March 24, 2021.</w:t>
      </w:r>
    </w:p>
    <w:p w14:paraId="7B47C4CF" w14:textId="77777777" w:rsidR="00FB05D4" w:rsidRPr="00FB05D4" w:rsidRDefault="00FB05D4" w:rsidP="00FB05D4">
      <w:pPr>
        <w:pStyle w:val="EndNoteBibliography"/>
        <w:spacing w:after="0"/>
        <w:rPr>
          <w:noProof/>
        </w:rPr>
      </w:pPr>
      <w:r w:rsidRPr="00FB05D4">
        <w:rPr>
          <w:noProof/>
        </w:rPr>
        <w:t>3.</w:t>
      </w:r>
      <w:r w:rsidRPr="00FB05D4">
        <w:rPr>
          <w:noProof/>
        </w:rPr>
        <w:tab/>
        <w:t xml:space="preserve">Rugge M, Zorzi M, Guzzinati S. SARS-CoV-2 infection in the Italian Veneto region: adverse outcomes in patients with cancer. </w:t>
      </w:r>
      <w:r w:rsidRPr="00FB05D4">
        <w:rPr>
          <w:i/>
          <w:noProof/>
        </w:rPr>
        <w:t>Nature Cancer</w:t>
      </w:r>
      <w:r w:rsidRPr="00FB05D4">
        <w:rPr>
          <w:noProof/>
        </w:rPr>
        <w:t xml:space="preserve"> 2020; </w:t>
      </w:r>
      <w:r w:rsidRPr="00FB05D4">
        <w:rPr>
          <w:b/>
          <w:noProof/>
        </w:rPr>
        <w:t>1</w:t>
      </w:r>
      <w:r w:rsidRPr="00FB05D4">
        <w:rPr>
          <w:noProof/>
        </w:rPr>
        <w:t>(8): 784-8.</w:t>
      </w:r>
    </w:p>
    <w:p w14:paraId="2BD2BA77" w14:textId="77777777" w:rsidR="00FB05D4" w:rsidRPr="00FB05D4" w:rsidRDefault="00FB05D4" w:rsidP="00FB05D4">
      <w:pPr>
        <w:pStyle w:val="EndNoteBibliography"/>
        <w:spacing w:after="0"/>
        <w:rPr>
          <w:noProof/>
        </w:rPr>
      </w:pPr>
      <w:r w:rsidRPr="00FB05D4">
        <w:rPr>
          <w:noProof/>
        </w:rPr>
        <w:t>4.</w:t>
      </w:r>
      <w:r w:rsidRPr="00FB05D4">
        <w:rPr>
          <w:noProof/>
        </w:rPr>
        <w:tab/>
        <w:t xml:space="preserve">Liang W, Guan W, Chen R, et al. Cancer patients in SARS-CoV-2 infection: a nationwide analysis in China. </w:t>
      </w:r>
      <w:r w:rsidRPr="00FB05D4">
        <w:rPr>
          <w:i/>
          <w:noProof/>
        </w:rPr>
        <w:t>The lancet oncology</w:t>
      </w:r>
      <w:r w:rsidRPr="00FB05D4">
        <w:rPr>
          <w:noProof/>
        </w:rPr>
        <w:t xml:space="preserve"> 2020; </w:t>
      </w:r>
      <w:r w:rsidRPr="00FB05D4">
        <w:rPr>
          <w:b/>
          <w:noProof/>
        </w:rPr>
        <w:t>21</w:t>
      </w:r>
      <w:r w:rsidRPr="00FB05D4">
        <w:rPr>
          <w:noProof/>
        </w:rPr>
        <w:t>(3): 335-7.</w:t>
      </w:r>
    </w:p>
    <w:p w14:paraId="4293BCA1" w14:textId="77777777" w:rsidR="00FB05D4" w:rsidRPr="00FB05D4" w:rsidRDefault="00FB05D4" w:rsidP="00FB05D4">
      <w:pPr>
        <w:pStyle w:val="EndNoteBibliography"/>
        <w:spacing w:after="0"/>
        <w:rPr>
          <w:noProof/>
        </w:rPr>
      </w:pPr>
      <w:r w:rsidRPr="00FB05D4">
        <w:rPr>
          <w:noProof/>
        </w:rPr>
        <w:t>5.</w:t>
      </w:r>
      <w:r w:rsidRPr="00FB05D4">
        <w:rPr>
          <w:noProof/>
        </w:rPr>
        <w:tab/>
        <w:t xml:space="preserve">Yu J, Ouyang W, Chua ML, Xie C. SARS-CoV-2 transmission in cancer patients of a tertiary hospital in Wuhan. </w:t>
      </w:r>
      <w:r w:rsidRPr="00FB05D4">
        <w:rPr>
          <w:i/>
          <w:noProof/>
        </w:rPr>
        <w:t>MedRxiv</w:t>
      </w:r>
      <w:r w:rsidRPr="00FB05D4">
        <w:rPr>
          <w:noProof/>
        </w:rPr>
        <w:t xml:space="preserve"> 2020.</w:t>
      </w:r>
    </w:p>
    <w:p w14:paraId="798D522A" w14:textId="77777777" w:rsidR="00FB05D4" w:rsidRPr="00FB05D4" w:rsidRDefault="00FB05D4" w:rsidP="00FB05D4">
      <w:pPr>
        <w:pStyle w:val="EndNoteBibliography"/>
        <w:spacing w:after="0"/>
        <w:rPr>
          <w:noProof/>
        </w:rPr>
      </w:pPr>
      <w:r w:rsidRPr="00FB05D4">
        <w:rPr>
          <w:noProof/>
        </w:rPr>
        <w:t>6.</w:t>
      </w:r>
      <w:r w:rsidRPr="00FB05D4">
        <w:rPr>
          <w:noProof/>
        </w:rPr>
        <w:tab/>
        <w:t xml:space="preserve">Dai M, Liu D, Liu M, et al. Patients with cancer appear more vulnerable to SARS-CoV-2: a multicenter study during the COVID-19 outbreak. </w:t>
      </w:r>
      <w:r w:rsidRPr="00FB05D4">
        <w:rPr>
          <w:i/>
          <w:noProof/>
        </w:rPr>
        <w:t>Cancer discovery</w:t>
      </w:r>
      <w:r w:rsidRPr="00FB05D4">
        <w:rPr>
          <w:noProof/>
        </w:rPr>
        <w:t xml:space="preserve"> 2020; </w:t>
      </w:r>
      <w:r w:rsidRPr="00FB05D4">
        <w:rPr>
          <w:b/>
          <w:noProof/>
        </w:rPr>
        <w:t>10</w:t>
      </w:r>
      <w:r w:rsidRPr="00FB05D4">
        <w:rPr>
          <w:noProof/>
        </w:rPr>
        <w:t>(6): 783-91.</w:t>
      </w:r>
    </w:p>
    <w:p w14:paraId="53FC9DED" w14:textId="77777777" w:rsidR="00FB05D4" w:rsidRPr="00FB05D4" w:rsidRDefault="00FB05D4" w:rsidP="00FB05D4">
      <w:pPr>
        <w:pStyle w:val="EndNoteBibliography"/>
        <w:spacing w:after="0"/>
        <w:rPr>
          <w:noProof/>
        </w:rPr>
      </w:pPr>
      <w:r w:rsidRPr="00FB05D4">
        <w:rPr>
          <w:noProof/>
        </w:rPr>
        <w:t>7.</w:t>
      </w:r>
      <w:r w:rsidRPr="00FB05D4">
        <w:rPr>
          <w:noProof/>
        </w:rPr>
        <w:tab/>
        <w:t xml:space="preserve">Zhang L, Zhu F, Xie L, et al. Clinical characteristics of COVID-19-infected cancer patients: a retrospective case study in three hospitals within Wuhan, China. </w:t>
      </w:r>
      <w:r w:rsidRPr="00FB05D4">
        <w:rPr>
          <w:i/>
          <w:noProof/>
        </w:rPr>
        <w:t>Annals of oncology</w:t>
      </w:r>
      <w:r w:rsidRPr="00FB05D4">
        <w:rPr>
          <w:noProof/>
        </w:rPr>
        <w:t xml:space="preserve"> 2020; </w:t>
      </w:r>
      <w:r w:rsidRPr="00FB05D4">
        <w:rPr>
          <w:b/>
          <w:noProof/>
        </w:rPr>
        <w:t>31</w:t>
      </w:r>
      <w:r w:rsidRPr="00FB05D4">
        <w:rPr>
          <w:noProof/>
        </w:rPr>
        <w:t>(7): 894-901.</w:t>
      </w:r>
    </w:p>
    <w:p w14:paraId="25760AA8" w14:textId="77777777" w:rsidR="00FB05D4" w:rsidRPr="00FB05D4" w:rsidRDefault="00FB05D4" w:rsidP="00FB05D4">
      <w:pPr>
        <w:pStyle w:val="EndNoteBibliography"/>
        <w:spacing w:after="0"/>
        <w:rPr>
          <w:noProof/>
        </w:rPr>
      </w:pPr>
      <w:r w:rsidRPr="00FB05D4">
        <w:rPr>
          <w:noProof/>
        </w:rPr>
        <w:t>8.</w:t>
      </w:r>
      <w:r w:rsidRPr="00FB05D4">
        <w:rPr>
          <w:noProof/>
        </w:rPr>
        <w:tab/>
        <w:t xml:space="preserve">Kuderer NM, Choueiri TK, Shah DP, et al. Clinical impact of COVID-19 on patients with cancer (CCC19): a cohort study. </w:t>
      </w:r>
      <w:r w:rsidRPr="00FB05D4">
        <w:rPr>
          <w:i/>
          <w:noProof/>
        </w:rPr>
        <w:t>The Lancet</w:t>
      </w:r>
      <w:r w:rsidRPr="00FB05D4">
        <w:rPr>
          <w:noProof/>
        </w:rPr>
        <w:t xml:space="preserve"> 2020; </w:t>
      </w:r>
      <w:r w:rsidRPr="00FB05D4">
        <w:rPr>
          <w:b/>
          <w:noProof/>
        </w:rPr>
        <w:t>395</w:t>
      </w:r>
      <w:r w:rsidRPr="00FB05D4">
        <w:rPr>
          <w:noProof/>
        </w:rPr>
        <w:t>(10241): 1907-18.</w:t>
      </w:r>
    </w:p>
    <w:p w14:paraId="208AF4DA" w14:textId="77777777" w:rsidR="00FB05D4" w:rsidRPr="00FB05D4" w:rsidRDefault="00FB05D4" w:rsidP="00FB05D4">
      <w:pPr>
        <w:pStyle w:val="EndNoteBibliography"/>
        <w:spacing w:after="0"/>
        <w:rPr>
          <w:noProof/>
        </w:rPr>
      </w:pPr>
      <w:r w:rsidRPr="00FB05D4">
        <w:rPr>
          <w:noProof/>
        </w:rPr>
        <w:t>9.</w:t>
      </w:r>
      <w:r w:rsidRPr="00FB05D4">
        <w:rPr>
          <w:noProof/>
        </w:rPr>
        <w:tab/>
        <w:t xml:space="preserve">Albiges L, Foulon S, Bayle A, et al. Determinants of the outcomes of patients with cancer infected with SARS-CoV-2: results from the Gustave Roussy cohort. </w:t>
      </w:r>
      <w:r w:rsidRPr="00FB05D4">
        <w:rPr>
          <w:i/>
          <w:noProof/>
        </w:rPr>
        <w:t>Nature Cancer</w:t>
      </w:r>
      <w:r w:rsidRPr="00FB05D4">
        <w:rPr>
          <w:noProof/>
        </w:rPr>
        <w:t xml:space="preserve"> 2020; </w:t>
      </w:r>
      <w:r w:rsidRPr="00FB05D4">
        <w:rPr>
          <w:b/>
          <w:noProof/>
        </w:rPr>
        <w:t>1</w:t>
      </w:r>
      <w:r w:rsidRPr="00FB05D4">
        <w:rPr>
          <w:noProof/>
        </w:rPr>
        <w:t>(10): 965-75.</w:t>
      </w:r>
    </w:p>
    <w:p w14:paraId="3799BCA2" w14:textId="77777777" w:rsidR="00FB05D4" w:rsidRPr="00FB05D4" w:rsidRDefault="00FB05D4" w:rsidP="00FB05D4">
      <w:pPr>
        <w:pStyle w:val="EndNoteBibliography"/>
        <w:spacing w:after="0"/>
        <w:rPr>
          <w:noProof/>
        </w:rPr>
      </w:pPr>
      <w:r w:rsidRPr="00FB05D4">
        <w:rPr>
          <w:noProof/>
        </w:rPr>
        <w:t>10.</w:t>
      </w:r>
      <w:r w:rsidRPr="00FB05D4">
        <w:rPr>
          <w:noProof/>
        </w:rPr>
        <w:tab/>
        <w:t xml:space="preserve">Zhang H, Han H, He T, et al. Clinical Characteristics and Outcomes of COVID-19–Infected Cancer Patients: A Systematic Review and Meta-Analysis. </w:t>
      </w:r>
      <w:r w:rsidRPr="00FB05D4">
        <w:rPr>
          <w:i/>
          <w:noProof/>
        </w:rPr>
        <w:t>JNCI: Journal of the National Cancer Institute</w:t>
      </w:r>
      <w:r w:rsidRPr="00FB05D4">
        <w:rPr>
          <w:noProof/>
        </w:rPr>
        <w:t xml:space="preserve"> 2020.</w:t>
      </w:r>
    </w:p>
    <w:p w14:paraId="71B2694F" w14:textId="77777777" w:rsidR="00FB05D4" w:rsidRPr="00FB05D4" w:rsidRDefault="00FB05D4" w:rsidP="00FB05D4">
      <w:pPr>
        <w:pStyle w:val="EndNoteBibliography"/>
        <w:spacing w:after="0"/>
        <w:rPr>
          <w:noProof/>
        </w:rPr>
      </w:pPr>
      <w:r w:rsidRPr="00FB05D4">
        <w:rPr>
          <w:noProof/>
        </w:rPr>
        <w:t>11.</w:t>
      </w:r>
      <w:r w:rsidRPr="00FB05D4">
        <w:rPr>
          <w:noProof/>
        </w:rPr>
        <w:tab/>
        <w:t xml:space="preserve">Garassino MC, Whisenant JG, Huang L-C, et al. COVID-19 in patients with thoracic malignancies (TERAVOLT): first results of an international, registry-based, cohort study. </w:t>
      </w:r>
      <w:r w:rsidRPr="00FB05D4">
        <w:rPr>
          <w:i/>
          <w:noProof/>
        </w:rPr>
        <w:t>The Lancet Oncology</w:t>
      </w:r>
      <w:r w:rsidRPr="00FB05D4">
        <w:rPr>
          <w:noProof/>
        </w:rPr>
        <w:t xml:space="preserve"> 2020; </w:t>
      </w:r>
      <w:r w:rsidRPr="00FB05D4">
        <w:rPr>
          <w:b/>
          <w:noProof/>
        </w:rPr>
        <w:t>21</w:t>
      </w:r>
      <w:r w:rsidRPr="00FB05D4">
        <w:rPr>
          <w:noProof/>
        </w:rPr>
        <w:t>(7): 914-22.</w:t>
      </w:r>
    </w:p>
    <w:p w14:paraId="742E5A49" w14:textId="77777777" w:rsidR="00FB05D4" w:rsidRPr="00FB05D4" w:rsidRDefault="00FB05D4" w:rsidP="00FB05D4">
      <w:pPr>
        <w:pStyle w:val="EndNoteBibliography"/>
        <w:spacing w:after="0"/>
        <w:rPr>
          <w:noProof/>
        </w:rPr>
      </w:pPr>
      <w:r w:rsidRPr="00FB05D4">
        <w:rPr>
          <w:noProof/>
        </w:rPr>
        <w:t>12.</w:t>
      </w:r>
      <w:r w:rsidRPr="00FB05D4">
        <w:rPr>
          <w:noProof/>
        </w:rPr>
        <w:tab/>
        <w:t xml:space="preserve">Luo J, Rizvi H, Preeshagul IR, et al. COVID-19 in patients with lung cancer. </w:t>
      </w:r>
      <w:r w:rsidRPr="00FB05D4">
        <w:rPr>
          <w:i/>
          <w:noProof/>
        </w:rPr>
        <w:t>Annals of Oncology</w:t>
      </w:r>
      <w:r w:rsidRPr="00FB05D4">
        <w:rPr>
          <w:noProof/>
        </w:rPr>
        <w:t xml:space="preserve"> 2020; </w:t>
      </w:r>
      <w:r w:rsidRPr="00FB05D4">
        <w:rPr>
          <w:b/>
          <w:noProof/>
        </w:rPr>
        <w:t>31</w:t>
      </w:r>
      <w:r w:rsidRPr="00FB05D4">
        <w:rPr>
          <w:noProof/>
        </w:rPr>
        <w:t>(10): 1386-96.</w:t>
      </w:r>
    </w:p>
    <w:p w14:paraId="5E8515D6" w14:textId="77777777" w:rsidR="00FB05D4" w:rsidRPr="00FB05D4" w:rsidRDefault="00FB05D4" w:rsidP="00FB05D4">
      <w:pPr>
        <w:pStyle w:val="EndNoteBibliography"/>
        <w:spacing w:after="0"/>
        <w:rPr>
          <w:noProof/>
        </w:rPr>
      </w:pPr>
      <w:r w:rsidRPr="00FB05D4">
        <w:rPr>
          <w:noProof/>
        </w:rPr>
        <w:t>13.</w:t>
      </w:r>
      <w:r w:rsidRPr="00FB05D4">
        <w:rPr>
          <w:noProof/>
        </w:rPr>
        <w:tab/>
        <w:t xml:space="preserve">Yang L, Chai P, Yu J, Fan X. Effects of cancer on patients with COVID-19: a systematic review and meta-analysis of 63,019 participants. </w:t>
      </w:r>
      <w:r w:rsidRPr="00FB05D4">
        <w:rPr>
          <w:i/>
          <w:noProof/>
        </w:rPr>
        <w:t>Cancer Biology &amp; Medicine</w:t>
      </w:r>
      <w:r w:rsidRPr="00FB05D4">
        <w:rPr>
          <w:noProof/>
        </w:rPr>
        <w:t xml:space="preserve"> 2021; </w:t>
      </w:r>
      <w:r w:rsidRPr="00FB05D4">
        <w:rPr>
          <w:b/>
          <w:noProof/>
        </w:rPr>
        <w:t>18</w:t>
      </w:r>
      <w:r w:rsidRPr="00FB05D4">
        <w:rPr>
          <w:noProof/>
        </w:rPr>
        <w:t>(1): 298.</w:t>
      </w:r>
    </w:p>
    <w:p w14:paraId="49F76EC8" w14:textId="77777777" w:rsidR="00FB05D4" w:rsidRPr="00FB05D4" w:rsidRDefault="00FB05D4" w:rsidP="00FB05D4">
      <w:pPr>
        <w:pStyle w:val="EndNoteBibliography"/>
        <w:spacing w:after="0"/>
        <w:rPr>
          <w:noProof/>
        </w:rPr>
      </w:pPr>
      <w:r w:rsidRPr="00FB05D4">
        <w:rPr>
          <w:noProof/>
        </w:rPr>
        <w:t>14.</w:t>
      </w:r>
      <w:r w:rsidRPr="00FB05D4">
        <w:rPr>
          <w:noProof/>
        </w:rPr>
        <w:tab/>
        <w:t xml:space="preserve">Wu C, Chen X, Cai Y, et al. Risk factors associated with acute respiratory distress syndrome and death in patients with coronavirus disease 2019 pneumonia in Wuhan, China. </w:t>
      </w:r>
      <w:r w:rsidRPr="00FB05D4">
        <w:rPr>
          <w:i/>
          <w:noProof/>
        </w:rPr>
        <w:t>JAMA internal medicine</w:t>
      </w:r>
      <w:r w:rsidRPr="00FB05D4">
        <w:rPr>
          <w:noProof/>
        </w:rPr>
        <w:t xml:space="preserve"> 2020; </w:t>
      </w:r>
      <w:r w:rsidRPr="00FB05D4">
        <w:rPr>
          <w:b/>
          <w:noProof/>
        </w:rPr>
        <w:t>180</w:t>
      </w:r>
      <w:r w:rsidRPr="00FB05D4">
        <w:rPr>
          <w:noProof/>
        </w:rPr>
        <w:t>(7): 934-43.</w:t>
      </w:r>
    </w:p>
    <w:p w14:paraId="101AC613" w14:textId="77777777" w:rsidR="00FB05D4" w:rsidRPr="00FB05D4" w:rsidRDefault="00FB05D4" w:rsidP="00FB05D4">
      <w:pPr>
        <w:pStyle w:val="EndNoteBibliography"/>
        <w:spacing w:after="0"/>
        <w:rPr>
          <w:noProof/>
        </w:rPr>
      </w:pPr>
      <w:r w:rsidRPr="00FB05D4">
        <w:rPr>
          <w:noProof/>
        </w:rPr>
        <w:t>15.</w:t>
      </w:r>
      <w:r w:rsidRPr="00FB05D4">
        <w:rPr>
          <w:noProof/>
        </w:rPr>
        <w:tab/>
        <w:t xml:space="preserve">Rivera DR, Peters S, Panagiotou OA, et al. Utilization of COVID-19 treatments and clinical outcomes among patients with cancer: a COVID-19 and Cancer Consortium (CCC19) cohort study. </w:t>
      </w:r>
      <w:r w:rsidRPr="00FB05D4">
        <w:rPr>
          <w:i/>
          <w:noProof/>
        </w:rPr>
        <w:t>Cancer discovery</w:t>
      </w:r>
      <w:r w:rsidRPr="00FB05D4">
        <w:rPr>
          <w:noProof/>
        </w:rPr>
        <w:t xml:space="preserve"> 2020; </w:t>
      </w:r>
      <w:r w:rsidRPr="00FB05D4">
        <w:rPr>
          <w:b/>
          <w:noProof/>
        </w:rPr>
        <w:t>10</w:t>
      </w:r>
      <w:r w:rsidRPr="00FB05D4">
        <w:rPr>
          <w:noProof/>
        </w:rPr>
        <w:t>(10): 1514-27.</w:t>
      </w:r>
    </w:p>
    <w:p w14:paraId="63719940" w14:textId="77777777" w:rsidR="00FB05D4" w:rsidRPr="00FB05D4" w:rsidRDefault="00FB05D4" w:rsidP="00FB05D4">
      <w:pPr>
        <w:pStyle w:val="EndNoteBibliography"/>
        <w:spacing w:after="0"/>
        <w:rPr>
          <w:noProof/>
        </w:rPr>
      </w:pPr>
      <w:r w:rsidRPr="00FB05D4">
        <w:rPr>
          <w:noProof/>
        </w:rPr>
        <w:t>16.</w:t>
      </w:r>
      <w:r w:rsidRPr="00FB05D4">
        <w:rPr>
          <w:noProof/>
        </w:rPr>
        <w:tab/>
        <w:t xml:space="preserve">Derosa L, Melenotte C, Griscelli F, et al. The immuno-oncological challenge of COVID-19. </w:t>
      </w:r>
      <w:r w:rsidRPr="00FB05D4">
        <w:rPr>
          <w:i/>
          <w:noProof/>
        </w:rPr>
        <w:t>Nature Cancer</w:t>
      </w:r>
      <w:r w:rsidRPr="00FB05D4">
        <w:rPr>
          <w:noProof/>
        </w:rPr>
        <w:t xml:space="preserve"> 2020; </w:t>
      </w:r>
      <w:r w:rsidRPr="00FB05D4">
        <w:rPr>
          <w:b/>
          <w:noProof/>
        </w:rPr>
        <w:t>1</w:t>
      </w:r>
      <w:r w:rsidRPr="00FB05D4">
        <w:rPr>
          <w:noProof/>
        </w:rPr>
        <w:t>(10): 946-64.</w:t>
      </w:r>
    </w:p>
    <w:p w14:paraId="405EF2C2" w14:textId="77777777" w:rsidR="00FB05D4" w:rsidRPr="00FB05D4" w:rsidRDefault="00FB05D4" w:rsidP="00FB05D4">
      <w:pPr>
        <w:pStyle w:val="EndNoteBibliography"/>
        <w:spacing w:after="0"/>
        <w:rPr>
          <w:noProof/>
        </w:rPr>
      </w:pPr>
      <w:r w:rsidRPr="00FB05D4">
        <w:rPr>
          <w:noProof/>
        </w:rPr>
        <w:t>17.</w:t>
      </w:r>
      <w:r w:rsidRPr="00FB05D4">
        <w:rPr>
          <w:noProof/>
        </w:rPr>
        <w:tab/>
        <w:t xml:space="preserve">Huang Y, Li X, Zhang G-Q. ELII: A Novel Inverted Index for Fast Temporal Query, with Application to a Large Covid-19 EHR Dataset. </w:t>
      </w:r>
      <w:r w:rsidRPr="00FB05D4">
        <w:rPr>
          <w:i/>
          <w:noProof/>
        </w:rPr>
        <w:t>Journal of Biomedical Informatics</w:t>
      </w:r>
      <w:r w:rsidRPr="00FB05D4">
        <w:rPr>
          <w:noProof/>
        </w:rPr>
        <w:t xml:space="preserve"> 2021: 103744.</w:t>
      </w:r>
    </w:p>
    <w:p w14:paraId="480A587D" w14:textId="40482C5A" w:rsidR="00FB05D4" w:rsidRPr="00FB05D4" w:rsidRDefault="00FB05D4" w:rsidP="00FB05D4">
      <w:pPr>
        <w:pStyle w:val="EndNoteBibliography"/>
        <w:spacing w:after="0"/>
        <w:rPr>
          <w:noProof/>
        </w:rPr>
      </w:pPr>
      <w:r w:rsidRPr="00FB05D4">
        <w:rPr>
          <w:noProof/>
        </w:rPr>
        <w:t>18.</w:t>
      </w:r>
      <w:r w:rsidRPr="00FB05D4">
        <w:rPr>
          <w:noProof/>
        </w:rPr>
        <w:tab/>
        <w:t xml:space="preserve">Coronavirus Disease 2019 (COVID-19): Who Is at Increased Risk for Severe Illness? - People of Any Age with Underlying Medical Conditions. Centers for Disease Control and Prevention. </w:t>
      </w:r>
      <w:hyperlink r:id="rId14" w:history="1">
        <w:r w:rsidRPr="00FB05D4">
          <w:rPr>
            <w:rStyle w:val="Hyperlink"/>
            <w:noProof/>
          </w:rPr>
          <w:t>http://www.cdc.gov/coronavirus/2019-ncov/need-extra-precautions/people-with-medical-conditions.html</w:t>
        </w:r>
      </w:hyperlink>
      <w:r w:rsidRPr="00FB05D4">
        <w:rPr>
          <w:noProof/>
        </w:rPr>
        <w:t xml:space="preserve"> January 5, 2021.</w:t>
      </w:r>
    </w:p>
    <w:p w14:paraId="1D3487A0" w14:textId="4C8BFFBB" w:rsidR="00FB05D4" w:rsidRPr="00FB05D4" w:rsidRDefault="00FB05D4" w:rsidP="00FB05D4">
      <w:pPr>
        <w:pStyle w:val="EndNoteBibliography"/>
        <w:spacing w:after="0"/>
        <w:rPr>
          <w:noProof/>
        </w:rPr>
      </w:pPr>
      <w:r w:rsidRPr="00FB05D4">
        <w:rPr>
          <w:noProof/>
        </w:rPr>
        <w:t>19.</w:t>
      </w:r>
      <w:r w:rsidRPr="00FB05D4">
        <w:rPr>
          <w:noProof/>
        </w:rPr>
        <w:tab/>
        <w:t xml:space="preserve">Coronavirus Disease 2019 (COVID-19): Evidence used to update the list of underlying medical conditions that increase a person's risk of severe illness from COVID-19. Centers for Disease Control and Prevention. </w:t>
      </w:r>
      <w:hyperlink r:id="rId15" w:history="1">
        <w:r w:rsidRPr="00FB05D4">
          <w:rPr>
            <w:rStyle w:val="Hyperlink"/>
            <w:noProof/>
          </w:rPr>
          <w:t>http://www.cdc.gov/coronavirus/2019-ncov/need-extra-precautions/evidence-table.html</w:t>
        </w:r>
      </w:hyperlink>
      <w:r w:rsidRPr="00FB05D4">
        <w:rPr>
          <w:noProof/>
        </w:rPr>
        <w:t>. January 5, 2021.</w:t>
      </w:r>
    </w:p>
    <w:p w14:paraId="578C6370" w14:textId="77777777" w:rsidR="00FB05D4" w:rsidRPr="00FB05D4" w:rsidRDefault="00FB05D4" w:rsidP="00FB05D4">
      <w:pPr>
        <w:pStyle w:val="EndNoteBibliography"/>
        <w:spacing w:after="0"/>
        <w:rPr>
          <w:noProof/>
        </w:rPr>
      </w:pPr>
      <w:r w:rsidRPr="00FB05D4">
        <w:rPr>
          <w:noProof/>
        </w:rPr>
        <w:t>20.</w:t>
      </w:r>
      <w:r w:rsidRPr="00FB05D4">
        <w:rPr>
          <w:noProof/>
        </w:rPr>
        <w:tab/>
        <w:t>Jordan RE, Adab P, Cheng K. Covid-19: risk factors for severe disease and death. British Medical Journal Publishing Group; 2020.</w:t>
      </w:r>
    </w:p>
    <w:p w14:paraId="3350971E" w14:textId="77777777" w:rsidR="00FB05D4" w:rsidRPr="00FB05D4" w:rsidRDefault="00FB05D4" w:rsidP="00FB05D4">
      <w:pPr>
        <w:pStyle w:val="EndNoteBibliography"/>
        <w:spacing w:after="0"/>
        <w:rPr>
          <w:noProof/>
        </w:rPr>
      </w:pPr>
      <w:r w:rsidRPr="00FB05D4">
        <w:rPr>
          <w:noProof/>
        </w:rPr>
        <w:t>21.</w:t>
      </w:r>
      <w:r w:rsidRPr="00FB05D4">
        <w:rPr>
          <w:noProof/>
        </w:rPr>
        <w:tab/>
        <w:t xml:space="preserve">Zheng Z, Peng F, Xu B, et al. Risk factors of critical &amp; mortal COVID-19 cases: A systematic literature review and meta-analysis. </w:t>
      </w:r>
      <w:r w:rsidRPr="00FB05D4">
        <w:rPr>
          <w:i/>
          <w:noProof/>
        </w:rPr>
        <w:t>Journal of Infection</w:t>
      </w:r>
      <w:r w:rsidRPr="00FB05D4">
        <w:rPr>
          <w:noProof/>
        </w:rPr>
        <w:t xml:space="preserve"> 2020.</w:t>
      </w:r>
    </w:p>
    <w:p w14:paraId="754D9695" w14:textId="77777777" w:rsidR="00FB05D4" w:rsidRPr="00FB05D4" w:rsidRDefault="00FB05D4" w:rsidP="00FB05D4">
      <w:pPr>
        <w:pStyle w:val="EndNoteBibliography"/>
        <w:spacing w:after="0"/>
        <w:rPr>
          <w:noProof/>
        </w:rPr>
      </w:pPr>
      <w:r w:rsidRPr="00FB05D4">
        <w:rPr>
          <w:noProof/>
        </w:rPr>
        <w:t>22.</w:t>
      </w:r>
      <w:r w:rsidRPr="00FB05D4">
        <w:rPr>
          <w:noProof/>
        </w:rPr>
        <w:tab/>
        <w:t xml:space="preserve">Williamson EJ, Walker AJ, Bhaskaran K, et al. OpenSAFELY: factors associated with COVID-19 death in 17 million patients. </w:t>
      </w:r>
      <w:r w:rsidRPr="00FB05D4">
        <w:rPr>
          <w:i/>
          <w:noProof/>
        </w:rPr>
        <w:t>Nature</w:t>
      </w:r>
      <w:r w:rsidRPr="00FB05D4">
        <w:rPr>
          <w:noProof/>
        </w:rPr>
        <w:t xml:space="preserve"> 2020.</w:t>
      </w:r>
    </w:p>
    <w:p w14:paraId="742E25A2" w14:textId="77777777" w:rsidR="00FB05D4" w:rsidRPr="00FB05D4" w:rsidRDefault="00FB05D4" w:rsidP="00FB05D4">
      <w:pPr>
        <w:pStyle w:val="EndNoteBibliography"/>
        <w:spacing w:after="0"/>
        <w:rPr>
          <w:noProof/>
        </w:rPr>
      </w:pPr>
      <w:r w:rsidRPr="00FB05D4">
        <w:rPr>
          <w:noProof/>
        </w:rPr>
        <w:t>23.</w:t>
      </w:r>
      <w:r w:rsidRPr="00FB05D4">
        <w:rPr>
          <w:noProof/>
        </w:rPr>
        <w:tab/>
        <w:t xml:space="preserve">Tian Y, Qiu X, Wang C, et al. Cancer associates </w:t>
      </w:r>
      <w:r w:rsidRPr="00FB05D4">
        <w:rPr>
          <w:rFonts w:hint="eastAsia"/>
          <w:noProof/>
        </w:rPr>
        <w:t>with risk and severe events of COVID</w:t>
      </w:r>
      <w:r w:rsidRPr="00FB05D4">
        <w:rPr>
          <w:rFonts w:hint="eastAsia"/>
          <w:noProof/>
        </w:rPr>
        <w:t>‐</w:t>
      </w:r>
      <w:r w:rsidRPr="00FB05D4">
        <w:rPr>
          <w:rFonts w:hint="eastAsia"/>
          <w:noProof/>
        </w:rPr>
        <w:t>19: A systematic review and meta</w:t>
      </w:r>
      <w:r w:rsidRPr="00FB05D4">
        <w:rPr>
          <w:rFonts w:hint="eastAsia"/>
          <w:noProof/>
        </w:rPr>
        <w:t>‐</w:t>
      </w:r>
      <w:r w:rsidRPr="00FB05D4">
        <w:rPr>
          <w:rFonts w:hint="eastAsia"/>
          <w:noProof/>
        </w:rPr>
        <w:t xml:space="preserve">analysis. </w:t>
      </w:r>
      <w:r w:rsidRPr="00FB05D4">
        <w:rPr>
          <w:rFonts w:hint="eastAsia"/>
          <w:i/>
          <w:noProof/>
        </w:rPr>
        <w:t>International journal of cancer</w:t>
      </w:r>
      <w:r w:rsidRPr="00FB05D4">
        <w:rPr>
          <w:rFonts w:hint="eastAsia"/>
          <w:noProof/>
        </w:rPr>
        <w:t xml:space="preserve"> 2021; </w:t>
      </w:r>
      <w:r w:rsidRPr="00FB05D4">
        <w:rPr>
          <w:rFonts w:hint="eastAsia"/>
          <w:b/>
          <w:noProof/>
        </w:rPr>
        <w:t>148</w:t>
      </w:r>
      <w:r w:rsidRPr="00FB05D4">
        <w:rPr>
          <w:rFonts w:hint="eastAsia"/>
          <w:noProof/>
        </w:rPr>
        <w:t>(2): 363-74.</w:t>
      </w:r>
    </w:p>
    <w:p w14:paraId="3BD35CFE" w14:textId="77777777" w:rsidR="00FB05D4" w:rsidRPr="00FB05D4" w:rsidRDefault="00FB05D4" w:rsidP="00FB05D4">
      <w:pPr>
        <w:pStyle w:val="EndNoteBibliography"/>
        <w:spacing w:after="0"/>
        <w:rPr>
          <w:noProof/>
        </w:rPr>
      </w:pPr>
      <w:r w:rsidRPr="00FB05D4">
        <w:rPr>
          <w:noProof/>
        </w:rPr>
        <w:t>24.</w:t>
      </w:r>
      <w:r w:rsidRPr="00FB05D4">
        <w:rPr>
          <w:noProof/>
        </w:rPr>
        <w:tab/>
        <w:t xml:space="preserve">Ofori-Asenso R, Ogundipe O, Agyeman AA, et al. Cancer is associated with severe disease in COVID-19 patients: a systematic review and meta-analysis. </w:t>
      </w:r>
      <w:r w:rsidRPr="00FB05D4">
        <w:rPr>
          <w:i/>
          <w:noProof/>
        </w:rPr>
        <w:t>ecancermedicalscience</w:t>
      </w:r>
      <w:r w:rsidRPr="00FB05D4">
        <w:rPr>
          <w:noProof/>
        </w:rPr>
        <w:t xml:space="preserve"> 2020; </w:t>
      </w:r>
      <w:r w:rsidRPr="00FB05D4">
        <w:rPr>
          <w:b/>
          <w:noProof/>
        </w:rPr>
        <w:t>14</w:t>
      </w:r>
      <w:r w:rsidRPr="00FB05D4">
        <w:rPr>
          <w:noProof/>
        </w:rPr>
        <w:t>.</w:t>
      </w:r>
    </w:p>
    <w:p w14:paraId="6EB861D9" w14:textId="77777777" w:rsidR="00FB05D4" w:rsidRPr="00FB05D4" w:rsidRDefault="00FB05D4" w:rsidP="00FB05D4">
      <w:pPr>
        <w:pStyle w:val="EndNoteBibliography"/>
        <w:spacing w:after="0"/>
        <w:rPr>
          <w:noProof/>
        </w:rPr>
      </w:pPr>
      <w:r w:rsidRPr="00FB05D4">
        <w:rPr>
          <w:noProof/>
        </w:rPr>
        <w:t>25.</w:t>
      </w:r>
      <w:r w:rsidRPr="00FB05D4">
        <w:rPr>
          <w:noProof/>
        </w:rPr>
        <w:tab/>
        <w:t xml:space="preserve">Meng Y, Lu W, Guo E, et al. Cancer history is an independent risk factor for mortality in hospitalized COVID-19 patients: a propensity score-matched analysis. </w:t>
      </w:r>
      <w:r w:rsidRPr="00FB05D4">
        <w:rPr>
          <w:i/>
          <w:noProof/>
        </w:rPr>
        <w:t>Journal of hematology &amp; oncology</w:t>
      </w:r>
      <w:r w:rsidRPr="00FB05D4">
        <w:rPr>
          <w:noProof/>
        </w:rPr>
        <w:t xml:space="preserve"> 2020; </w:t>
      </w:r>
      <w:r w:rsidRPr="00FB05D4">
        <w:rPr>
          <w:b/>
          <w:noProof/>
        </w:rPr>
        <w:t>13</w:t>
      </w:r>
      <w:r w:rsidRPr="00FB05D4">
        <w:rPr>
          <w:noProof/>
        </w:rPr>
        <w:t>(1): 1-11.</w:t>
      </w:r>
    </w:p>
    <w:p w14:paraId="39EB91B8" w14:textId="77777777" w:rsidR="00FB05D4" w:rsidRPr="00FB05D4" w:rsidRDefault="00FB05D4" w:rsidP="00FB05D4">
      <w:pPr>
        <w:pStyle w:val="EndNoteBibliography"/>
        <w:spacing w:after="0"/>
        <w:rPr>
          <w:noProof/>
        </w:rPr>
      </w:pPr>
      <w:r w:rsidRPr="00FB05D4">
        <w:rPr>
          <w:noProof/>
        </w:rPr>
        <w:t>26.</w:t>
      </w:r>
      <w:r w:rsidRPr="00FB05D4">
        <w:rPr>
          <w:noProof/>
        </w:rPr>
        <w:tab/>
        <w:t xml:space="preserve">Joharatnam-Hogan N, Hochhauser D, Shiu K-K, et al. Outcomes of the 2019 novel coronavirus in patients with or without a history of cancer: a multi-centre North London experience. </w:t>
      </w:r>
      <w:r w:rsidRPr="00FB05D4">
        <w:rPr>
          <w:i/>
          <w:noProof/>
        </w:rPr>
        <w:t>Therapeutic advances in medical oncology</w:t>
      </w:r>
      <w:r w:rsidRPr="00FB05D4">
        <w:rPr>
          <w:noProof/>
        </w:rPr>
        <w:t xml:space="preserve"> 2020; </w:t>
      </w:r>
      <w:r w:rsidRPr="00FB05D4">
        <w:rPr>
          <w:b/>
          <w:noProof/>
        </w:rPr>
        <w:t>12</w:t>
      </w:r>
      <w:r w:rsidRPr="00FB05D4">
        <w:rPr>
          <w:noProof/>
        </w:rPr>
        <w:t>: 1758835920956803.</w:t>
      </w:r>
    </w:p>
    <w:p w14:paraId="0D4A4FF4" w14:textId="77777777" w:rsidR="00FB05D4" w:rsidRPr="00FB05D4" w:rsidRDefault="00FB05D4" w:rsidP="00FB05D4">
      <w:pPr>
        <w:pStyle w:val="EndNoteBibliography"/>
        <w:spacing w:after="0"/>
        <w:rPr>
          <w:noProof/>
        </w:rPr>
      </w:pPr>
      <w:r w:rsidRPr="00FB05D4">
        <w:rPr>
          <w:noProof/>
        </w:rPr>
        <w:t>27.</w:t>
      </w:r>
      <w:r w:rsidRPr="00FB05D4">
        <w:rPr>
          <w:noProof/>
        </w:rPr>
        <w:tab/>
        <w:t xml:space="preserve">Giannakoulis VG, Papoutsi E, Siempos II. Effect of cancer on clinical outcomes of patients with COVID-19: a meta-analysis of patient data. </w:t>
      </w:r>
      <w:r w:rsidRPr="00FB05D4">
        <w:rPr>
          <w:i/>
          <w:noProof/>
        </w:rPr>
        <w:t>JCO global oncology</w:t>
      </w:r>
      <w:r w:rsidRPr="00FB05D4">
        <w:rPr>
          <w:noProof/>
        </w:rPr>
        <w:t xml:space="preserve"> 2020; </w:t>
      </w:r>
      <w:r w:rsidRPr="00FB05D4">
        <w:rPr>
          <w:b/>
          <w:noProof/>
        </w:rPr>
        <w:t>6</w:t>
      </w:r>
      <w:r w:rsidRPr="00FB05D4">
        <w:rPr>
          <w:noProof/>
        </w:rPr>
        <w:t>: 799-808.</w:t>
      </w:r>
    </w:p>
    <w:p w14:paraId="542AB036" w14:textId="77777777" w:rsidR="00FB05D4" w:rsidRPr="00FB05D4" w:rsidRDefault="00FB05D4" w:rsidP="00FB05D4">
      <w:pPr>
        <w:pStyle w:val="EndNoteBibliography"/>
        <w:spacing w:after="0"/>
        <w:rPr>
          <w:noProof/>
        </w:rPr>
      </w:pPr>
      <w:r w:rsidRPr="00FB05D4">
        <w:rPr>
          <w:noProof/>
        </w:rPr>
        <w:t>28.</w:t>
      </w:r>
      <w:r w:rsidRPr="00FB05D4">
        <w:rPr>
          <w:noProof/>
        </w:rPr>
        <w:tab/>
        <w:t xml:space="preserve">Park R, Lee SA, Kim SY, de Melo AC, Kasi A. Association of active oncologic treatment and risk of death in cancer patients with COVID-19: a systematic review and meta-analysis of patient data. </w:t>
      </w:r>
      <w:r w:rsidRPr="00FB05D4">
        <w:rPr>
          <w:i/>
          <w:noProof/>
        </w:rPr>
        <w:t>Acta Oncologica</w:t>
      </w:r>
      <w:r w:rsidRPr="00FB05D4">
        <w:rPr>
          <w:noProof/>
        </w:rPr>
        <w:t xml:space="preserve"> 2021; </w:t>
      </w:r>
      <w:r w:rsidRPr="00FB05D4">
        <w:rPr>
          <w:b/>
          <w:noProof/>
        </w:rPr>
        <w:t>60</w:t>
      </w:r>
      <w:r w:rsidRPr="00FB05D4">
        <w:rPr>
          <w:noProof/>
        </w:rPr>
        <w:t>(1): 13-9.</w:t>
      </w:r>
    </w:p>
    <w:p w14:paraId="7D190679" w14:textId="77777777" w:rsidR="00FB05D4" w:rsidRPr="00FB05D4" w:rsidRDefault="00FB05D4" w:rsidP="00FB05D4">
      <w:pPr>
        <w:pStyle w:val="EndNoteBibliography"/>
        <w:spacing w:after="0"/>
        <w:rPr>
          <w:noProof/>
        </w:rPr>
      </w:pPr>
      <w:r w:rsidRPr="00FB05D4">
        <w:rPr>
          <w:noProof/>
        </w:rPr>
        <w:t>29.</w:t>
      </w:r>
      <w:r w:rsidRPr="00FB05D4">
        <w:rPr>
          <w:noProof/>
        </w:rPr>
        <w:tab/>
        <w:t>Liu H, Yang D, Chen X, et al. The effect of anticancer treatment on canc</w:t>
      </w:r>
      <w:r w:rsidRPr="00FB05D4">
        <w:rPr>
          <w:rFonts w:hint="eastAsia"/>
          <w:noProof/>
        </w:rPr>
        <w:t>er patients with COVID</w:t>
      </w:r>
      <w:r w:rsidRPr="00FB05D4">
        <w:rPr>
          <w:rFonts w:hint="eastAsia"/>
          <w:noProof/>
        </w:rPr>
        <w:t>‐</w:t>
      </w:r>
      <w:r w:rsidRPr="00FB05D4">
        <w:rPr>
          <w:rFonts w:hint="eastAsia"/>
          <w:noProof/>
        </w:rPr>
        <w:t>19: A systematic review and meta</w:t>
      </w:r>
      <w:r w:rsidRPr="00FB05D4">
        <w:rPr>
          <w:rFonts w:hint="eastAsia"/>
          <w:noProof/>
        </w:rPr>
        <w:t>‐</w:t>
      </w:r>
      <w:r w:rsidRPr="00FB05D4">
        <w:rPr>
          <w:rFonts w:hint="eastAsia"/>
          <w:noProof/>
        </w:rPr>
        <w:t xml:space="preserve">analysis. </w:t>
      </w:r>
      <w:r w:rsidRPr="00FB05D4">
        <w:rPr>
          <w:rFonts w:hint="eastAsia"/>
          <w:i/>
          <w:noProof/>
        </w:rPr>
        <w:t>Cancer medicine</w:t>
      </w:r>
      <w:r w:rsidRPr="00FB05D4">
        <w:rPr>
          <w:rFonts w:hint="eastAsia"/>
          <w:noProof/>
        </w:rPr>
        <w:t xml:space="preserve"> 2021; </w:t>
      </w:r>
      <w:r w:rsidRPr="00FB05D4">
        <w:rPr>
          <w:rFonts w:hint="eastAsia"/>
          <w:b/>
          <w:noProof/>
        </w:rPr>
        <w:t>10</w:t>
      </w:r>
      <w:r w:rsidRPr="00FB05D4">
        <w:rPr>
          <w:rFonts w:hint="eastAsia"/>
          <w:noProof/>
        </w:rPr>
        <w:t>(3): 1043-56.</w:t>
      </w:r>
    </w:p>
    <w:p w14:paraId="357B1F91" w14:textId="77777777" w:rsidR="00FB05D4" w:rsidRPr="00FB05D4" w:rsidRDefault="00FB05D4" w:rsidP="00FB05D4">
      <w:pPr>
        <w:pStyle w:val="EndNoteBibliography"/>
        <w:spacing w:after="0"/>
        <w:rPr>
          <w:noProof/>
        </w:rPr>
      </w:pPr>
      <w:r w:rsidRPr="00FB05D4">
        <w:rPr>
          <w:rFonts w:hint="eastAsia"/>
          <w:noProof/>
        </w:rPr>
        <w:t>30.</w:t>
      </w:r>
      <w:r w:rsidRPr="00FB05D4">
        <w:rPr>
          <w:rFonts w:hint="eastAsia"/>
          <w:noProof/>
        </w:rPr>
        <w:tab/>
        <w:t>Li P, Li L, Wang S, Liu Y, Li Z, Xia S. Effect of antitumor therapy on cancer patients infected by SARS</w:t>
      </w:r>
      <w:r w:rsidRPr="00FB05D4">
        <w:rPr>
          <w:rFonts w:hint="eastAsia"/>
          <w:noProof/>
        </w:rPr>
        <w:t>‐</w:t>
      </w:r>
      <w:r w:rsidRPr="00FB05D4">
        <w:rPr>
          <w:rFonts w:hint="eastAsia"/>
          <w:noProof/>
        </w:rPr>
        <w:t>CoV</w:t>
      </w:r>
      <w:r w:rsidRPr="00FB05D4">
        <w:rPr>
          <w:rFonts w:hint="eastAsia"/>
          <w:noProof/>
        </w:rPr>
        <w:t>‐</w:t>
      </w:r>
      <w:r w:rsidRPr="00FB05D4">
        <w:rPr>
          <w:rFonts w:hint="eastAsia"/>
          <w:noProof/>
        </w:rPr>
        <w:t>2: A systematic review and meta</w:t>
      </w:r>
      <w:r w:rsidRPr="00FB05D4">
        <w:rPr>
          <w:rFonts w:hint="eastAsia"/>
          <w:noProof/>
        </w:rPr>
        <w:t>‐</w:t>
      </w:r>
      <w:r w:rsidRPr="00FB05D4">
        <w:rPr>
          <w:rFonts w:hint="eastAsia"/>
          <w:noProof/>
        </w:rPr>
        <w:t>analysi</w:t>
      </w:r>
      <w:r w:rsidRPr="00FB05D4">
        <w:rPr>
          <w:noProof/>
        </w:rPr>
        <w:t xml:space="preserve">s. </w:t>
      </w:r>
      <w:r w:rsidRPr="00FB05D4">
        <w:rPr>
          <w:i/>
          <w:noProof/>
        </w:rPr>
        <w:t>Cancer Medicine</w:t>
      </w:r>
      <w:r w:rsidRPr="00FB05D4">
        <w:rPr>
          <w:noProof/>
        </w:rPr>
        <w:t xml:space="preserve"> 2021.</w:t>
      </w:r>
    </w:p>
    <w:p w14:paraId="1E89E55E" w14:textId="77777777" w:rsidR="00FB05D4" w:rsidRPr="00FB05D4" w:rsidRDefault="00FB05D4" w:rsidP="00FB05D4">
      <w:pPr>
        <w:pStyle w:val="EndNoteBibliography"/>
        <w:spacing w:after="0"/>
        <w:rPr>
          <w:noProof/>
        </w:rPr>
      </w:pPr>
      <w:r w:rsidRPr="00FB05D4">
        <w:rPr>
          <w:noProof/>
        </w:rPr>
        <w:t>31.</w:t>
      </w:r>
      <w:r w:rsidRPr="00FB05D4">
        <w:rPr>
          <w:noProof/>
        </w:rPr>
        <w:tab/>
        <w:t xml:space="preserve">He W, Chen L, Chen L, et al. COVID-19 in persons with haematological cancers. </w:t>
      </w:r>
      <w:r w:rsidRPr="00FB05D4">
        <w:rPr>
          <w:i/>
          <w:noProof/>
        </w:rPr>
        <w:t>Leukemia</w:t>
      </w:r>
      <w:r w:rsidRPr="00FB05D4">
        <w:rPr>
          <w:noProof/>
        </w:rPr>
        <w:t xml:space="preserve"> 2020; </w:t>
      </w:r>
      <w:r w:rsidRPr="00FB05D4">
        <w:rPr>
          <w:b/>
          <w:noProof/>
        </w:rPr>
        <w:t>34</w:t>
      </w:r>
      <w:r w:rsidRPr="00FB05D4">
        <w:rPr>
          <w:noProof/>
        </w:rPr>
        <w:t>(6): 1637-45.</w:t>
      </w:r>
    </w:p>
    <w:p w14:paraId="71B3A301" w14:textId="77777777" w:rsidR="00FB05D4" w:rsidRPr="00FB05D4" w:rsidRDefault="00FB05D4" w:rsidP="00FB05D4">
      <w:pPr>
        <w:pStyle w:val="EndNoteBibliography"/>
        <w:spacing w:after="0"/>
        <w:rPr>
          <w:noProof/>
        </w:rPr>
      </w:pPr>
      <w:r w:rsidRPr="00FB05D4">
        <w:rPr>
          <w:noProof/>
        </w:rPr>
        <w:t>32.</w:t>
      </w:r>
      <w:r w:rsidRPr="00FB05D4">
        <w:rPr>
          <w:noProof/>
        </w:rPr>
        <w:tab/>
        <w:t xml:space="preserve">Miyashita H, Mikami T, Chopra N, et al. Do patients with cancer have a poorer prognosis of COVID-19? An experience in New York City. </w:t>
      </w:r>
      <w:r w:rsidRPr="00FB05D4">
        <w:rPr>
          <w:i/>
          <w:noProof/>
        </w:rPr>
        <w:t>Annals of Oncology</w:t>
      </w:r>
      <w:r w:rsidRPr="00FB05D4">
        <w:rPr>
          <w:noProof/>
        </w:rPr>
        <w:t xml:space="preserve"> 2020.</w:t>
      </w:r>
    </w:p>
    <w:p w14:paraId="0A6B4C2A" w14:textId="77777777" w:rsidR="00FB05D4" w:rsidRPr="00FB05D4" w:rsidRDefault="00FB05D4" w:rsidP="00FB05D4">
      <w:pPr>
        <w:pStyle w:val="EndNoteBibliography"/>
        <w:spacing w:after="0"/>
        <w:rPr>
          <w:noProof/>
        </w:rPr>
      </w:pPr>
      <w:r w:rsidRPr="00FB05D4">
        <w:rPr>
          <w:noProof/>
        </w:rPr>
        <w:t>33.</w:t>
      </w:r>
      <w:r w:rsidRPr="00FB05D4">
        <w:rPr>
          <w:noProof/>
        </w:rPr>
        <w:tab/>
        <w:t xml:space="preserve">Salunke AA, Nandy K, Pathak SK, et al. Impact of COVID-19 in cancer patients on severity of disease and fatal outcomes: a systematic review and meta-analysis. </w:t>
      </w:r>
      <w:r w:rsidRPr="00FB05D4">
        <w:rPr>
          <w:i/>
          <w:noProof/>
        </w:rPr>
        <w:t>Diabetes &amp; Metabolic Syndrome: Clinical Research &amp; Reviews</w:t>
      </w:r>
      <w:r w:rsidRPr="00FB05D4">
        <w:rPr>
          <w:noProof/>
        </w:rPr>
        <w:t xml:space="preserve"> 2020.</w:t>
      </w:r>
    </w:p>
    <w:p w14:paraId="5C18303A" w14:textId="77777777" w:rsidR="00FB05D4" w:rsidRPr="00FB05D4" w:rsidRDefault="00FB05D4" w:rsidP="00FB05D4">
      <w:pPr>
        <w:pStyle w:val="EndNoteBibliography"/>
        <w:spacing w:after="0"/>
        <w:rPr>
          <w:noProof/>
        </w:rPr>
      </w:pPr>
      <w:r w:rsidRPr="00FB05D4">
        <w:rPr>
          <w:noProof/>
        </w:rPr>
        <w:t>34.</w:t>
      </w:r>
      <w:r w:rsidRPr="00FB05D4">
        <w:rPr>
          <w:noProof/>
        </w:rPr>
        <w:tab/>
        <w:t xml:space="preserve">ElGohary GM, Hashmi S, Styczynski J, et al. The risk and prognosis of COVID-19 infection in cancer patients: a systematic review and meta-analysis. </w:t>
      </w:r>
      <w:r w:rsidRPr="00FB05D4">
        <w:rPr>
          <w:i/>
          <w:noProof/>
        </w:rPr>
        <w:t>Hematology/oncology and stem cell therapy</w:t>
      </w:r>
      <w:r w:rsidRPr="00FB05D4">
        <w:rPr>
          <w:noProof/>
        </w:rPr>
        <w:t xml:space="preserve"> 2020.</w:t>
      </w:r>
    </w:p>
    <w:p w14:paraId="40B79772" w14:textId="77777777" w:rsidR="00FB05D4" w:rsidRPr="00FB05D4" w:rsidRDefault="00FB05D4" w:rsidP="00FB05D4">
      <w:pPr>
        <w:pStyle w:val="EndNoteBibliography"/>
        <w:spacing w:after="0"/>
        <w:rPr>
          <w:noProof/>
        </w:rPr>
      </w:pPr>
      <w:r w:rsidRPr="00FB05D4">
        <w:rPr>
          <w:noProof/>
        </w:rPr>
        <w:t>35.</w:t>
      </w:r>
      <w:r w:rsidRPr="00FB05D4">
        <w:rPr>
          <w:noProof/>
        </w:rPr>
        <w:tab/>
        <w:t xml:space="preserve">Abrams EM, Szefler SJ. COVID-19 and the impact of social determinants of health. </w:t>
      </w:r>
      <w:r w:rsidRPr="00FB05D4">
        <w:rPr>
          <w:i/>
          <w:noProof/>
        </w:rPr>
        <w:t>The Lancet Respiratory Medicine</w:t>
      </w:r>
      <w:r w:rsidRPr="00FB05D4">
        <w:rPr>
          <w:noProof/>
        </w:rPr>
        <w:t xml:space="preserve"> 2020; </w:t>
      </w:r>
      <w:r w:rsidRPr="00FB05D4">
        <w:rPr>
          <w:b/>
          <w:noProof/>
        </w:rPr>
        <w:t>8</w:t>
      </w:r>
      <w:r w:rsidRPr="00FB05D4">
        <w:rPr>
          <w:noProof/>
        </w:rPr>
        <w:t>(7): 659-61.</w:t>
      </w:r>
    </w:p>
    <w:p w14:paraId="549688FB" w14:textId="77777777" w:rsidR="00FB05D4" w:rsidRPr="00FB05D4" w:rsidRDefault="00FB05D4" w:rsidP="00FB05D4">
      <w:pPr>
        <w:pStyle w:val="EndNoteBibliography"/>
        <w:spacing w:after="0"/>
        <w:rPr>
          <w:noProof/>
        </w:rPr>
      </w:pPr>
      <w:r w:rsidRPr="00FB05D4">
        <w:rPr>
          <w:noProof/>
        </w:rPr>
        <w:t>36.</w:t>
      </w:r>
      <w:r w:rsidRPr="00FB05D4">
        <w:rPr>
          <w:noProof/>
        </w:rPr>
        <w:tab/>
        <w:t xml:space="preserve">Laurencin CT, McClinton A. The COVID-19 pandemic: a call to action to identify and address racial and ethnic disparities. </w:t>
      </w:r>
      <w:r w:rsidRPr="00FB05D4">
        <w:rPr>
          <w:i/>
          <w:noProof/>
        </w:rPr>
        <w:t>Journal of racial and ethnic health disparities</w:t>
      </w:r>
      <w:r w:rsidRPr="00FB05D4">
        <w:rPr>
          <w:noProof/>
        </w:rPr>
        <w:t xml:space="preserve"> 2020; </w:t>
      </w:r>
      <w:r w:rsidRPr="00FB05D4">
        <w:rPr>
          <w:b/>
          <w:noProof/>
        </w:rPr>
        <w:t>7</w:t>
      </w:r>
      <w:r w:rsidRPr="00FB05D4">
        <w:rPr>
          <w:noProof/>
        </w:rPr>
        <w:t>(3): 398-402.</w:t>
      </w:r>
    </w:p>
    <w:p w14:paraId="0026E987" w14:textId="77777777" w:rsidR="00FB05D4" w:rsidRPr="00FB05D4" w:rsidRDefault="00FB05D4" w:rsidP="00FB05D4">
      <w:pPr>
        <w:pStyle w:val="EndNoteBibliography"/>
        <w:spacing w:after="0"/>
        <w:rPr>
          <w:noProof/>
        </w:rPr>
      </w:pPr>
      <w:r w:rsidRPr="00FB05D4">
        <w:rPr>
          <w:noProof/>
        </w:rPr>
        <w:t>37.</w:t>
      </w:r>
      <w:r w:rsidRPr="00FB05D4">
        <w:rPr>
          <w:noProof/>
        </w:rPr>
        <w:tab/>
        <w:t xml:space="preserve">Chowkwanyun M, Reed Jr AL. Racial health disparities and Covid-19—caution and context. </w:t>
      </w:r>
      <w:r w:rsidRPr="00FB05D4">
        <w:rPr>
          <w:i/>
          <w:noProof/>
        </w:rPr>
        <w:t>New England Journal of Medicine</w:t>
      </w:r>
      <w:r w:rsidRPr="00FB05D4">
        <w:rPr>
          <w:noProof/>
        </w:rPr>
        <w:t xml:space="preserve"> 2020; </w:t>
      </w:r>
      <w:r w:rsidRPr="00FB05D4">
        <w:rPr>
          <w:b/>
          <w:noProof/>
        </w:rPr>
        <w:t>383</w:t>
      </w:r>
      <w:r w:rsidRPr="00FB05D4">
        <w:rPr>
          <w:noProof/>
        </w:rPr>
        <w:t>(3): 201-3.</w:t>
      </w:r>
    </w:p>
    <w:p w14:paraId="5997966D" w14:textId="77777777" w:rsidR="00FB05D4" w:rsidRPr="00FB05D4" w:rsidRDefault="00FB05D4" w:rsidP="00FB05D4">
      <w:pPr>
        <w:pStyle w:val="EndNoteBibliography"/>
        <w:spacing w:after="0"/>
        <w:rPr>
          <w:noProof/>
        </w:rPr>
      </w:pPr>
      <w:r w:rsidRPr="00FB05D4">
        <w:rPr>
          <w:noProof/>
        </w:rPr>
        <w:t>38.</w:t>
      </w:r>
      <w:r w:rsidRPr="00FB05D4">
        <w:rPr>
          <w:noProof/>
        </w:rPr>
        <w:tab/>
        <w:t xml:space="preserve">Yancy CW. COVID-19 and african americans. </w:t>
      </w:r>
      <w:r w:rsidRPr="00FB05D4">
        <w:rPr>
          <w:i/>
          <w:noProof/>
        </w:rPr>
        <w:t>Jama</w:t>
      </w:r>
      <w:r w:rsidRPr="00FB05D4">
        <w:rPr>
          <w:noProof/>
        </w:rPr>
        <w:t xml:space="preserve"> 2020; </w:t>
      </w:r>
      <w:r w:rsidRPr="00FB05D4">
        <w:rPr>
          <w:b/>
          <w:noProof/>
        </w:rPr>
        <w:t>323</w:t>
      </w:r>
      <w:r w:rsidRPr="00FB05D4">
        <w:rPr>
          <w:noProof/>
        </w:rPr>
        <w:t>(19): 1891-2.</w:t>
      </w:r>
    </w:p>
    <w:p w14:paraId="7890AF88" w14:textId="77777777" w:rsidR="00FB05D4" w:rsidRPr="00FB05D4" w:rsidRDefault="00FB05D4" w:rsidP="00FB05D4">
      <w:pPr>
        <w:pStyle w:val="EndNoteBibliography"/>
        <w:rPr>
          <w:noProof/>
        </w:rPr>
      </w:pPr>
      <w:r w:rsidRPr="00FB05D4">
        <w:rPr>
          <w:noProof/>
        </w:rPr>
        <w:t>39.</w:t>
      </w:r>
      <w:r w:rsidRPr="00FB05D4">
        <w:rPr>
          <w:noProof/>
        </w:rPr>
        <w:tab/>
        <w:t xml:space="preserve">Price-Haywood EG, Burton J, Fort D, Seoane L. Hospitalization and mortality among black patients and white patients with Covid-19. </w:t>
      </w:r>
      <w:r w:rsidRPr="00FB05D4">
        <w:rPr>
          <w:i/>
          <w:noProof/>
        </w:rPr>
        <w:t>New England Journal of Medicine</w:t>
      </w:r>
      <w:r w:rsidRPr="00FB05D4">
        <w:rPr>
          <w:noProof/>
        </w:rPr>
        <w:t xml:space="preserve"> 2020; </w:t>
      </w:r>
      <w:r w:rsidRPr="00FB05D4">
        <w:rPr>
          <w:b/>
          <w:noProof/>
        </w:rPr>
        <w:t>382</w:t>
      </w:r>
      <w:r w:rsidRPr="00FB05D4">
        <w:rPr>
          <w:noProof/>
        </w:rPr>
        <w:t>(26): 2534-43.</w:t>
      </w:r>
    </w:p>
    <w:p w14:paraId="1B3AD780" w14:textId="2772C232" w:rsidR="00B402E1" w:rsidRPr="00243E9C" w:rsidRDefault="00D90DAD" w:rsidP="003A133A">
      <w:pPr>
        <w:pStyle w:val="NormalWeb"/>
        <w:shd w:val="clear" w:color="auto" w:fill="FFFFFF"/>
        <w:rPr>
          <w:rStyle w:val="Strong"/>
          <w:color w:val="212121"/>
        </w:rPr>
      </w:pPr>
      <w:r>
        <w:rPr>
          <w:rStyle w:val="Strong"/>
          <w:color w:val="212121"/>
        </w:rPr>
        <w:fldChar w:fldCharType="end"/>
      </w:r>
    </w:p>
    <w:sectPr w:rsidR="00B402E1" w:rsidRPr="00243E9C" w:rsidSect="009A5F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hu, Liang" w:date="2021-03-31T10:33:00Z" w:initials="ZL">
    <w:p w14:paraId="7797A9EC" w14:textId="554D68E6" w:rsidR="00E80713" w:rsidRDefault="00E80713">
      <w:pPr>
        <w:pStyle w:val="CommentText"/>
      </w:pPr>
      <w:r>
        <w:rPr>
          <w:rStyle w:val="CommentReference"/>
        </w:rPr>
        <w:annotationRef/>
      </w:r>
      <w:r>
        <w:t xml:space="preserve">I am not sure if we should have “a” in front of “cancer diagnosis”. I see you sometimes add it, and most of times do not add it. </w:t>
      </w:r>
    </w:p>
  </w:comment>
  <w:comment w:id="8" w:author="Zhu, Liang" w:date="2021-03-30T19:36:00Z" w:initials="ZL">
    <w:p w14:paraId="3EEFF7A2" w14:textId="2615A2ED" w:rsidR="00E80713" w:rsidRDefault="00E80713">
      <w:pPr>
        <w:pStyle w:val="CommentText"/>
      </w:pPr>
      <w:r>
        <w:rPr>
          <w:rStyle w:val="CommentReference"/>
        </w:rPr>
        <w:annotationRef/>
      </w:r>
      <w:r>
        <w:t>There are too many “with” in this sentence</w:t>
      </w:r>
    </w:p>
  </w:comment>
  <w:comment w:id="20" w:author="Zhu, Liang" w:date="2021-03-30T19:37:00Z" w:initials="ZL">
    <w:p w14:paraId="61C5E1CE" w14:textId="513AB2AC" w:rsidR="00E80713" w:rsidRDefault="00E80713">
      <w:pPr>
        <w:pStyle w:val="CommentText"/>
      </w:pPr>
      <w:r>
        <w:rPr>
          <w:rStyle w:val="CommentReference"/>
        </w:rPr>
        <w:annotationRef/>
      </w:r>
      <w:r>
        <w:t>shall we add “are” before “around”?</w:t>
      </w:r>
    </w:p>
  </w:comment>
  <w:comment w:id="21" w:author="Zhang, GQ" w:date="2021-04-01T09:52:00Z" w:initials="ZG">
    <w:p w14:paraId="125EA040" w14:textId="069E8471" w:rsidR="00E80713" w:rsidRDefault="00E80713">
      <w:pPr>
        <w:pStyle w:val="CommentText"/>
      </w:pPr>
      <w:r>
        <w:rPr>
          <w:rStyle w:val="CommentReference"/>
        </w:rPr>
        <w:annotationRef/>
      </w:r>
      <w:r>
        <w:t>Not needed.</w:t>
      </w:r>
    </w:p>
  </w:comment>
  <w:comment w:id="23" w:author="Zhu, Liang" w:date="2021-03-30T19:43:00Z" w:initials="ZL">
    <w:p w14:paraId="54E95CDA" w14:textId="1C8E79A9" w:rsidR="00E80713" w:rsidRPr="00E20025" w:rsidRDefault="00E80713" w:rsidP="00E20025">
      <w:pPr>
        <w:shd w:val="clear" w:color="auto" w:fill="FFFFFF"/>
        <w:spacing w:after="0" w:line="360" w:lineRule="atLeast"/>
        <w:rPr>
          <w:rFonts w:ascii="Helvetica" w:eastAsia="Times New Roman" w:hAnsi="Helvetica" w:cs="Helvetica"/>
          <w:iCs/>
          <w:color w:val="232323"/>
          <w:sz w:val="18"/>
          <w:szCs w:val="18"/>
        </w:rPr>
      </w:pPr>
      <w:r>
        <w:rPr>
          <w:rStyle w:val="CommentReference"/>
        </w:rPr>
        <w:annotationRef/>
      </w:r>
      <w:r>
        <w:rPr>
          <w:rFonts w:ascii="Helvetica" w:eastAsia="Times New Roman" w:hAnsi="Helvetica" w:cs="Helvetica"/>
          <w:iCs/>
          <w:color w:val="232323"/>
          <w:sz w:val="18"/>
          <w:szCs w:val="18"/>
        </w:rPr>
        <w:t>The two references</w:t>
      </w:r>
      <w:r w:rsidRPr="00E20025">
        <w:rPr>
          <w:rFonts w:ascii="Helvetica" w:eastAsia="Times New Roman" w:hAnsi="Helvetica" w:cs="Helvetica"/>
          <w:iCs/>
          <w:color w:val="232323"/>
          <w:sz w:val="18"/>
          <w:szCs w:val="18"/>
        </w:rPr>
        <w:t xml:space="preserve"> are below. I do not have Endnote, so I cannot add to the reference. Let’s ask Dr. Huili Zhu to add them.</w:t>
      </w:r>
    </w:p>
    <w:p w14:paraId="22CB6680" w14:textId="77777777" w:rsidR="00E80713" w:rsidRPr="00E20025" w:rsidRDefault="00E80713" w:rsidP="00E20025">
      <w:pPr>
        <w:shd w:val="clear" w:color="auto" w:fill="FFFFFF"/>
        <w:spacing w:after="0" w:line="360" w:lineRule="atLeast"/>
        <w:rPr>
          <w:rFonts w:ascii="Helvetica" w:eastAsia="Times New Roman" w:hAnsi="Helvetica" w:cs="Helvetica"/>
          <w:i/>
          <w:iCs/>
          <w:color w:val="232323"/>
          <w:sz w:val="18"/>
          <w:szCs w:val="18"/>
        </w:rPr>
      </w:pPr>
    </w:p>
    <w:p w14:paraId="1647D510" w14:textId="652B9B15" w:rsidR="00E80713" w:rsidRPr="00555AA8" w:rsidRDefault="00E80713" w:rsidP="00E20025">
      <w:pPr>
        <w:numPr>
          <w:ilvl w:val="0"/>
          <w:numId w:val="3"/>
        </w:numPr>
        <w:shd w:val="clear" w:color="auto" w:fill="FFFFFF"/>
        <w:spacing w:after="0" w:line="360" w:lineRule="atLeast"/>
        <w:ind w:left="0"/>
        <w:rPr>
          <w:rFonts w:ascii="Helvetica" w:eastAsia="Times New Roman" w:hAnsi="Helvetica" w:cs="Helvetica"/>
          <w:i/>
          <w:iCs/>
          <w:color w:val="232323"/>
          <w:sz w:val="18"/>
          <w:szCs w:val="18"/>
        </w:rPr>
      </w:pPr>
      <w:r w:rsidRPr="00555AA8">
        <w:rPr>
          <w:rFonts w:ascii="Helvetica" w:eastAsia="Times New Roman" w:hAnsi="Helvetica" w:cs="Helvetica"/>
          <w:i/>
          <w:iCs/>
          <w:color w:val="232323"/>
          <w:sz w:val="18"/>
          <w:szCs w:val="18"/>
        </w:rPr>
        <w:t>Coronavirus Disease 2019 (COVID-19): Who Is at Increased Risk for Severe Illness? - People of Any Age with Underlying Medical Conditions. Centers for Disease Control and Prevention. Available at: </w:t>
      </w:r>
      <w:hyperlink r:id="rId1" w:tgtFrame="_blank" w:history="1">
        <w:r w:rsidRPr="00555AA8">
          <w:rPr>
            <w:rFonts w:ascii="Helvetica" w:eastAsia="Times New Roman" w:hAnsi="Helvetica" w:cs="Helvetica"/>
            <w:i/>
            <w:iCs/>
            <w:color w:val="005B92"/>
            <w:sz w:val="18"/>
            <w:szCs w:val="18"/>
            <w:u w:val="single"/>
          </w:rPr>
          <w:t>http://www.cdc.gov/coronavirus/2019-ncov/need-extra-precautions/people-with-medical-conditions.html</w:t>
        </w:r>
      </w:hyperlink>
      <w:r w:rsidRPr="00555AA8">
        <w:rPr>
          <w:rFonts w:ascii="Helvetica" w:eastAsia="Times New Roman" w:hAnsi="Helvetica" w:cs="Helvetica"/>
          <w:i/>
          <w:iCs/>
          <w:color w:val="232323"/>
          <w:sz w:val="18"/>
          <w:szCs w:val="18"/>
        </w:rPr>
        <w:t> (Accessed on January 5, 2021).</w:t>
      </w:r>
    </w:p>
    <w:p w14:paraId="5CC5920A" w14:textId="77777777" w:rsidR="00E80713" w:rsidRPr="00555AA8" w:rsidRDefault="00E80713" w:rsidP="00E20025">
      <w:pPr>
        <w:numPr>
          <w:ilvl w:val="0"/>
          <w:numId w:val="3"/>
        </w:numPr>
        <w:shd w:val="clear" w:color="auto" w:fill="FFFFFF"/>
        <w:spacing w:after="0" w:line="360" w:lineRule="atLeast"/>
        <w:ind w:left="0"/>
        <w:rPr>
          <w:rFonts w:ascii="Helvetica" w:eastAsia="Times New Roman" w:hAnsi="Helvetica" w:cs="Helvetica"/>
          <w:i/>
          <w:iCs/>
          <w:color w:val="232323"/>
          <w:sz w:val="18"/>
          <w:szCs w:val="18"/>
        </w:rPr>
      </w:pPr>
      <w:r w:rsidRPr="00555AA8">
        <w:rPr>
          <w:rFonts w:ascii="Helvetica" w:eastAsia="Times New Roman" w:hAnsi="Helvetica" w:cs="Helvetica"/>
          <w:i/>
          <w:iCs/>
          <w:color w:val="232323"/>
          <w:sz w:val="18"/>
          <w:szCs w:val="18"/>
        </w:rPr>
        <w:t>Coronavirus Disease 2019 (COVID-19): Evidence used to update the list of underlying medical conditions that increase a person's risk of severe illness from COVID-19. Centers for Disease Control and Prevention. Available at: </w:t>
      </w:r>
      <w:hyperlink r:id="rId2" w:tgtFrame="_blank" w:history="1">
        <w:r w:rsidRPr="00555AA8">
          <w:rPr>
            <w:rFonts w:ascii="Helvetica" w:eastAsia="Times New Roman" w:hAnsi="Helvetica" w:cs="Helvetica"/>
            <w:i/>
            <w:iCs/>
            <w:color w:val="005B92"/>
            <w:sz w:val="18"/>
            <w:szCs w:val="18"/>
            <w:u w:val="single"/>
          </w:rPr>
          <w:t>http://www.cdc.gov/coronavirus/2019-ncov/need-extra-precautions/evidence-table.html</w:t>
        </w:r>
      </w:hyperlink>
      <w:r w:rsidRPr="00555AA8">
        <w:rPr>
          <w:rFonts w:ascii="Helvetica" w:eastAsia="Times New Roman" w:hAnsi="Helvetica" w:cs="Helvetica"/>
          <w:i/>
          <w:iCs/>
          <w:color w:val="232323"/>
          <w:sz w:val="18"/>
          <w:szCs w:val="18"/>
        </w:rPr>
        <w:t> (Accessed on January 5, 2021).</w:t>
      </w:r>
    </w:p>
    <w:p w14:paraId="2280718F" w14:textId="77777777" w:rsidR="00E80713" w:rsidRDefault="00E80713" w:rsidP="00E20025">
      <w:pPr>
        <w:pStyle w:val="CommentText"/>
        <w:rPr>
          <w:noProof/>
        </w:rPr>
      </w:pPr>
    </w:p>
    <w:p w14:paraId="6F315347" w14:textId="5254B245" w:rsidR="00E80713" w:rsidRDefault="00E80713">
      <w:pPr>
        <w:pStyle w:val="CommentText"/>
      </w:pPr>
    </w:p>
  </w:comment>
  <w:comment w:id="24" w:author="Zhu, Huili" w:date="2021-04-01T12:11:00Z" w:initials="ZH">
    <w:p w14:paraId="70EC5BF6" w14:textId="044CEE39" w:rsidR="00E80713" w:rsidRDefault="00E80713">
      <w:pPr>
        <w:pStyle w:val="CommentText"/>
      </w:pPr>
      <w:r>
        <w:rPr>
          <w:rStyle w:val="CommentReference"/>
        </w:rPr>
        <w:annotationRef/>
      </w:r>
      <w:r>
        <w:t>Added both.</w:t>
      </w:r>
    </w:p>
  </w:comment>
  <w:comment w:id="25" w:author="Zhu, Liang" w:date="2021-03-30T19:44:00Z" w:initials="ZL">
    <w:p w14:paraId="131FFA6D" w14:textId="09BA9931" w:rsidR="00E80713" w:rsidRDefault="00E80713">
      <w:pPr>
        <w:pStyle w:val="CommentText"/>
      </w:pPr>
      <w:r>
        <w:rPr>
          <w:rStyle w:val="CommentReference"/>
        </w:rPr>
        <w:annotationRef/>
      </w:r>
      <w:r>
        <w:t>Shall we use past tense in this paragraph?</w:t>
      </w:r>
    </w:p>
  </w:comment>
  <w:comment w:id="26" w:author="Zhang, GQ" w:date="2021-04-01T09:47:00Z" w:initials="ZG">
    <w:p w14:paraId="4587C41F" w14:textId="500B8EDA" w:rsidR="00E80713" w:rsidRDefault="00E80713">
      <w:pPr>
        <w:pStyle w:val="CommentText"/>
      </w:pPr>
      <w:r>
        <w:rPr>
          <w:rStyle w:val="CommentReference"/>
        </w:rPr>
        <w:annotationRef/>
      </w:r>
      <w:r>
        <w:t xml:space="preserve">Method should use present tense, as Dr. Chung indicated.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97A9EC" w15:done="0"/>
  <w15:commentEx w15:paraId="3EEFF7A2" w15:done="0"/>
  <w15:commentEx w15:paraId="61C5E1CE" w15:done="0"/>
  <w15:commentEx w15:paraId="125EA040" w15:paraIdParent="61C5E1CE" w15:done="0"/>
  <w15:commentEx w15:paraId="6F315347" w15:done="0"/>
  <w15:commentEx w15:paraId="70EC5BF6" w15:paraIdParent="6F315347" w15:done="0"/>
  <w15:commentEx w15:paraId="131FFA6D" w15:done="0"/>
  <w15:commentEx w15:paraId="4587C41F" w15:paraIdParent="131FF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1670" w16cex:dateUtc="2021-04-01T14:52:00Z"/>
  <w16cex:commentExtensible w16cex:durableId="241036E9" w16cex:dateUtc="2021-04-01T16:11:00Z"/>
  <w16cex:commentExtensible w16cex:durableId="24101549" w16cex:dateUtc="2021-04-01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97A9EC" w16cid:durableId="2410150D"/>
  <w16cid:commentId w16cid:paraId="3EEFF7A2" w16cid:durableId="2410150E"/>
  <w16cid:commentId w16cid:paraId="61C5E1CE" w16cid:durableId="2410150F"/>
  <w16cid:commentId w16cid:paraId="125EA040" w16cid:durableId="24101670"/>
  <w16cid:commentId w16cid:paraId="6F315347" w16cid:durableId="24101510"/>
  <w16cid:commentId w16cid:paraId="70EC5BF6" w16cid:durableId="241036E9"/>
  <w16cid:commentId w16cid:paraId="131FFA6D" w16cid:durableId="24101511"/>
  <w16cid:commentId w16cid:paraId="4587C41F" w16cid:durableId="241015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4A60C" w14:textId="77777777" w:rsidR="00E80713" w:rsidRDefault="00E80713" w:rsidP="008E70C2">
      <w:pPr>
        <w:spacing w:after="0" w:line="240" w:lineRule="auto"/>
      </w:pPr>
      <w:r>
        <w:separator/>
      </w:r>
    </w:p>
  </w:endnote>
  <w:endnote w:type="continuationSeparator" w:id="0">
    <w:p w14:paraId="474EBD07" w14:textId="77777777" w:rsidR="00E80713" w:rsidRDefault="00E80713" w:rsidP="008E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Light">
    <w:altName w:val="CSongGB18030C-LightHWL"/>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C2461" w14:textId="77777777" w:rsidR="00E80713" w:rsidRDefault="00E80713" w:rsidP="008E70C2">
      <w:pPr>
        <w:spacing w:after="0" w:line="240" w:lineRule="auto"/>
      </w:pPr>
      <w:r>
        <w:separator/>
      </w:r>
    </w:p>
  </w:footnote>
  <w:footnote w:type="continuationSeparator" w:id="0">
    <w:p w14:paraId="4C5F7BD8" w14:textId="77777777" w:rsidR="00E80713" w:rsidRDefault="00E80713" w:rsidP="008E7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E38"/>
    <w:multiLevelType w:val="multilevel"/>
    <w:tmpl w:val="70AE2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77697"/>
    <w:multiLevelType w:val="hybridMultilevel"/>
    <w:tmpl w:val="BEA43348"/>
    <w:lvl w:ilvl="0" w:tplc="5A6EA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974DC2"/>
    <w:multiLevelType w:val="multilevel"/>
    <w:tmpl w:val="9990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GQ">
    <w15:presenceInfo w15:providerId="AD" w15:userId="S::gzh238@uky.edu::ac55a4fb-77f2-4888-879d-60428e6b158b"/>
  </w15:person>
  <w15:person w15:author="Zhu, Liang">
    <w15:presenceInfo w15:providerId="AD" w15:userId="S-1-5-21-1292428093-879983540-839522115-105188"/>
  </w15:person>
  <w15:person w15:author="Zhu, Huili">
    <w15:presenceInfo w15:providerId="AD" w15:userId="S::huili.zhu@mountsinai.org::6abdd497-1e01-4e5d-8b99-53541508c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2x5f92stdwtledax8vt92z0xw2ezvd59we&quot;&gt;My EndNote Library-Converted&lt;record-ids&gt;&lt;item&gt;76&lt;/item&gt;&lt;item&gt;77&lt;/item&gt;&lt;item&gt;78&lt;/item&gt;&lt;item&gt;79&lt;/item&gt;&lt;item&gt;81&lt;/item&gt;&lt;item&gt;82&lt;/item&gt;&lt;item&gt;83&lt;/item&gt;&lt;item&gt;84&lt;/item&gt;&lt;item&gt;85&lt;/item&gt;&lt;item&gt;86&lt;/item&gt;&lt;item&gt;87&lt;/item&gt;&lt;item&gt;88&lt;/item&gt;&lt;item&gt;89&lt;/item&gt;&lt;item&gt;90&lt;/item&gt;&lt;item&gt;91&lt;/item&gt;&lt;item&gt;93&lt;/item&gt;&lt;item&gt;94&lt;/item&gt;&lt;item&gt;95&lt;/item&gt;&lt;item&gt;96&lt;/item&gt;&lt;item&gt;97&lt;/item&gt;&lt;item&gt;98&lt;/item&gt;&lt;item&gt;99&lt;/item&gt;&lt;item&gt;100&lt;/item&gt;&lt;item&gt;101&lt;/item&gt;&lt;item&gt;102&lt;/item&gt;&lt;item&gt;103&lt;/item&gt;&lt;item&gt;104&lt;/item&gt;&lt;item&gt;106&lt;/item&gt;&lt;item&gt;107&lt;/item&gt;&lt;item&gt;108&lt;/item&gt;&lt;item&gt;109&lt;/item&gt;&lt;item&gt;110&lt;/item&gt;&lt;item&gt;111&lt;/item&gt;&lt;item&gt;112&lt;/item&gt;&lt;item&gt;113&lt;/item&gt;&lt;item&gt;114&lt;/item&gt;&lt;item&gt;121&lt;/item&gt;&lt;item&gt;122&lt;/item&gt;&lt;item&gt;123&lt;/item&gt;&lt;/record-ids&gt;&lt;/item&gt;&lt;/Libraries&gt;"/>
  </w:docVars>
  <w:rsids>
    <w:rsidRoot w:val="00683CDC"/>
    <w:rsid w:val="00000646"/>
    <w:rsid w:val="000069D7"/>
    <w:rsid w:val="00007A1C"/>
    <w:rsid w:val="00010417"/>
    <w:rsid w:val="00010BC6"/>
    <w:rsid w:val="00011617"/>
    <w:rsid w:val="00013C18"/>
    <w:rsid w:val="000155FC"/>
    <w:rsid w:val="000216FC"/>
    <w:rsid w:val="00024AF9"/>
    <w:rsid w:val="00027B41"/>
    <w:rsid w:val="00027DF9"/>
    <w:rsid w:val="00027F73"/>
    <w:rsid w:val="00031189"/>
    <w:rsid w:val="000353FE"/>
    <w:rsid w:val="000356FF"/>
    <w:rsid w:val="000377E3"/>
    <w:rsid w:val="0004217D"/>
    <w:rsid w:val="00044B78"/>
    <w:rsid w:val="000530BA"/>
    <w:rsid w:val="0005343C"/>
    <w:rsid w:val="00053576"/>
    <w:rsid w:val="00055DA4"/>
    <w:rsid w:val="000609CA"/>
    <w:rsid w:val="00062568"/>
    <w:rsid w:val="00063CFD"/>
    <w:rsid w:val="0006477F"/>
    <w:rsid w:val="0006559D"/>
    <w:rsid w:val="00065EA2"/>
    <w:rsid w:val="000703D0"/>
    <w:rsid w:val="00070496"/>
    <w:rsid w:val="00072B27"/>
    <w:rsid w:val="00075832"/>
    <w:rsid w:val="00075957"/>
    <w:rsid w:val="000818F6"/>
    <w:rsid w:val="00081DF4"/>
    <w:rsid w:val="00087DE7"/>
    <w:rsid w:val="00093026"/>
    <w:rsid w:val="00093F51"/>
    <w:rsid w:val="00095F07"/>
    <w:rsid w:val="000A2833"/>
    <w:rsid w:val="000A37E1"/>
    <w:rsid w:val="000A4084"/>
    <w:rsid w:val="000A49B9"/>
    <w:rsid w:val="000A4C79"/>
    <w:rsid w:val="000A626F"/>
    <w:rsid w:val="000B459A"/>
    <w:rsid w:val="000B46F2"/>
    <w:rsid w:val="000B55DA"/>
    <w:rsid w:val="000B6E2F"/>
    <w:rsid w:val="000C0793"/>
    <w:rsid w:val="000C12B3"/>
    <w:rsid w:val="000C1353"/>
    <w:rsid w:val="000C1DFD"/>
    <w:rsid w:val="000C23C0"/>
    <w:rsid w:val="000C3380"/>
    <w:rsid w:val="000C4AB0"/>
    <w:rsid w:val="000C62B9"/>
    <w:rsid w:val="000D258F"/>
    <w:rsid w:val="000E0436"/>
    <w:rsid w:val="000E3837"/>
    <w:rsid w:val="000E510B"/>
    <w:rsid w:val="000E5315"/>
    <w:rsid w:val="000E68EE"/>
    <w:rsid w:val="000E6F4C"/>
    <w:rsid w:val="000F1948"/>
    <w:rsid w:val="000F198F"/>
    <w:rsid w:val="000F4DC0"/>
    <w:rsid w:val="000F5281"/>
    <w:rsid w:val="000F661B"/>
    <w:rsid w:val="00100FB8"/>
    <w:rsid w:val="00101181"/>
    <w:rsid w:val="0010248F"/>
    <w:rsid w:val="001024CF"/>
    <w:rsid w:val="00104869"/>
    <w:rsid w:val="00105A62"/>
    <w:rsid w:val="0010735E"/>
    <w:rsid w:val="001138DF"/>
    <w:rsid w:val="00116CA9"/>
    <w:rsid w:val="00117A9A"/>
    <w:rsid w:val="0012076D"/>
    <w:rsid w:val="001246CD"/>
    <w:rsid w:val="00126842"/>
    <w:rsid w:val="00131223"/>
    <w:rsid w:val="00133735"/>
    <w:rsid w:val="00142A7E"/>
    <w:rsid w:val="00144220"/>
    <w:rsid w:val="00144F3C"/>
    <w:rsid w:val="0014664D"/>
    <w:rsid w:val="00146702"/>
    <w:rsid w:val="001521D9"/>
    <w:rsid w:val="00152D65"/>
    <w:rsid w:val="00152DE2"/>
    <w:rsid w:val="00154BD2"/>
    <w:rsid w:val="001552D7"/>
    <w:rsid w:val="0015788A"/>
    <w:rsid w:val="001608AF"/>
    <w:rsid w:val="00162446"/>
    <w:rsid w:val="00167953"/>
    <w:rsid w:val="00170497"/>
    <w:rsid w:val="00170B40"/>
    <w:rsid w:val="00174F7E"/>
    <w:rsid w:val="001752AC"/>
    <w:rsid w:val="0017672D"/>
    <w:rsid w:val="001822CC"/>
    <w:rsid w:val="00185F59"/>
    <w:rsid w:val="00187936"/>
    <w:rsid w:val="0019178D"/>
    <w:rsid w:val="0019419C"/>
    <w:rsid w:val="001974FF"/>
    <w:rsid w:val="00197E53"/>
    <w:rsid w:val="00197F37"/>
    <w:rsid w:val="001A0A80"/>
    <w:rsid w:val="001A2A94"/>
    <w:rsid w:val="001A2B42"/>
    <w:rsid w:val="001A30F3"/>
    <w:rsid w:val="001A5B4C"/>
    <w:rsid w:val="001A67D1"/>
    <w:rsid w:val="001A7F89"/>
    <w:rsid w:val="001B0AAB"/>
    <w:rsid w:val="001B22E3"/>
    <w:rsid w:val="001B26F8"/>
    <w:rsid w:val="001B5601"/>
    <w:rsid w:val="001B5886"/>
    <w:rsid w:val="001B5A6D"/>
    <w:rsid w:val="001B78B5"/>
    <w:rsid w:val="001C069A"/>
    <w:rsid w:val="001C14E8"/>
    <w:rsid w:val="001C3978"/>
    <w:rsid w:val="001D0038"/>
    <w:rsid w:val="001D1557"/>
    <w:rsid w:val="001D1941"/>
    <w:rsid w:val="001D47D4"/>
    <w:rsid w:val="001D4C2C"/>
    <w:rsid w:val="001D549B"/>
    <w:rsid w:val="001E1EF0"/>
    <w:rsid w:val="001E4C1C"/>
    <w:rsid w:val="001F11BB"/>
    <w:rsid w:val="001F308E"/>
    <w:rsid w:val="001F4971"/>
    <w:rsid w:val="001F55FC"/>
    <w:rsid w:val="001F783A"/>
    <w:rsid w:val="00203AA1"/>
    <w:rsid w:val="0020699E"/>
    <w:rsid w:val="00211C4A"/>
    <w:rsid w:val="002125C2"/>
    <w:rsid w:val="0021271E"/>
    <w:rsid w:val="00217A47"/>
    <w:rsid w:val="00222488"/>
    <w:rsid w:val="00222E3E"/>
    <w:rsid w:val="00223345"/>
    <w:rsid w:val="002246F1"/>
    <w:rsid w:val="002246F2"/>
    <w:rsid w:val="00224BD2"/>
    <w:rsid w:val="002250FD"/>
    <w:rsid w:val="00227771"/>
    <w:rsid w:val="00231508"/>
    <w:rsid w:val="002342CC"/>
    <w:rsid w:val="00234FE4"/>
    <w:rsid w:val="00237BFA"/>
    <w:rsid w:val="00241F57"/>
    <w:rsid w:val="00242ECF"/>
    <w:rsid w:val="00243E9C"/>
    <w:rsid w:val="00244457"/>
    <w:rsid w:val="00246D19"/>
    <w:rsid w:val="002472AA"/>
    <w:rsid w:val="00253CDF"/>
    <w:rsid w:val="0025536A"/>
    <w:rsid w:val="00255962"/>
    <w:rsid w:val="00260B4B"/>
    <w:rsid w:val="002619EA"/>
    <w:rsid w:val="00261ED2"/>
    <w:rsid w:val="00264A15"/>
    <w:rsid w:val="00264A52"/>
    <w:rsid w:val="00265E15"/>
    <w:rsid w:val="00270D7B"/>
    <w:rsid w:val="00271853"/>
    <w:rsid w:val="00272D1B"/>
    <w:rsid w:val="00281531"/>
    <w:rsid w:val="002849A0"/>
    <w:rsid w:val="00284F51"/>
    <w:rsid w:val="00295BA5"/>
    <w:rsid w:val="00296019"/>
    <w:rsid w:val="002A16EC"/>
    <w:rsid w:val="002A2659"/>
    <w:rsid w:val="002A3CCE"/>
    <w:rsid w:val="002A7891"/>
    <w:rsid w:val="002B2C4D"/>
    <w:rsid w:val="002B3C32"/>
    <w:rsid w:val="002B4BF0"/>
    <w:rsid w:val="002B7746"/>
    <w:rsid w:val="002B7A29"/>
    <w:rsid w:val="002D0C2F"/>
    <w:rsid w:val="002D0E80"/>
    <w:rsid w:val="002D1404"/>
    <w:rsid w:val="002D2AA3"/>
    <w:rsid w:val="002D44F8"/>
    <w:rsid w:val="002D47DF"/>
    <w:rsid w:val="002D7139"/>
    <w:rsid w:val="002E01E6"/>
    <w:rsid w:val="002E1442"/>
    <w:rsid w:val="002E177D"/>
    <w:rsid w:val="002E1F69"/>
    <w:rsid w:val="002E293F"/>
    <w:rsid w:val="002E4B91"/>
    <w:rsid w:val="002E594C"/>
    <w:rsid w:val="002E614F"/>
    <w:rsid w:val="002E78F4"/>
    <w:rsid w:val="002F3DA7"/>
    <w:rsid w:val="002F6292"/>
    <w:rsid w:val="002F6C32"/>
    <w:rsid w:val="002F74FB"/>
    <w:rsid w:val="003025B9"/>
    <w:rsid w:val="00302874"/>
    <w:rsid w:val="00303871"/>
    <w:rsid w:val="00312055"/>
    <w:rsid w:val="00312FD4"/>
    <w:rsid w:val="00313FD1"/>
    <w:rsid w:val="00320E83"/>
    <w:rsid w:val="003211EC"/>
    <w:rsid w:val="003240DA"/>
    <w:rsid w:val="00326224"/>
    <w:rsid w:val="00326343"/>
    <w:rsid w:val="003263A2"/>
    <w:rsid w:val="00327BE4"/>
    <w:rsid w:val="00330AAE"/>
    <w:rsid w:val="003323FA"/>
    <w:rsid w:val="00332684"/>
    <w:rsid w:val="00332C19"/>
    <w:rsid w:val="00333922"/>
    <w:rsid w:val="0033712E"/>
    <w:rsid w:val="00341051"/>
    <w:rsid w:val="00341C39"/>
    <w:rsid w:val="00342359"/>
    <w:rsid w:val="003453E3"/>
    <w:rsid w:val="003520EB"/>
    <w:rsid w:val="003525A4"/>
    <w:rsid w:val="0036052C"/>
    <w:rsid w:val="00360B1B"/>
    <w:rsid w:val="00360E9F"/>
    <w:rsid w:val="003631A0"/>
    <w:rsid w:val="00363F59"/>
    <w:rsid w:val="003657EE"/>
    <w:rsid w:val="00365DC3"/>
    <w:rsid w:val="0036611D"/>
    <w:rsid w:val="00370A53"/>
    <w:rsid w:val="00372A2F"/>
    <w:rsid w:val="00372ED5"/>
    <w:rsid w:val="00373E83"/>
    <w:rsid w:val="003749AD"/>
    <w:rsid w:val="00375A48"/>
    <w:rsid w:val="00381696"/>
    <w:rsid w:val="00383822"/>
    <w:rsid w:val="00384253"/>
    <w:rsid w:val="00385BCD"/>
    <w:rsid w:val="00386D9A"/>
    <w:rsid w:val="00387E85"/>
    <w:rsid w:val="0039066F"/>
    <w:rsid w:val="00393331"/>
    <w:rsid w:val="003945F5"/>
    <w:rsid w:val="003A133A"/>
    <w:rsid w:val="003A2190"/>
    <w:rsid w:val="003A253A"/>
    <w:rsid w:val="003A3F56"/>
    <w:rsid w:val="003B1B5C"/>
    <w:rsid w:val="003B4CAD"/>
    <w:rsid w:val="003C3167"/>
    <w:rsid w:val="003C5215"/>
    <w:rsid w:val="003C61BA"/>
    <w:rsid w:val="003C6668"/>
    <w:rsid w:val="003D0067"/>
    <w:rsid w:val="003D2858"/>
    <w:rsid w:val="003D375A"/>
    <w:rsid w:val="003D43B2"/>
    <w:rsid w:val="003D5CDA"/>
    <w:rsid w:val="003D5D1B"/>
    <w:rsid w:val="003D720F"/>
    <w:rsid w:val="003E3346"/>
    <w:rsid w:val="003E6884"/>
    <w:rsid w:val="003F14E6"/>
    <w:rsid w:val="003F413D"/>
    <w:rsid w:val="003F5296"/>
    <w:rsid w:val="003F6528"/>
    <w:rsid w:val="003F70C8"/>
    <w:rsid w:val="00400417"/>
    <w:rsid w:val="00401809"/>
    <w:rsid w:val="00404D8C"/>
    <w:rsid w:val="00405221"/>
    <w:rsid w:val="00405F1A"/>
    <w:rsid w:val="004064A6"/>
    <w:rsid w:val="00416643"/>
    <w:rsid w:val="00427E94"/>
    <w:rsid w:val="00427EB1"/>
    <w:rsid w:val="004342B3"/>
    <w:rsid w:val="004348B8"/>
    <w:rsid w:val="00435E91"/>
    <w:rsid w:val="00436A2B"/>
    <w:rsid w:val="004374BB"/>
    <w:rsid w:val="0045188F"/>
    <w:rsid w:val="00454632"/>
    <w:rsid w:val="00456656"/>
    <w:rsid w:val="004572C4"/>
    <w:rsid w:val="00457398"/>
    <w:rsid w:val="00462EB7"/>
    <w:rsid w:val="00464BC8"/>
    <w:rsid w:val="00466740"/>
    <w:rsid w:val="00477268"/>
    <w:rsid w:val="00481D87"/>
    <w:rsid w:val="004825C1"/>
    <w:rsid w:val="0048316C"/>
    <w:rsid w:val="004833C3"/>
    <w:rsid w:val="004840B2"/>
    <w:rsid w:val="00491F50"/>
    <w:rsid w:val="004947D4"/>
    <w:rsid w:val="0049499A"/>
    <w:rsid w:val="00494FF9"/>
    <w:rsid w:val="00496C3E"/>
    <w:rsid w:val="00497E33"/>
    <w:rsid w:val="004A22CE"/>
    <w:rsid w:val="004A2BFD"/>
    <w:rsid w:val="004A2DB6"/>
    <w:rsid w:val="004A6964"/>
    <w:rsid w:val="004A75B1"/>
    <w:rsid w:val="004A770C"/>
    <w:rsid w:val="004B348F"/>
    <w:rsid w:val="004B3A46"/>
    <w:rsid w:val="004B5038"/>
    <w:rsid w:val="004B5FDF"/>
    <w:rsid w:val="004B7454"/>
    <w:rsid w:val="004B7A57"/>
    <w:rsid w:val="004C1D61"/>
    <w:rsid w:val="004C3E8B"/>
    <w:rsid w:val="004C4040"/>
    <w:rsid w:val="004C49B4"/>
    <w:rsid w:val="004C7D4B"/>
    <w:rsid w:val="004D14A6"/>
    <w:rsid w:val="004D2170"/>
    <w:rsid w:val="004D48A3"/>
    <w:rsid w:val="004D4B70"/>
    <w:rsid w:val="004D5737"/>
    <w:rsid w:val="004E10ED"/>
    <w:rsid w:val="004E3267"/>
    <w:rsid w:val="004E3561"/>
    <w:rsid w:val="004E3B44"/>
    <w:rsid w:val="004E7430"/>
    <w:rsid w:val="004F24E7"/>
    <w:rsid w:val="004F34D9"/>
    <w:rsid w:val="005024CC"/>
    <w:rsid w:val="00503D4E"/>
    <w:rsid w:val="00504740"/>
    <w:rsid w:val="005054B5"/>
    <w:rsid w:val="00514736"/>
    <w:rsid w:val="005156E8"/>
    <w:rsid w:val="005167DB"/>
    <w:rsid w:val="00517BE7"/>
    <w:rsid w:val="005208FE"/>
    <w:rsid w:val="00520BE5"/>
    <w:rsid w:val="00525646"/>
    <w:rsid w:val="00525E1D"/>
    <w:rsid w:val="0052646A"/>
    <w:rsid w:val="00533DF3"/>
    <w:rsid w:val="005357B1"/>
    <w:rsid w:val="00537EFE"/>
    <w:rsid w:val="00544ACA"/>
    <w:rsid w:val="005459DB"/>
    <w:rsid w:val="00547608"/>
    <w:rsid w:val="005561BE"/>
    <w:rsid w:val="005637DC"/>
    <w:rsid w:val="00567FC3"/>
    <w:rsid w:val="00571451"/>
    <w:rsid w:val="00572ECF"/>
    <w:rsid w:val="00574972"/>
    <w:rsid w:val="00574C75"/>
    <w:rsid w:val="005757DF"/>
    <w:rsid w:val="00576CA4"/>
    <w:rsid w:val="005777FF"/>
    <w:rsid w:val="00577C79"/>
    <w:rsid w:val="00586477"/>
    <w:rsid w:val="005903B4"/>
    <w:rsid w:val="005979AB"/>
    <w:rsid w:val="00597BBD"/>
    <w:rsid w:val="005A0563"/>
    <w:rsid w:val="005A254C"/>
    <w:rsid w:val="005A3690"/>
    <w:rsid w:val="005A6A9C"/>
    <w:rsid w:val="005A75F1"/>
    <w:rsid w:val="005B0957"/>
    <w:rsid w:val="005B0BFA"/>
    <w:rsid w:val="005B2E5E"/>
    <w:rsid w:val="005B6598"/>
    <w:rsid w:val="005B7622"/>
    <w:rsid w:val="005C08F9"/>
    <w:rsid w:val="005C0A9F"/>
    <w:rsid w:val="005C1CAC"/>
    <w:rsid w:val="005C2E1F"/>
    <w:rsid w:val="005C4311"/>
    <w:rsid w:val="005C505F"/>
    <w:rsid w:val="005C5BA4"/>
    <w:rsid w:val="005D0014"/>
    <w:rsid w:val="005D405B"/>
    <w:rsid w:val="005D450D"/>
    <w:rsid w:val="005D6A7D"/>
    <w:rsid w:val="005E1B38"/>
    <w:rsid w:val="005E44E4"/>
    <w:rsid w:val="005E62B4"/>
    <w:rsid w:val="005E699F"/>
    <w:rsid w:val="005E6A32"/>
    <w:rsid w:val="005E6F00"/>
    <w:rsid w:val="005F24FF"/>
    <w:rsid w:val="005F3049"/>
    <w:rsid w:val="005F5A9A"/>
    <w:rsid w:val="0060247E"/>
    <w:rsid w:val="00602C25"/>
    <w:rsid w:val="0060411A"/>
    <w:rsid w:val="00604E2A"/>
    <w:rsid w:val="00612677"/>
    <w:rsid w:val="00620EC5"/>
    <w:rsid w:val="00622AEA"/>
    <w:rsid w:val="00627A29"/>
    <w:rsid w:val="006301BC"/>
    <w:rsid w:val="006320CF"/>
    <w:rsid w:val="006328E2"/>
    <w:rsid w:val="00634693"/>
    <w:rsid w:val="00640834"/>
    <w:rsid w:val="006445D3"/>
    <w:rsid w:val="00650D66"/>
    <w:rsid w:val="0065280E"/>
    <w:rsid w:val="00654F6D"/>
    <w:rsid w:val="00657AFE"/>
    <w:rsid w:val="006605BE"/>
    <w:rsid w:val="006620FA"/>
    <w:rsid w:val="006623B2"/>
    <w:rsid w:val="00665C51"/>
    <w:rsid w:val="006660DA"/>
    <w:rsid w:val="00666CFF"/>
    <w:rsid w:val="00672F81"/>
    <w:rsid w:val="006733AE"/>
    <w:rsid w:val="0067360D"/>
    <w:rsid w:val="00675D6A"/>
    <w:rsid w:val="0067707A"/>
    <w:rsid w:val="0067775B"/>
    <w:rsid w:val="00677BD8"/>
    <w:rsid w:val="00680CA3"/>
    <w:rsid w:val="006834C1"/>
    <w:rsid w:val="00683CDC"/>
    <w:rsid w:val="0068712D"/>
    <w:rsid w:val="00692797"/>
    <w:rsid w:val="006942FD"/>
    <w:rsid w:val="006944D2"/>
    <w:rsid w:val="0069559A"/>
    <w:rsid w:val="006970F0"/>
    <w:rsid w:val="00697FDC"/>
    <w:rsid w:val="006A40C7"/>
    <w:rsid w:val="006A6268"/>
    <w:rsid w:val="006A6DA6"/>
    <w:rsid w:val="006A775F"/>
    <w:rsid w:val="006B2122"/>
    <w:rsid w:val="006B604C"/>
    <w:rsid w:val="006C088A"/>
    <w:rsid w:val="006C2443"/>
    <w:rsid w:val="006C265A"/>
    <w:rsid w:val="006C2835"/>
    <w:rsid w:val="006C4F3E"/>
    <w:rsid w:val="006C50C1"/>
    <w:rsid w:val="006C5CD9"/>
    <w:rsid w:val="006C6005"/>
    <w:rsid w:val="006C6951"/>
    <w:rsid w:val="006C70BD"/>
    <w:rsid w:val="006D1E58"/>
    <w:rsid w:val="006D67D5"/>
    <w:rsid w:val="006E03F4"/>
    <w:rsid w:val="006E105B"/>
    <w:rsid w:val="006E119F"/>
    <w:rsid w:val="006E4B86"/>
    <w:rsid w:val="006E6698"/>
    <w:rsid w:val="006F05BD"/>
    <w:rsid w:val="006F3FC7"/>
    <w:rsid w:val="006F419A"/>
    <w:rsid w:val="006F445D"/>
    <w:rsid w:val="006F49D5"/>
    <w:rsid w:val="006F7152"/>
    <w:rsid w:val="006F75D0"/>
    <w:rsid w:val="007019B4"/>
    <w:rsid w:val="0070306E"/>
    <w:rsid w:val="007032BA"/>
    <w:rsid w:val="00706552"/>
    <w:rsid w:val="00713976"/>
    <w:rsid w:val="007144AE"/>
    <w:rsid w:val="00714753"/>
    <w:rsid w:val="0071517D"/>
    <w:rsid w:val="0071778D"/>
    <w:rsid w:val="00722B42"/>
    <w:rsid w:val="00725B5A"/>
    <w:rsid w:val="00726DBD"/>
    <w:rsid w:val="007270F6"/>
    <w:rsid w:val="007273C6"/>
    <w:rsid w:val="00727707"/>
    <w:rsid w:val="00730598"/>
    <w:rsid w:val="00733FD1"/>
    <w:rsid w:val="007355C1"/>
    <w:rsid w:val="0073697B"/>
    <w:rsid w:val="007374CD"/>
    <w:rsid w:val="00737D34"/>
    <w:rsid w:val="00740175"/>
    <w:rsid w:val="00741C01"/>
    <w:rsid w:val="007476D3"/>
    <w:rsid w:val="0074787A"/>
    <w:rsid w:val="00750900"/>
    <w:rsid w:val="00751C14"/>
    <w:rsid w:val="00755690"/>
    <w:rsid w:val="0076237E"/>
    <w:rsid w:val="007642CC"/>
    <w:rsid w:val="00766275"/>
    <w:rsid w:val="00766747"/>
    <w:rsid w:val="00767D88"/>
    <w:rsid w:val="00767DC7"/>
    <w:rsid w:val="0077259E"/>
    <w:rsid w:val="007738E2"/>
    <w:rsid w:val="00776BC8"/>
    <w:rsid w:val="0078235E"/>
    <w:rsid w:val="00792964"/>
    <w:rsid w:val="007A0002"/>
    <w:rsid w:val="007A10E9"/>
    <w:rsid w:val="007A3AC7"/>
    <w:rsid w:val="007A3CBC"/>
    <w:rsid w:val="007A6DAF"/>
    <w:rsid w:val="007A7EE5"/>
    <w:rsid w:val="007B0DB5"/>
    <w:rsid w:val="007B15AE"/>
    <w:rsid w:val="007B4246"/>
    <w:rsid w:val="007C18DE"/>
    <w:rsid w:val="007C3E4B"/>
    <w:rsid w:val="007C60FC"/>
    <w:rsid w:val="007D0633"/>
    <w:rsid w:val="007D44F4"/>
    <w:rsid w:val="007D662B"/>
    <w:rsid w:val="007E54F7"/>
    <w:rsid w:val="007E62D9"/>
    <w:rsid w:val="007F480D"/>
    <w:rsid w:val="007F50DA"/>
    <w:rsid w:val="007F59D5"/>
    <w:rsid w:val="0080158A"/>
    <w:rsid w:val="00805FB7"/>
    <w:rsid w:val="00806FCD"/>
    <w:rsid w:val="00807D91"/>
    <w:rsid w:val="00810EAA"/>
    <w:rsid w:val="0081260B"/>
    <w:rsid w:val="00814CD1"/>
    <w:rsid w:val="00814D34"/>
    <w:rsid w:val="0081780C"/>
    <w:rsid w:val="008207A4"/>
    <w:rsid w:val="00825D88"/>
    <w:rsid w:val="00827A04"/>
    <w:rsid w:val="00833C70"/>
    <w:rsid w:val="0083428D"/>
    <w:rsid w:val="00834C7C"/>
    <w:rsid w:val="0083713F"/>
    <w:rsid w:val="00837548"/>
    <w:rsid w:val="00840E34"/>
    <w:rsid w:val="00841177"/>
    <w:rsid w:val="00842949"/>
    <w:rsid w:val="00842DE7"/>
    <w:rsid w:val="00844927"/>
    <w:rsid w:val="00860149"/>
    <w:rsid w:val="008626DE"/>
    <w:rsid w:val="00862AE2"/>
    <w:rsid w:val="00863165"/>
    <w:rsid w:val="0086561B"/>
    <w:rsid w:val="00871381"/>
    <w:rsid w:val="00875ACF"/>
    <w:rsid w:val="00876B9F"/>
    <w:rsid w:val="00881624"/>
    <w:rsid w:val="00883CD0"/>
    <w:rsid w:val="00883D82"/>
    <w:rsid w:val="00891DDB"/>
    <w:rsid w:val="00892BE1"/>
    <w:rsid w:val="00893FD4"/>
    <w:rsid w:val="008A38AA"/>
    <w:rsid w:val="008A4364"/>
    <w:rsid w:val="008A75F0"/>
    <w:rsid w:val="008A795B"/>
    <w:rsid w:val="008B00A9"/>
    <w:rsid w:val="008B1BB0"/>
    <w:rsid w:val="008C012B"/>
    <w:rsid w:val="008C165A"/>
    <w:rsid w:val="008C275C"/>
    <w:rsid w:val="008C334B"/>
    <w:rsid w:val="008C4C5B"/>
    <w:rsid w:val="008C5983"/>
    <w:rsid w:val="008C69C3"/>
    <w:rsid w:val="008C6C11"/>
    <w:rsid w:val="008D1463"/>
    <w:rsid w:val="008D5737"/>
    <w:rsid w:val="008D6E2D"/>
    <w:rsid w:val="008E1067"/>
    <w:rsid w:val="008E2430"/>
    <w:rsid w:val="008E2BED"/>
    <w:rsid w:val="008E64B6"/>
    <w:rsid w:val="008E6697"/>
    <w:rsid w:val="008E70C2"/>
    <w:rsid w:val="008F35E7"/>
    <w:rsid w:val="008F5686"/>
    <w:rsid w:val="008F710E"/>
    <w:rsid w:val="0090399B"/>
    <w:rsid w:val="009053B6"/>
    <w:rsid w:val="009077CD"/>
    <w:rsid w:val="00913379"/>
    <w:rsid w:val="009135AF"/>
    <w:rsid w:val="00914751"/>
    <w:rsid w:val="0091614C"/>
    <w:rsid w:val="00916564"/>
    <w:rsid w:val="00916F31"/>
    <w:rsid w:val="0091786E"/>
    <w:rsid w:val="00921785"/>
    <w:rsid w:val="00925ABF"/>
    <w:rsid w:val="00931CD8"/>
    <w:rsid w:val="00932A1E"/>
    <w:rsid w:val="009343E0"/>
    <w:rsid w:val="0093459C"/>
    <w:rsid w:val="0093497D"/>
    <w:rsid w:val="00934B97"/>
    <w:rsid w:val="00937922"/>
    <w:rsid w:val="00944B28"/>
    <w:rsid w:val="0094544E"/>
    <w:rsid w:val="0094591A"/>
    <w:rsid w:val="00947C0C"/>
    <w:rsid w:val="00952447"/>
    <w:rsid w:val="009535C2"/>
    <w:rsid w:val="00953FFB"/>
    <w:rsid w:val="009542E3"/>
    <w:rsid w:val="00957A9E"/>
    <w:rsid w:val="009626A3"/>
    <w:rsid w:val="0096336E"/>
    <w:rsid w:val="00964BCD"/>
    <w:rsid w:val="00971192"/>
    <w:rsid w:val="009711B0"/>
    <w:rsid w:val="00976E30"/>
    <w:rsid w:val="00977BB6"/>
    <w:rsid w:val="00982952"/>
    <w:rsid w:val="0098301A"/>
    <w:rsid w:val="0098657F"/>
    <w:rsid w:val="0098767E"/>
    <w:rsid w:val="00990797"/>
    <w:rsid w:val="009912F9"/>
    <w:rsid w:val="00993A22"/>
    <w:rsid w:val="009A3FCB"/>
    <w:rsid w:val="009A5F03"/>
    <w:rsid w:val="009A60D9"/>
    <w:rsid w:val="009A6D32"/>
    <w:rsid w:val="009A7023"/>
    <w:rsid w:val="009A72D5"/>
    <w:rsid w:val="009A734E"/>
    <w:rsid w:val="009A7CAD"/>
    <w:rsid w:val="009B0CAB"/>
    <w:rsid w:val="009B4561"/>
    <w:rsid w:val="009B7469"/>
    <w:rsid w:val="009C278E"/>
    <w:rsid w:val="009C774B"/>
    <w:rsid w:val="009D1098"/>
    <w:rsid w:val="009D522F"/>
    <w:rsid w:val="009D5F93"/>
    <w:rsid w:val="009E5E89"/>
    <w:rsid w:val="009F2FA9"/>
    <w:rsid w:val="009F391F"/>
    <w:rsid w:val="009F5C49"/>
    <w:rsid w:val="009F707C"/>
    <w:rsid w:val="009F765A"/>
    <w:rsid w:val="00A00B4D"/>
    <w:rsid w:val="00A01008"/>
    <w:rsid w:val="00A02E14"/>
    <w:rsid w:val="00A03C1E"/>
    <w:rsid w:val="00A03E76"/>
    <w:rsid w:val="00A07566"/>
    <w:rsid w:val="00A07E45"/>
    <w:rsid w:val="00A11736"/>
    <w:rsid w:val="00A1547D"/>
    <w:rsid w:val="00A15C0A"/>
    <w:rsid w:val="00A215EB"/>
    <w:rsid w:val="00A236B7"/>
    <w:rsid w:val="00A239CF"/>
    <w:rsid w:val="00A25BBE"/>
    <w:rsid w:val="00A26388"/>
    <w:rsid w:val="00A3105E"/>
    <w:rsid w:val="00A31081"/>
    <w:rsid w:val="00A323A6"/>
    <w:rsid w:val="00A348EB"/>
    <w:rsid w:val="00A37905"/>
    <w:rsid w:val="00A4104B"/>
    <w:rsid w:val="00A44233"/>
    <w:rsid w:val="00A4515C"/>
    <w:rsid w:val="00A5109B"/>
    <w:rsid w:val="00A5249F"/>
    <w:rsid w:val="00A54B3D"/>
    <w:rsid w:val="00A55343"/>
    <w:rsid w:val="00A5564E"/>
    <w:rsid w:val="00A607F1"/>
    <w:rsid w:val="00A6182D"/>
    <w:rsid w:val="00A65046"/>
    <w:rsid w:val="00A6507A"/>
    <w:rsid w:val="00A65624"/>
    <w:rsid w:val="00A66976"/>
    <w:rsid w:val="00A676C7"/>
    <w:rsid w:val="00A67BF6"/>
    <w:rsid w:val="00A7152E"/>
    <w:rsid w:val="00A72541"/>
    <w:rsid w:val="00A741AE"/>
    <w:rsid w:val="00A75598"/>
    <w:rsid w:val="00A80EDD"/>
    <w:rsid w:val="00A81E57"/>
    <w:rsid w:val="00A83615"/>
    <w:rsid w:val="00A84124"/>
    <w:rsid w:val="00A857BF"/>
    <w:rsid w:val="00A91030"/>
    <w:rsid w:val="00A9146E"/>
    <w:rsid w:val="00A94242"/>
    <w:rsid w:val="00A95926"/>
    <w:rsid w:val="00AA0193"/>
    <w:rsid w:val="00AA0C03"/>
    <w:rsid w:val="00AA2C04"/>
    <w:rsid w:val="00AA3ECD"/>
    <w:rsid w:val="00AA4988"/>
    <w:rsid w:val="00AA5963"/>
    <w:rsid w:val="00AA5E7E"/>
    <w:rsid w:val="00AB52A0"/>
    <w:rsid w:val="00AB5F48"/>
    <w:rsid w:val="00AB769A"/>
    <w:rsid w:val="00AC0551"/>
    <w:rsid w:val="00AC206A"/>
    <w:rsid w:val="00AC212B"/>
    <w:rsid w:val="00AC55CD"/>
    <w:rsid w:val="00AD1954"/>
    <w:rsid w:val="00AD305B"/>
    <w:rsid w:val="00AD50F0"/>
    <w:rsid w:val="00AD6B97"/>
    <w:rsid w:val="00AD7AD4"/>
    <w:rsid w:val="00AE1474"/>
    <w:rsid w:val="00AE2E33"/>
    <w:rsid w:val="00AE4092"/>
    <w:rsid w:val="00AE4A7F"/>
    <w:rsid w:val="00AE5A5B"/>
    <w:rsid w:val="00AF3603"/>
    <w:rsid w:val="00B01231"/>
    <w:rsid w:val="00B05987"/>
    <w:rsid w:val="00B07410"/>
    <w:rsid w:val="00B12140"/>
    <w:rsid w:val="00B145F8"/>
    <w:rsid w:val="00B1536C"/>
    <w:rsid w:val="00B2053C"/>
    <w:rsid w:val="00B2356A"/>
    <w:rsid w:val="00B268BB"/>
    <w:rsid w:val="00B27E1E"/>
    <w:rsid w:val="00B27F34"/>
    <w:rsid w:val="00B32DDE"/>
    <w:rsid w:val="00B34A85"/>
    <w:rsid w:val="00B34B1A"/>
    <w:rsid w:val="00B34E57"/>
    <w:rsid w:val="00B3605E"/>
    <w:rsid w:val="00B36649"/>
    <w:rsid w:val="00B36CC5"/>
    <w:rsid w:val="00B37552"/>
    <w:rsid w:val="00B400B5"/>
    <w:rsid w:val="00B402E1"/>
    <w:rsid w:val="00B40C84"/>
    <w:rsid w:val="00B44897"/>
    <w:rsid w:val="00B4495C"/>
    <w:rsid w:val="00B45CD0"/>
    <w:rsid w:val="00B46EA4"/>
    <w:rsid w:val="00B54906"/>
    <w:rsid w:val="00B57448"/>
    <w:rsid w:val="00B60D59"/>
    <w:rsid w:val="00B62AED"/>
    <w:rsid w:val="00B62B3F"/>
    <w:rsid w:val="00B652F0"/>
    <w:rsid w:val="00B654AD"/>
    <w:rsid w:val="00B66AC5"/>
    <w:rsid w:val="00B66D58"/>
    <w:rsid w:val="00B719CD"/>
    <w:rsid w:val="00B71B2F"/>
    <w:rsid w:val="00B72325"/>
    <w:rsid w:val="00B75F7D"/>
    <w:rsid w:val="00B7609C"/>
    <w:rsid w:val="00B77DAD"/>
    <w:rsid w:val="00B81779"/>
    <w:rsid w:val="00B827F9"/>
    <w:rsid w:val="00B82CF8"/>
    <w:rsid w:val="00B83040"/>
    <w:rsid w:val="00B8393D"/>
    <w:rsid w:val="00B84154"/>
    <w:rsid w:val="00B94133"/>
    <w:rsid w:val="00B95AF8"/>
    <w:rsid w:val="00B95B44"/>
    <w:rsid w:val="00B96330"/>
    <w:rsid w:val="00BA521E"/>
    <w:rsid w:val="00BB00D1"/>
    <w:rsid w:val="00BB0223"/>
    <w:rsid w:val="00BB02C5"/>
    <w:rsid w:val="00BB1823"/>
    <w:rsid w:val="00BB1853"/>
    <w:rsid w:val="00BB5958"/>
    <w:rsid w:val="00BB7B2B"/>
    <w:rsid w:val="00BB7BC4"/>
    <w:rsid w:val="00BC23EE"/>
    <w:rsid w:val="00BC2418"/>
    <w:rsid w:val="00BC2C90"/>
    <w:rsid w:val="00BC51F7"/>
    <w:rsid w:val="00BC52B1"/>
    <w:rsid w:val="00BD10F2"/>
    <w:rsid w:val="00BD1AA4"/>
    <w:rsid w:val="00BD2911"/>
    <w:rsid w:val="00BD342E"/>
    <w:rsid w:val="00BD4BEC"/>
    <w:rsid w:val="00BD7753"/>
    <w:rsid w:val="00BE2DA2"/>
    <w:rsid w:val="00BE55CF"/>
    <w:rsid w:val="00BF018A"/>
    <w:rsid w:val="00BF0EE0"/>
    <w:rsid w:val="00BF4537"/>
    <w:rsid w:val="00BF7AF0"/>
    <w:rsid w:val="00C023E7"/>
    <w:rsid w:val="00C030A5"/>
    <w:rsid w:val="00C04582"/>
    <w:rsid w:val="00C05E51"/>
    <w:rsid w:val="00C124BC"/>
    <w:rsid w:val="00C1577E"/>
    <w:rsid w:val="00C1657E"/>
    <w:rsid w:val="00C168E9"/>
    <w:rsid w:val="00C202B7"/>
    <w:rsid w:val="00C213BE"/>
    <w:rsid w:val="00C22077"/>
    <w:rsid w:val="00C22366"/>
    <w:rsid w:val="00C236C5"/>
    <w:rsid w:val="00C238E3"/>
    <w:rsid w:val="00C26643"/>
    <w:rsid w:val="00C26825"/>
    <w:rsid w:val="00C301B4"/>
    <w:rsid w:val="00C3217E"/>
    <w:rsid w:val="00C32654"/>
    <w:rsid w:val="00C34AD8"/>
    <w:rsid w:val="00C362C2"/>
    <w:rsid w:val="00C4103C"/>
    <w:rsid w:val="00C41524"/>
    <w:rsid w:val="00C43E5D"/>
    <w:rsid w:val="00C45674"/>
    <w:rsid w:val="00C45A84"/>
    <w:rsid w:val="00C53AA3"/>
    <w:rsid w:val="00C54C22"/>
    <w:rsid w:val="00C54CA8"/>
    <w:rsid w:val="00C57922"/>
    <w:rsid w:val="00C607FF"/>
    <w:rsid w:val="00C6413F"/>
    <w:rsid w:val="00C65A3E"/>
    <w:rsid w:val="00C73205"/>
    <w:rsid w:val="00C73E83"/>
    <w:rsid w:val="00C75E49"/>
    <w:rsid w:val="00C779CC"/>
    <w:rsid w:val="00C85374"/>
    <w:rsid w:val="00C86FF7"/>
    <w:rsid w:val="00C92470"/>
    <w:rsid w:val="00C93E50"/>
    <w:rsid w:val="00C93EBD"/>
    <w:rsid w:val="00C942F9"/>
    <w:rsid w:val="00C957CA"/>
    <w:rsid w:val="00CA24C1"/>
    <w:rsid w:val="00CA5506"/>
    <w:rsid w:val="00CB32A0"/>
    <w:rsid w:val="00CB3D0B"/>
    <w:rsid w:val="00CB43BF"/>
    <w:rsid w:val="00CB5C5E"/>
    <w:rsid w:val="00CC2273"/>
    <w:rsid w:val="00CD2959"/>
    <w:rsid w:val="00CD2B1F"/>
    <w:rsid w:val="00CD7E03"/>
    <w:rsid w:val="00CE0F84"/>
    <w:rsid w:val="00CE6E3A"/>
    <w:rsid w:val="00CF75C5"/>
    <w:rsid w:val="00D00072"/>
    <w:rsid w:val="00D02446"/>
    <w:rsid w:val="00D02D15"/>
    <w:rsid w:val="00D050E1"/>
    <w:rsid w:val="00D103D8"/>
    <w:rsid w:val="00D150A6"/>
    <w:rsid w:val="00D17480"/>
    <w:rsid w:val="00D217A2"/>
    <w:rsid w:val="00D23493"/>
    <w:rsid w:val="00D24F78"/>
    <w:rsid w:val="00D25ACC"/>
    <w:rsid w:val="00D338FB"/>
    <w:rsid w:val="00D3395E"/>
    <w:rsid w:val="00D3716D"/>
    <w:rsid w:val="00D4119B"/>
    <w:rsid w:val="00D43CAF"/>
    <w:rsid w:val="00D440E6"/>
    <w:rsid w:val="00D443A8"/>
    <w:rsid w:val="00D45DC7"/>
    <w:rsid w:val="00D4662B"/>
    <w:rsid w:val="00D5136B"/>
    <w:rsid w:val="00D522C7"/>
    <w:rsid w:val="00D55084"/>
    <w:rsid w:val="00D57B22"/>
    <w:rsid w:val="00D6095C"/>
    <w:rsid w:val="00D63389"/>
    <w:rsid w:val="00D6642C"/>
    <w:rsid w:val="00D701F7"/>
    <w:rsid w:val="00D7511C"/>
    <w:rsid w:val="00D7589F"/>
    <w:rsid w:val="00D75DCA"/>
    <w:rsid w:val="00D82ED7"/>
    <w:rsid w:val="00D831E4"/>
    <w:rsid w:val="00D8382B"/>
    <w:rsid w:val="00D86D24"/>
    <w:rsid w:val="00D87213"/>
    <w:rsid w:val="00D90DAD"/>
    <w:rsid w:val="00D91A9B"/>
    <w:rsid w:val="00D91FDD"/>
    <w:rsid w:val="00D94E27"/>
    <w:rsid w:val="00D97B84"/>
    <w:rsid w:val="00DA000D"/>
    <w:rsid w:val="00DA67ED"/>
    <w:rsid w:val="00DC1C60"/>
    <w:rsid w:val="00DC3853"/>
    <w:rsid w:val="00DC51AD"/>
    <w:rsid w:val="00DC60A7"/>
    <w:rsid w:val="00DC7F64"/>
    <w:rsid w:val="00DD0ECE"/>
    <w:rsid w:val="00DD1B3B"/>
    <w:rsid w:val="00DD2A62"/>
    <w:rsid w:val="00DD3FBF"/>
    <w:rsid w:val="00DD50A4"/>
    <w:rsid w:val="00DE15FD"/>
    <w:rsid w:val="00DE7A96"/>
    <w:rsid w:val="00DF6B2C"/>
    <w:rsid w:val="00E0172C"/>
    <w:rsid w:val="00E07B20"/>
    <w:rsid w:val="00E113C6"/>
    <w:rsid w:val="00E1554C"/>
    <w:rsid w:val="00E20025"/>
    <w:rsid w:val="00E213DE"/>
    <w:rsid w:val="00E21F01"/>
    <w:rsid w:val="00E250C1"/>
    <w:rsid w:val="00E2714B"/>
    <w:rsid w:val="00E301B3"/>
    <w:rsid w:val="00E30E48"/>
    <w:rsid w:val="00E3402D"/>
    <w:rsid w:val="00E35282"/>
    <w:rsid w:val="00E40F0D"/>
    <w:rsid w:val="00E41C4E"/>
    <w:rsid w:val="00E458B4"/>
    <w:rsid w:val="00E47017"/>
    <w:rsid w:val="00E50094"/>
    <w:rsid w:val="00E505DC"/>
    <w:rsid w:val="00E51090"/>
    <w:rsid w:val="00E519B6"/>
    <w:rsid w:val="00E60C0A"/>
    <w:rsid w:val="00E60D80"/>
    <w:rsid w:val="00E61160"/>
    <w:rsid w:val="00E6779F"/>
    <w:rsid w:val="00E722E5"/>
    <w:rsid w:val="00E7327A"/>
    <w:rsid w:val="00E80713"/>
    <w:rsid w:val="00E81CB2"/>
    <w:rsid w:val="00E81F17"/>
    <w:rsid w:val="00E85F4A"/>
    <w:rsid w:val="00E872F1"/>
    <w:rsid w:val="00E900CC"/>
    <w:rsid w:val="00E9488B"/>
    <w:rsid w:val="00E97101"/>
    <w:rsid w:val="00EA0AAC"/>
    <w:rsid w:val="00EA2174"/>
    <w:rsid w:val="00EA62C0"/>
    <w:rsid w:val="00EB11B8"/>
    <w:rsid w:val="00EB463E"/>
    <w:rsid w:val="00EB47A5"/>
    <w:rsid w:val="00EC17B3"/>
    <w:rsid w:val="00EC45C3"/>
    <w:rsid w:val="00EC4A87"/>
    <w:rsid w:val="00EC4D76"/>
    <w:rsid w:val="00EC73A2"/>
    <w:rsid w:val="00ED038D"/>
    <w:rsid w:val="00ED454B"/>
    <w:rsid w:val="00ED661B"/>
    <w:rsid w:val="00ED76DA"/>
    <w:rsid w:val="00EE22FF"/>
    <w:rsid w:val="00EE346A"/>
    <w:rsid w:val="00EE385E"/>
    <w:rsid w:val="00EE50DD"/>
    <w:rsid w:val="00EE6685"/>
    <w:rsid w:val="00EE7996"/>
    <w:rsid w:val="00EF0459"/>
    <w:rsid w:val="00EF1DBC"/>
    <w:rsid w:val="00EF30DB"/>
    <w:rsid w:val="00EF3182"/>
    <w:rsid w:val="00EF5B8E"/>
    <w:rsid w:val="00EF6059"/>
    <w:rsid w:val="00EF7A64"/>
    <w:rsid w:val="00F048C6"/>
    <w:rsid w:val="00F06C16"/>
    <w:rsid w:val="00F108E8"/>
    <w:rsid w:val="00F121D1"/>
    <w:rsid w:val="00F141EF"/>
    <w:rsid w:val="00F17406"/>
    <w:rsid w:val="00F24027"/>
    <w:rsid w:val="00F24221"/>
    <w:rsid w:val="00F3253D"/>
    <w:rsid w:val="00F32B8F"/>
    <w:rsid w:val="00F33929"/>
    <w:rsid w:val="00F33DEA"/>
    <w:rsid w:val="00F34004"/>
    <w:rsid w:val="00F352F2"/>
    <w:rsid w:val="00F354E6"/>
    <w:rsid w:val="00F3617D"/>
    <w:rsid w:val="00F36613"/>
    <w:rsid w:val="00F36F02"/>
    <w:rsid w:val="00F37D69"/>
    <w:rsid w:val="00F40520"/>
    <w:rsid w:val="00F409A8"/>
    <w:rsid w:val="00F42948"/>
    <w:rsid w:val="00F445A7"/>
    <w:rsid w:val="00F474A9"/>
    <w:rsid w:val="00F502DB"/>
    <w:rsid w:val="00F529B3"/>
    <w:rsid w:val="00F61FBB"/>
    <w:rsid w:val="00F666F6"/>
    <w:rsid w:val="00F727CF"/>
    <w:rsid w:val="00F7603B"/>
    <w:rsid w:val="00F7620D"/>
    <w:rsid w:val="00F77C10"/>
    <w:rsid w:val="00F8670C"/>
    <w:rsid w:val="00F87E10"/>
    <w:rsid w:val="00F9113D"/>
    <w:rsid w:val="00F919A5"/>
    <w:rsid w:val="00F942FE"/>
    <w:rsid w:val="00F95310"/>
    <w:rsid w:val="00FA07A0"/>
    <w:rsid w:val="00FA1C13"/>
    <w:rsid w:val="00FA2AC5"/>
    <w:rsid w:val="00FA2EE0"/>
    <w:rsid w:val="00FA3D09"/>
    <w:rsid w:val="00FA4D4D"/>
    <w:rsid w:val="00FA591B"/>
    <w:rsid w:val="00FA6BE4"/>
    <w:rsid w:val="00FA7D80"/>
    <w:rsid w:val="00FB05D4"/>
    <w:rsid w:val="00FB2530"/>
    <w:rsid w:val="00FB4698"/>
    <w:rsid w:val="00FB6694"/>
    <w:rsid w:val="00FC14D7"/>
    <w:rsid w:val="00FC6407"/>
    <w:rsid w:val="00FD3005"/>
    <w:rsid w:val="00FD41B3"/>
    <w:rsid w:val="00FD78A7"/>
    <w:rsid w:val="00FE0B04"/>
    <w:rsid w:val="00FE3189"/>
    <w:rsid w:val="00FE32BA"/>
    <w:rsid w:val="00FE4AF7"/>
    <w:rsid w:val="00FE660E"/>
    <w:rsid w:val="00FF0CFD"/>
    <w:rsid w:val="00FF0E30"/>
    <w:rsid w:val="00FF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283742"/>
  <w15:chartTrackingRefBased/>
  <w15:docId w15:val="{9D07577F-CD33-4ED3-AD3E-CC9B2F20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840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E34"/>
    <w:rPr>
      <w:b/>
      <w:bCs/>
    </w:rPr>
  </w:style>
  <w:style w:type="character" w:styleId="CommentReference">
    <w:name w:val="annotation reference"/>
    <w:basedOn w:val="DefaultParagraphFont"/>
    <w:uiPriority w:val="99"/>
    <w:semiHidden/>
    <w:unhideWhenUsed/>
    <w:rsid w:val="005E1B38"/>
    <w:rPr>
      <w:sz w:val="16"/>
      <w:szCs w:val="16"/>
    </w:rPr>
  </w:style>
  <w:style w:type="paragraph" w:styleId="CommentText">
    <w:name w:val="annotation text"/>
    <w:basedOn w:val="Normal"/>
    <w:link w:val="CommentTextChar"/>
    <w:uiPriority w:val="99"/>
    <w:semiHidden/>
    <w:unhideWhenUsed/>
    <w:rsid w:val="005E1B38"/>
    <w:pPr>
      <w:spacing w:line="240" w:lineRule="auto"/>
    </w:pPr>
    <w:rPr>
      <w:sz w:val="20"/>
      <w:szCs w:val="20"/>
    </w:rPr>
  </w:style>
  <w:style w:type="character" w:customStyle="1" w:styleId="CommentTextChar">
    <w:name w:val="Comment Text Char"/>
    <w:basedOn w:val="DefaultParagraphFont"/>
    <w:link w:val="CommentText"/>
    <w:uiPriority w:val="99"/>
    <w:semiHidden/>
    <w:rsid w:val="005E1B38"/>
    <w:rPr>
      <w:sz w:val="20"/>
      <w:szCs w:val="20"/>
    </w:rPr>
  </w:style>
  <w:style w:type="paragraph" w:styleId="CommentSubject">
    <w:name w:val="annotation subject"/>
    <w:basedOn w:val="CommentText"/>
    <w:next w:val="CommentText"/>
    <w:link w:val="CommentSubjectChar"/>
    <w:uiPriority w:val="99"/>
    <w:semiHidden/>
    <w:unhideWhenUsed/>
    <w:rsid w:val="005E1B38"/>
    <w:rPr>
      <w:b/>
      <w:bCs/>
    </w:rPr>
  </w:style>
  <w:style w:type="character" w:customStyle="1" w:styleId="CommentSubjectChar">
    <w:name w:val="Comment Subject Char"/>
    <w:basedOn w:val="CommentTextChar"/>
    <w:link w:val="CommentSubject"/>
    <w:uiPriority w:val="99"/>
    <w:semiHidden/>
    <w:rsid w:val="005E1B38"/>
    <w:rPr>
      <w:b/>
      <w:bCs/>
      <w:sz w:val="20"/>
      <w:szCs w:val="20"/>
    </w:rPr>
  </w:style>
  <w:style w:type="paragraph" w:styleId="BalloonText">
    <w:name w:val="Balloon Text"/>
    <w:basedOn w:val="Normal"/>
    <w:link w:val="BalloonTextChar"/>
    <w:uiPriority w:val="99"/>
    <w:semiHidden/>
    <w:unhideWhenUsed/>
    <w:rsid w:val="005E1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38"/>
    <w:rPr>
      <w:rFonts w:ascii="Segoe UI" w:hAnsi="Segoe UI" w:cs="Segoe UI"/>
      <w:sz w:val="18"/>
      <w:szCs w:val="18"/>
    </w:rPr>
  </w:style>
  <w:style w:type="paragraph" w:customStyle="1" w:styleId="Default">
    <w:name w:val="Default"/>
    <w:rsid w:val="00F354E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E7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C2"/>
  </w:style>
  <w:style w:type="paragraph" w:styleId="Footer">
    <w:name w:val="footer"/>
    <w:basedOn w:val="Normal"/>
    <w:link w:val="FooterChar"/>
    <w:uiPriority w:val="99"/>
    <w:unhideWhenUsed/>
    <w:rsid w:val="008E7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C2"/>
  </w:style>
  <w:style w:type="paragraph" w:styleId="EndnoteText">
    <w:name w:val="endnote text"/>
    <w:basedOn w:val="Normal"/>
    <w:link w:val="EndnoteTextChar"/>
    <w:uiPriority w:val="99"/>
    <w:semiHidden/>
    <w:unhideWhenUsed/>
    <w:rsid w:val="00E81C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1CB2"/>
    <w:rPr>
      <w:sz w:val="20"/>
      <w:szCs w:val="20"/>
    </w:rPr>
  </w:style>
  <w:style w:type="character" w:styleId="EndnoteReference">
    <w:name w:val="endnote reference"/>
    <w:basedOn w:val="DefaultParagraphFont"/>
    <w:uiPriority w:val="99"/>
    <w:semiHidden/>
    <w:unhideWhenUsed/>
    <w:rsid w:val="00E81CB2"/>
    <w:rPr>
      <w:vertAlign w:val="superscript"/>
    </w:rPr>
  </w:style>
  <w:style w:type="paragraph" w:customStyle="1" w:styleId="EndNoteBibliographyTitle">
    <w:name w:val="EndNote Bibliography Title"/>
    <w:basedOn w:val="Normal"/>
    <w:link w:val="EndNoteBibliographyTitleChar"/>
    <w:rsid w:val="00D90DAD"/>
    <w:pPr>
      <w:spacing w:after="0"/>
      <w:jc w:val="center"/>
    </w:pPr>
    <w:rPr>
      <w:rFonts w:ascii="Calibri" w:hAnsi="Calibri" w:cs="Calibri"/>
    </w:rPr>
  </w:style>
  <w:style w:type="character" w:customStyle="1" w:styleId="NormalWebChar">
    <w:name w:val="Normal (Web) Char"/>
    <w:basedOn w:val="DefaultParagraphFont"/>
    <w:link w:val="NormalWeb"/>
    <w:uiPriority w:val="99"/>
    <w:rsid w:val="00D90DAD"/>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D90DAD"/>
    <w:rPr>
      <w:rFonts w:ascii="Calibri" w:eastAsia="Times New Roman" w:hAnsi="Calibri" w:cs="Calibri"/>
      <w:sz w:val="24"/>
      <w:szCs w:val="24"/>
    </w:rPr>
  </w:style>
  <w:style w:type="paragraph" w:customStyle="1" w:styleId="EndNoteBibliography">
    <w:name w:val="EndNote Bibliography"/>
    <w:basedOn w:val="Normal"/>
    <w:link w:val="EndNoteBibliographyChar"/>
    <w:rsid w:val="00D90DAD"/>
    <w:pPr>
      <w:spacing w:line="240" w:lineRule="auto"/>
    </w:pPr>
    <w:rPr>
      <w:rFonts w:ascii="Calibri" w:hAnsi="Calibri" w:cs="Calibri"/>
    </w:rPr>
  </w:style>
  <w:style w:type="character" w:customStyle="1" w:styleId="EndNoteBibliographyChar">
    <w:name w:val="EndNote Bibliography Char"/>
    <w:basedOn w:val="NormalWebChar"/>
    <w:link w:val="EndNoteBibliography"/>
    <w:rsid w:val="00D90DAD"/>
    <w:rPr>
      <w:rFonts w:ascii="Calibri" w:eastAsia="Times New Roman" w:hAnsi="Calibri" w:cs="Calibri"/>
      <w:sz w:val="24"/>
      <w:szCs w:val="24"/>
    </w:rPr>
  </w:style>
  <w:style w:type="character" w:styleId="Hyperlink">
    <w:name w:val="Hyperlink"/>
    <w:basedOn w:val="DefaultParagraphFont"/>
    <w:uiPriority w:val="99"/>
    <w:unhideWhenUsed/>
    <w:rsid w:val="00D90DAD"/>
    <w:rPr>
      <w:color w:val="0563C1" w:themeColor="hyperlink"/>
      <w:u w:val="single"/>
    </w:rPr>
  </w:style>
  <w:style w:type="character" w:customStyle="1" w:styleId="UnresolvedMention1">
    <w:name w:val="Unresolved Mention1"/>
    <w:basedOn w:val="DefaultParagraphFont"/>
    <w:uiPriority w:val="99"/>
    <w:semiHidden/>
    <w:unhideWhenUsed/>
    <w:rsid w:val="00D90DAD"/>
    <w:rPr>
      <w:color w:val="605E5C"/>
      <w:shd w:val="clear" w:color="auto" w:fill="E1DFDD"/>
    </w:rPr>
  </w:style>
  <w:style w:type="character" w:customStyle="1" w:styleId="UnresolvedMention">
    <w:name w:val="Unresolved Mention"/>
    <w:basedOn w:val="DefaultParagraphFont"/>
    <w:uiPriority w:val="99"/>
    <w:semiHidden/>
    <w:unhideWhenUsed/>
    <w:rsid w:val="00677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949658">
      <w:bodyDiv w:val="1"/>
      <w:marLeft w:val="0"/>
      <w:marRight w:val="0"/>
      <w:marTop w:val="0"/>
      <w:marBottom w:val="0"/>
      <w:divBdr>
        <w:top w:val="none" w:sz="0" w:space="0" w:color="auto"/>
        <w:left w:val="none" w:sz="0" w:space="0" w:color="auto"/>
        <w:bottom w:val="none" w:sz="0" w:space="0" w:color="auto"/>
        <w:right w:val="none" w:sz="0" w:space="0" w:color="auto"/>
      </w:divBdr>
    </w:div>
    <w:div w:id="517694890">
      <w:bodyDiv w:val="1"/>
      <w:marLeft w:val="0"/>
      <w:marRight w:val="0"/>
      <w:marTop w:val="0"/>
      <w:marBottom w:val="0"/>
      <w:divBdr>
        <w:top w:val="none" w:sz="0" w:space="0" w:color="auto"/>
        <w:left w:val="none" w:sz="0" w:space="0" w:color="auto"/>
        <w:bottom w:val="none" w:sz="0" w:space="0" w:color="auto"/>
        <w:right w:val="none" w:sz="0" w:space="0" w:color="auto"/>
      </w:divBdr>
    </w:div>
    <w:div w:id="877740477">
      <w:bodyDiv w:val="1"/>
      <w:marLeft w:val="0"/>
      <w:marRight w:val="0"/>
      <w:marTop w:val="0"/>
      <w:marBottom w:val="0"/>
      <w:divBdr>
        <w:top w:val="none" w:sz="0" w:space="0" w:color="auto"/>
        <w:left w:val="none" w:sz="0" w:space="0" w:color="auto"/>
        <w:bottom w:val="none" w:sz="0" w:space="0" w:color="auto"/>
        <w:right w:val="none" w:sz="0" w:space="0" w:color="auto"/>
      </w:divBdr>
    </w:div>
    <w:div w:id="1400059861">
      <w:bodyDiv w:val="1"/>
      <w:marLeft w:val="0"/>
      <w:marRight w:val="0"/>
      <w:marTop w:val="0"/>
      <w:marBottom w:val="0"/>
      <w:divBdr>
        <w:top w:val="none" w:sz="0" w:space="0" w:color="auto"/>
        <w:left w:val="none" w:sz="0" w:space="0" w:color="auto"/>
        <w:bottom w:val="none" w:sz="0" w:space="0" w:color="auto"/>
        <w:right w:val="none" w:sz="0" w:space="0" w:color="auto"/>
      </w:divBdr>
    </w:div>
    <w:div w:id="1692878078">
      <w:bodyDiv w:val="1"/>
      <w:marLeft w:val="0"/>
      <w:marRight w:val="0"/>
      <w:marTop w:val="0"/>
      <w:marBottom w:val="0"/>
      <w:divBdr>
        <w:top w:val="none" w:sz="0" w:space="0" w:color="auto"/>
        <w:left w:val="none" w:sz="0" w:space="0" w:color="auto"/>
        <w:bottom w:val="none" w:sz="0" w:space="0" w:color="auto"/>
        <w:right w:val="none" w:sz="0" w:space="0" w:color="auto"/>
      </w:divBdr>
    </w:div>
    <w:div w:id="1787390491">
      <w:bodyDiv w:val="1"/>
      <w:marLeft w:val="0"/>
      <w:marRight w:val="0"/>
      <w:marTop w:val="0"/>
      <w:marBottom w:val="0"/>
      <w:divBdr>
        <w:top w:val="none" w:sz="0" w:space="0" w:color="auto"/>
        <w:left w:val="none" w:sz="0" w:space="0" w:color="auto"/>
        <w:bottom w:val="none" w:sz="0" w:space="0" w:color="auto"/>
        <w:right w:val="none" w:sz="0" w:space="0" w:color="auto"/>
      </w:divBdr>
    </w:div>
    <w:div w:id="1989703954">
      <w:bodyDiv w:val="1"/>
      <w:marLeft w:val="0"/>
      <w:marRight w:val="0"/>
      <w:marTop w:val="0"/>
      <w:marBottom w:val="0"/>
      <w:divBdr>
        <w:top w:val="none" w:sz="0" w:space="0" w:color="auto"/>
        <w:left w:val="none" w:sz="0" w:space="0" w:color="auto"/>
        <w:bottom w:val="none" w:sz="0" w:space="0" w:color="auto"/>
        <w:right w:val="none" w:sz="0" w:space="0" w:color="auto"/>
      </w:divBdr>
    </w:div>
    <w:div w:id="212195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cdc.gov/coronavirus/2019-ncov/need-extra-precautions/evidence-table.html" TargetMode="External"/><Relationship Id="rId1" Type="http://schemas.openxmlformats.org/officeDocument/2006/relationships/hyperlink" Target="http://www.cdc.gov/coronavirus/2019-ncov/need-extra-precautions/people-with-medical-condition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oronavirus.jhu.edu/ma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ncerstatisticscenter.cancer.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dc.gov/coronavirus/2019-ncov/need-extra-precautions/evidence-table.html" TargetMode="Externa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dc.gov/coronavirus/2019-ncov/need-extra-precautions/people-with-medical-cond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1C708-BC15-4AF8-BCC3-F0164C91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20</Pages>
  <Words>9517</Words>
  <Characters>54252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Liang</dc:creator>
  <cp:keywords/>
  <dc:description/>
  <cp:lastModifiedBy>Zhu, Liang</cp:lastModifiedBy>
  <cp:revision>54</cp:revision>
  <cp:lastPrinted>2021-04-06T16:58:00Z</cp:lastPrinted>
  <dcterms:created xsi:type="dcterms:W3CDTF">2021-03-31T00:35:00Z</dcterms:created>
  <dcterms:modified xsi:type="dcterms:W3CDTF">2021-04-06T18:29:00Z</dcterms:modified>
</cp:coreProperties>
</file>